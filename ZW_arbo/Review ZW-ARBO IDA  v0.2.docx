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444957414"/>
        <w:docPartObj>
          <w:docPartGallery w:val="Table of Contents"/>
          <w:docPartUnique/>
        </w:docPartObj>
      </w:sdtPr>
      <w:sdtEndPr>
        <w:rPr>
          <w:b/>
          <w:bCs/>
        </w:rPr>
      </w:sdtEndPr>
      <w:sdtContent>
        <w:p w14:paraId="403DB1CF" w14:textId="5E79B4F7" w:rsidR="00CE1908" w:rsidRDefault="00CE1908">
          <w:pPr>
            <w:pStyle w:val="Kopvaninhoudsopgave"/>
          </w:pPr>
          <w:r>
            <w:t>Inhoud</w:t>
          </w:r>
        </w:p>
        <w:p w14:paraId="75772513" w14:textId="52F993D1" w:rsidR="00E415B6" w:rsidRDefault="00CE1908">
          <w:pPr>
            <w:pStyle w:val="Inhopg1"/>
            <w:rPr>
              <w:rFonts w:eastAsiaTheme="minorEastAsia"/>
              <w:noProof/>
              <w:kern w:val="2"/>
              <w:lang w:eastAsia="nl-NL"/>
              <w14:ligatures w14:val="standardContextual"/>
            </w:rPr>
          </w:pPr>
          <w:r>
            <w:fldChar w:fldCharType="begin"/>
          </w:r>
          <w:r>
            <w:instrText xml:space="preserve"> TOC \o "1-3" \h \z \u </w:instrText>
          </w:r>
          <w:r>
            <w:fldChar w:fldCharType="separate"/>
          </w:r>
          <w:hyperlink w:anchor="_Toc157090466" w:history="1">
            <w:r w:rsidR="00E415B6" w:rsidRPr="00D54637">
              <w:rPr>
                <w:rStyle w:val="Hyperlink"/>
                <w:noProof/>
              </w:rPr>
              <w:t>1</w:t>
            </w:r>
            <w:r w:rsidR="00E415B6">
              <w:rPr>
                <w:rFonts w:eastAsiaTheme="minorEastAsia"/>
                <w:noProof/>
                <w:kern w:val="2"/>
                <w:lang w:eastAsia="nl-NL"/>
                <w14:ligatures w14:val="standardContextual"/>
              </w:rPr>
              <w:tab/>
            </w:r>
            <w:r w:rsidR="00E415B6" w:rsidRPr="00D54637">
              <w:rPr>
                <w:rStyle w:val="Hyperlink"/>
                <w:noProof/>
              </w:rPr>
              <w:t>Versiebeheer</w:t>
            </w:r>
            <w:r w:rsidR="00E415B6">
              <w:rPr>
                <w:noProof/>
                <w:webHidden/>
              </w:rPr>
              <w:tab/>
            </w:r>
            <w:r w:rsidR="00E415B6">
              <w:rPr>
                <w:noProof/>
                <w:webHidden/>
              </w:rPr>
              <w:fldChar w:fldCharType="begin"/>
            </w:r>
            <w:r w:rsidR="00E415B6">
              <w:rPr>
                <w:noProof/>
                <w:webHidden/>
              </w:rPr>
              <w:instrText xml:space="preserve"> PAGEREF _Toc157090466 \h </w:instrText>
            </w:r>
            <w:r w:rsidR="00E415B6">
              <w:rPr>
                <w:noProof/>
                <w:webHidden/>
              </w:rPr>
            </w:r>
            <w:r w:rsidR="00E415B6">
              <w:rPr>
                <w:noProof/>
                <w:webHidden/>
              </w:rPr>
              <w:fldChar w:fldCharType="separate"/>
            </w:r>
            <w:r w:rsidR="00E415B6">
              <w:rPr>
                <w:noProof/>
                <w:webHidden/>
              </w:rPr>
              <w:t>1</w:t>
            </w:r>
            <w:r w:rsidR="00E415B6">
              <w:rPr>
                <w:noProof/>
                <w:webHidden/>
              </w:rPr>
              <w:fldChar w:fldCharType="end"/>
            </w:r>
          </w:hyperlink>
        </w:p>
        <w:p w14:paraId="76D63293" w14:textId="40A7EB49" w:rsidR="00E415B6" w:rsidRDefault="00E415B6">
          <w:pPr>
            <w:pStyle w:val="Inhopg1"/>
            <w:rPr>
              <w:rFonts w:eastAsiaTheme="minorEastAsia"/>
              <w:noProof/>
              <w:kern w:val="2"/>
              <w:lang w:eastAsia="nl-NL"/>
              <w14:ligatures w14:val="standardContextual"/>
            </w:rPr>
          </w:pPr>
          <w:hyperlink w:anchor="_Toc157090467" w:history="1">
            <w:r w:rsidRPr="00D54637">
              <w:rPr>
                <w:rStyle w:val="Hyperlink"/>
                <w:noProof/>
              </w:rPr>
              <w:t>2</w:t>
            </w:r>
            <w:r>
              <w:rPr>
                <w:rFonts w:eastAsiaTheme="minorEastAsia"/>
                <w:noProof/>
                <w:kern w:val="2"/>
                <w:lang w:eastAsia="nl-NL"/>
                <w14:ligatures w14:val="standardContextual"/>
              </w:rPr>
              <w:tab/>
            </w:r>
            <w:r w:rsidRPr="00D54637">
              <w:rPr>
                <w:rStyle w:val="Hyperlink"/>
                <w:noProof/>
              </w:rPr>
              <w:t>Distributie</w:t>
            </w:r>
            <w:r>
              <w:rPr>
                <w:noProof/>
                <w:webHidden/>
              </w:rPr>
              <w:tab/>
            </w:r>
            <w:r>
              <w:rPr>
                <w:noProof/>
                <w:webHidden/>
              </w:rPr>
              <w:fldChar w:fldCharType="begin"/>
            </w:r>
            <w:r>
              <w:rPr>
                <w:noProof/>
                <w:webHidden/>
              </w:rPr>
              <w:instrText xml:space="preserve"> PAGEREF _Toc157090467 \h </w:instrText>
            </w:r>
            <w:r>
              <w:rPr>
                <w:noProof/>
                <w:webHidden/>
              </w:rPr>
            </w:r>
            <w:r>
              <w:rPr>
                <w:noProof/>
                <w:webHidden/>
              </w:rPr>
              <w:fldChar w:fldCharType="separate"/>
            </w:r>
            <w:r>
              <w:rPr>
                <w:noProof/>
                <w:webHidden/>
              </w:rPr>
              <w:t>1</w:t>
            </w:r>
            <w:r>
              <w:rPr>
                <w:noProof/>
                <w:webHidden/>
              </w:rPr>
              <w:fldChar w:fldCharType="end"/>
            </w:r>
          </w:hyperlink>
        </w:p>
        <w:p w14:paraId="125F282B" w14:textId="6B5D35A2" w:rsidR="00E415B6" w:rsidRDefault="00E415B6">
          <w:pPr>
            <w:pStyle w:val="Inhopg1"/>
            <w:rPr>
              <w:rFonts w:eastAsiaTheme="minorEastAsia"/>
              <w:noProof/>
              <w:kern w:val="2"/>
              <w:lang w:eastAsia="nl-NL"/>
              <w14:ligatures w14:val="standardContextual"/>
            </w:rPr>
          </w:pPr>
          <w:hyperlink w:anchor="_Toc157090468" w:history="1">
            <w:r w:rsidRPr="00D54637">
              <w:rPr>
                <w:rStyle w:val="Hyperlink"/>
                <w:noProof/>
              </w:rPr>
              <w:t>3</w:t>
            </w:r>
            <w:r>
              <w:rPr>
                <w:rFonts w:eastAsiaTheme="minorEastAsia"/>
                <w:noProof/>
                <w:kern w:val="2"/>
                <w:lang w:eastAsia="nl-NL"/>
                <w14:ligatures w14:val="standardContextual"/>
              </w:rPr>
              <w:tab/>
            </w:r>
            <w:r w:rsidRPr="00D54637">
              <w:rPr>
                <w:rStyle w:val="Hyperlink"/>
                <w:noProof/>
              </w:rPr>
              <w:t>Conclusie</w:t>
            </w:r>
            <w:r>
              <w:rPr>
                <w:noProof/>
                <w:webHidden/>
              </w:rPr>
              <w:tab/>
            </w:r>
            <w:r>
              <w:rPr>
                <w:noProof/>
                <w:webHidden/>
              </w:rPr>
              <w:fldChar w:fldCharType="begin"/>
            </w:r>
            <w:r>
              <w:rPr>
                <w:noProof/>
                <w:webHidden/>
              </w:rPr>
              <w:instrText xml:space="preserve"> PAGEREF _Toc157090468 \h </w:instrText>
            </w:r>
            <w:r>
              <w:rPr>
                <w:noProof/>
                <w:webHidden/>
              </w:rPr>
            </w:r>
            <w:r>
              <w:rPr>
                <w:noProof/>
                <w:webHidden/>
              </w:rPr>
              <w:fldChar w:fldCharType="separate"/>
            </w:r>
            <w:r>
              <w:rPr>
                <w:noProof/>
                <w:webHidden/>
              </w:rPr>
              <w:t>2</w:t>
            </w:r>
            <w:r>
              <w:rPr>
                <w:noProof/>
                <w:webHidden/>
              </w:rPr>
              <w:fldChar w:fldCharType="end"/>
            </w:r>
          </w:hyperlink>
        </w:p>
        <w:p w14:paraId="6794A959" w14:textId="7F287246" w:rsidR="00E415B6" w:rsidRDefault="00E415B6">
          <w:pPr>
            <w:pStyle w:val="Inhopg1"/>
            <w:rPr>
              <w:rFonts w:eastAsiaTheme="minorEastAsia"/>
              <w:noProof/>
              <w:kern w:val="2"/>
              <w:lang w:eastAsia="nl-NL"/>
              <w14:ligatures w14:val="standardContextual"/>
            </w:rPr>
          </w:pPr>
          <w:hyperlink w:anchor="_Toc157090469" w:history="1">
            <w:r w:rsidRPr="00D54637">
              <w:rPr>
                <w:rStyle w:val="Hyperlink"/>
                <w:noProof/>
              </w:rPr>
              <w:t>4</w:t>
            </w:r>
            <w:r>
              <w:rPr>
                <w:rFonts w:eastAsiaTheme="minorEastAsia"/>
                <w:noProof/>
                <w:kern w:val="2"/>
                <w:lang w:eastAsia="nl-NL"/>
                <w14:ligatures w14:val="standardContextual"/>
              </w:rPr>
              <w:tab/>
            </w:r>
            <w:r w:rsidRPr="00D54637">
              <w:rPr>
                <w:rStyle w:val="Hyperlink"/>
                <w:noProof/>
              </w:rPr>
              <w:t>Het gebruik van de repository binnen Azure DevOps</w:t>
            </w:r>
            <w:r>
              <w:rPr>
                <w:noProof/>
                <w:webHidden/>
              </w:rPr>
              <w:tab/>
            </w:r>
            <w:r>
              <w:rPr>
                <w:noProof/>
                <w:webHidden/>
              </w:rPr>
              <w:fldChar w:fldCharType="begin"/>
            </w:r>
            <w:r>
              <w:rPr>
                <w:noProof/>
                <w:webHidden/>
              </w:rPr>
              <w:instrText xml:space="preserve"> PAGEREF _Toc157090469 \h </w:instrText>
            </w:r>
            <w:r>
              <w:rPr>
                <w:noProof/>
                <w:webHidden/>
              </w:rPr>
            </w:r>
            <w:r>
              <w:rPr>
                <w:noProof/>
                <w:webHidden/>
              </w:rPr>
              <w:fldChar w:fldCharType="separate"/>
            </w:r>
            <w:r>
              <w:rPr>
                <w:noProof/>
                <w:webHidden/>
              </w:rPr>
              <w:t>2</w:t>
            </w:r>
            <w:r>
              <w:rPr>
                <w:noProof/>
                <w:webHidden/>
              </w:rPr>
              <w:fldChar w:fldCharType="end"/>
            </w:r>
          </w:hyperlink>
        </w:p>
        <w:p w14:paraId="4D31B038" w14:textId="344CAEAD" w:rsidR="00E415B6" w:rsidRDefault="00E415B6">
          <w:pPr>
            <w:pStyle w:val="Inhopg1"/>
            <w:rPr>
              <w:rFonts w:eastAsiaTheme="minorEastAsia"/>
              <w:noProof/>
              <w:kern w:val="2"/>
              <w:lang w:eastAsia="nl-NL"/>
              <w14:ligatures w14:val="standardContextual"/>
            </w:rPr>
          </w:pPr>
          <w:hyperlink w:anchor="_Toc157090470" w:history="1">
            <w:r w:rsidRPr="00D54637">
              <w:rPr>
                <w:rStyle w:val="Hyperlink"/>
                <w:noProof/>
              </w:rPr>
              <w:t>5</w:t>
            </w:r>
            <w:r>
              <w:rPr>
                <w:rFonts w:eastAsiaTheme="minorEastAsia"/>
                <w:noProof/>
                <w:kern w:val="2"/>
                <w:lang w:eastAsia="nl-NL"/>
                <w14:ligatures w14:val="standardContextual"/>
              </w:rPr>
              <w:tab/>
            </w:r>
            <w:r w:rsidRPr="00D54637">
              <w:rPr>
                <w:rStyle w:val="Hyperlink"/>
                <w:noProof/>
              </w:rPr>
              <w:t>Het gebruik van de Naamgevingsstandaarden</w:t>
            </w:r>
            <w:r>
              <w:rPr>
                <w:noProof/>
                <w:webHidden/>
              </w:rPr>
              <w:tab/>
            </w:r>
            <w:r>
              <w:rPr>
                <w:noProof/>
                <w:webHidden/>
              </w:rPr>
              <w:fldChar w:fldCharType="begin"/>
            </w:r>
            <w:r>
              <w:rPr>
                <w:noProof/>
                <w:webHidden/>
              </w:rPr>
              <w:instrText xml:space="preserve"> PAGEREF _Toc157090470 \h </w:instrText>
            </w:r>
            <w:r>
              <w:rPr>
                <w:noProof/>
                <w:webHidden/>
              </w:rPr>
            </w:r>
            <w:r>
              <w:rPr>
                <w:noProof/>
                <w:webHidden/>
              </w:rPr>
              <w:fldChar w:fldCharType="separate"/>
            </w:r>
            <w:r>
              <w:rPr>
                <w:noProof/>
                <w:webHidden/>
              </w:rPr>
              <w:t>3</w:t>
            </w:r>
            <w:r>
              <w:rPr>
                <w:noProof/>
                <w:webHidden/>
              </w:rPr>
              <w:fldChar w:fldCharType="end"/>
            </w:r>
          </w:hyperlink>
        </w:p>
        <w:p w14:paraId="06423BF9" w14:textId="2BA60F56" w:rsidR="00E415B6" w:rsidRDefault="00E415B6">
          <w:pPr>
            <w:pStyle w:val="Inhopg1"/>
            <w:rPr>
              <w:rFonts w:eastAsiaTheme="minorEastAsia"/>
              <w:noProof/>
              <w:kern w:val="2"/>
              <w:lang w:eastAsia="nl-NL"/>
              <w14:ligatures w14:val="standardContextual"/>
            </w:rPr>
          </w:pPr>
          <w:hyperlink w:anchor="_Toc157090471" w:history="1">
            <w:r w:rsidRPr="00D54637">
              <w:rPr>
                <w:rStyle w:val="Hyperlink"/>
                <w:noProof/>
              </w:rPr>
              <w:t>6</w:t>
            </w:r>
            <w:r>
              <w:rPr>
                <w:rFonts w:eastAsiaTheme="minorEastAsia"/>
                <w:noProof/>
                <w:kern w:val="2"/>
                <w:lang w:eastAsia="nl-NL"/>
                <w14:ligatures w14:val="standardContextual"/>
              </w:rPr>
              <w:tab/>
            </w:r>
            <w:r w:rsidRPr="00D54637">
              <w:rPr>
                <w:rStyle w:val="Hyperlink"/>
                <w:noProof/>
              </w:rPr>
              <w:t>De manier waarop in IDA gemapt wordt</w:t>
            </w:r>
            <w:r>
              <w:rPr>
                <w:noProof/>
                <w:webHidden/>
              </w:rPr>
              <w:tab/>
            </w:r>
            <w:r>
              <w:rPr>
                <w:noProof/>
                <w:webHidden/>
              </w:rPr>
              <w:fldChar w:fldCharType="begin"/>
            </w:r>
            <w:r>
              <w:rPr>
                <w:noProof/>
                <w:webHidden/>
              </w:rPr>
              <w:instrText xml:space="preserve"> PAGEREF _Toc157090471 \h </w:instrText>
            </w:r>
            <w:r>
              <w:rPr>
                <w:noProof/>
                <w:webHidden/>
              </w:rPr>
            </w:r>
            <w:r>
              <w:rPr>
                <w:noProof/>
                <w:webHidden/>
              </w:rPr>
              <w:fldChar w:fldCharType="separate"/>
            </w:r>
            <w:r>
              <w:rPr>
                <w:noProof/>
                <w:webHidden/>
              </w:rPr>
              <w:t>3</w:t>
            </w:r>
            <w:r>
              <w:rPr>
                <w:noProof/>
                <w:webHidden/>
              </w:rPr>
              <w:fldChar w:fldCharType="end"/>
            </w:r>
          </w:hyperlink>
        </w:p>
        <w:p w14:paraId="36037AF3" w14:textId="3BFA1EB6" w:rsidR="00E415B6" w:rsidRDefault="00E415B6">
          <w:pPr>
            <w:pStyle w:val="Inhopg1"/>
            <w:rPr>
              <w:rFonts w:eastAsiaTheme="minorEastAsia"/>
              <w:noProof/>
              <w:kern w:val="2"/>
              <w:lang w:eastAsia="nl-NL"/>
              <w14:ligatures w14:val="standardContextual"/>
            </w:rPr>
          </w:pPr>
          <w:hyperlink w:anchor="_Toc157090472" w:history="1">
            <w:r w:rsidRPr="00D54637">
              <w:rPr>
                <w:rStyle w:val="Hyperlink"/>
                <w:noProof/>
              </w:rPr>
              <w:t>7</w:t>
            </w:r>
            <w:r>
              <w:rPr>
                <w:rFonts w:eastAsiaTheme="minorEastAsia"/>
                <w:noProof/>
                <w:kern w:val="2"/>
                <w:lang w:eastAsia="nl-NL"/>
                <w14:ligatures w14:val="standardContextual"/>
              </w:rPr>
              <w:tab/>
            </w:r>
            <w:r w:rsidRPr="00D54637">
              <w:rPr>
                <w:rStyle w:val="Hyperlink"/>
                <w:noProof/>
              </w:rPr>
              <w:t>Het gebruik van de rapportagefunctie in IDA</w:t>
            </w:r>
            <w:r>
              <w:rPr>
                <w:noProof/>
                <w:webHidden/>
              </w:rPr>
              <w:tab/>
            </w:r>
            <w:r>
              <w:rPr>
                <w:noProof/>
                <w:webHidden/>
              </w:rPr>
              <w:fldChar w:fldCharType="begin"/>
            </w:r>
            <w:r>
              <w:rPr>
                <w:noProof/>
                <w:webHidden/>
              </w:rPr>
              <w:instrText xml:space="preserve"> PAGEREF _Toc157090472 \h </w:instrText>
            </w:r>
            <w:r>
              <w:rPr>
                <w:noProof/>
                <w:webHidden/>
              </w:rPr>
            </w:r>
            <w:r>
              <w:rPr>
                <w:noProof/>
                <w:webHidden/>
              </w:rPr>
              <w:fldChar w:fldCharType="separate"/>
            </w:r>
            <w:r>
              <w:rPr>
                <w:noProof/>
                <w:webHidden/>
              </w:rPr>
              <w:t>3</w:t>
            </w:r>
            <w:r>
              <w:rPr>
                <w:noProof/>
                <w:webHidden/>
              </w:rPr>
              <w:fldChar w:fldCharType="end"/>
            </w:r>
          </w:hyperlink>
        </w:p>
        <w:p w14:paraId="3E909EA9" w14:textId="0673E7FF" w:rsidR="00E415B6" w:rsidRDefault="00E415B6">
          <w:pPr>
            <w:pStyle w:val="Inhopg1"/>
            <w:rPr>
              <w:rFonts w:eastAsiaTheme="minorEastAsia"/>
              <w:noProof/>
              <w:kern w:val="2"/>
              <w:lang w:eastAsia="nl-NL"/>
              <w14:ligatures w14:val="standardContextual"/>
            </w:rPr>
          </w:pPr>
          <w:hyperlink w:anchor="_Toc157090473" w:history="1">
            <w:r w:rsidRPr="00D54637">
              <w:rPr>
                <w:rStyle w:val="Hyperlink"/>
                <w:noProof/>
              </w:rPr>
              <w:t>8</w:t>
            </w:r>
            <w:r>
              <w:rPr>
                <w:rFonts w:eastAsiaTheme="minorEastAsia"/>
                <w:noProof/>
                <w:kern w:val="2"/>
                <w:lang w:eastAsia="nl-NL"/>
                <w14:ligatures w14:val="standardContextual"/>
              </w:rPr>
              <w:tab/>
            </w:r>
            <w:r w:rsidRPr="00D54637">
              <w:rPr>
                <w:rStyle w:val="Hyperlink"/>
                <w:noProof/>
              </w:rPr>
              <w:t>Het summiere gebruik van het tabblad [Documentation]</w:t>
            </w:r>
            <w:r>
              <w:rPr>
                <w:noProof/>
                <w:webHidden/>
              </w:rPr>
              <w:tab/>
            </w:r>
            <w:r>
              <w:rPr>
                <w:noProof/>
                <w:webHidden/>
              </w:rPr>
              <w:fldChar w:fldCharType="begin"/>
            </w:r>
            <w:r>
              <w:rPr>
                <w:noProof/>
                <w:webHidden/>
              </w:rPr>
              <w:instrText xml:space="preserve"> PAGEREF _Toc157090473 \h </w:instrText>
            </w:r>
            <w:r>
              <w:rPr>
                <w:noProof/>
                <w:webHidden/>
              </w:rPr>
            </w:r>
            <w:r>
              <w:rPr>
                <w:noProof/>
                <w:webHidden/>
              </w:rPr>
              <w:fldChar w:fldCharType="separate"/>
            </w:r>
            <w:r>
              <w:rPr>
                <w:noProof/>
                <w:webHidden/>
              </w:rPr>
              <w:t>4</w:t>
            </w:r>
            <w:r>
              <w:rPr>
                <w:noProof/>
                <w:webHidden/>
              </w:rPr>
              <w:fldChar w:fldCharType="end"/>
            </w:r>
          </w:hyperlink>
        </w:p>
        <w:p w14:paraId="4D237FD4" w14:textId="569A645B" w:rsidR="00E415B6" w:rsidRDefault="00E415B6">
          <w:pPr>
            <w:pStyle w:val="Inhopg1"/>
            <w:rPr>
              <w:rFonts w:eastAsiaTheme="minorEastAsia"/>
              <w:noProof/>
              <w:kern w:val="2"/>
              <w:lang w:eastAsia="nl-NL"/>
              <w14:ligatures w14:val="standardContextual"/>
            </w:rPr>
          </w:pPr>
          <w:hyperlink w:anchor="_Toc157090474" w:history="1">
            <w:r w:rsidRPr="00D54637">
              <w:rPr>
                <w:rStyle w:val="Hyperlink"/>
                <w:noProof/>
              </w:rPr>
              <w:t>9</w:t>
            </w:r>
            <w:r>
              <w:rPr>
                <w:rFonts w:eastAsiaTheme="minorEastAsia"/>
                <w:noProof/>
                <w:kern w:val="2"/>
                <w:lang w:eastAsia="nl-NL"/>
                <w14:ligatures w14:val="standardContextual"/>
              </w:rPr>
              <w:tab/>
            </w:r>
            <w:r w:rsidRPr="00D54637">
              <w:rPr>
                <w:rStyle w:val="Hyperlink"/>
                <w:rFonts w:eastAsia="Times New Roman"/>
                <w:noProof/>
              </w:rPr>
              <w:t>Aanbevelingen en verzoek</w:t>
            </w:r>
            <w:r>
              <w:rPr>
                <w:noProof/>
                <w:webHidden/>
              </w:rPr>
              <w:tab/>
            </w:r>
            <w:r>
              <w:rPr>
                <w:noProof/>
                <w:webHidden/>
              </w:rPr>
              <w:fldChar w:fldCharType="begin"/>
            </w:r>
            <w:r>
              <w:rPr>
                <w:noProof/>
                <w:webHidden/>
              </w:rPr>
              <w:instrText xml:space="preserve"> PAGEREF _Toc157090474 \h </w:instrText>
            </w:r>
            <w:r>
              <w:rPr>
                <w:noProof/>
                <w:webHidden/>
              </w:rPr>
            </w:r>
            <w:r>
              <w:rPr>
                <w:noProof/>
                <w:webHidden/>
              </w:rPr>
              <w:fldChar w:fldCharType="separate"/>
            </w:r>
            <w:r>
              <w:rPr>
                <w:noProof/>
                <w:webHidden/>
              </w:rPr>
              <w:t>4</w:t>
            </w:r>
            <w:r>
              <w:rPr>
                <w:noProof/>
                <w:webHidden/>
              </w:rPr>
              <w:fldChar w:fldCharType="end"/>
            </w:r>
          </w:hyperlink>
        </w:p>
        <w:p w14:paraId="65EBB7F6" w14:textId="793937EC" w:rsidR="00E415B6" w:rsidRDefault="00E415B6">
          <w:pPr>
            <w:pStyle w:val="Inhopg2"/>
            <w:rPr>
              <w:rFonts w:eastAsiaTheme="minorEastAsia"/>
              <w:noProof/>
              <w:kern w:val="2"/>
              <w:lang w:eastAsia="nl-NL"/>
              <w14:ligatures w14:val="standardContextual"/>
            </w:rPr>
          </w:pPr>
          <w:hyperlink w:anchor="_Toc157090475" w:history="1">
            <w:r w:rsidRPr="00D54637">
              <w:rPr>
                <w:rStyle w:val="Hyperlink"/>
                <w:noProof/>
              </w:rPr>
              <w:t>9.1</w:t>
            </w:r>
            <w:r>
              <w:rPr>
                <w:rFonts w:eastAsiaTheme="minorEastAsia"/>
                <w:noProof/>
                <w:kern w:val="2"/>
                <w:lang w:eastAsia="nl-NL"/>
                <w14:ligatures w14:val="standardContextual"/>
              </w:rPr>
              <w:tab/>
            </w:r>
            <w:r w:rsidRPr="00D54637">
              <w:rPr>
                <w:rStyle w:val="Hyperlink"/>
                <w:noProof/>
              </w:rPr>
              <w:t>Aanbevelingen</w:t>
            </w:r>
            <w:r>
              <w:rPr>
                <w:noProof/>
                <w:webHidden/>
              </w:rPr>
              <w:tab/>
            </w:r>
            <w:r>
              <w:rPr>
                <w:noProof/>
                <w:webHidden/>
              </w:rPr>
              <w:fldChar w:fldCharType="begin"/>
            </w:r>
            <w:r>
              <w:rPr>
                <w:noProof/>
                <w:webHidden/>
              </w:rPr>
              <w:instrText xml:space="preserve"> PAGEREF _Toc157090475 \h </w:instrText>
            </w:r>
            <w:r>
              <w:rPr>
                <w:noProof/>
                <w:webHidden/>
              </w:rPr>
            </w:r>
            <w:r>
              <w:rPr>
                <w:noProof/>
                <w:webHidden/>
              </w:rPr>
              <w:fldChar w:fldCharType="separate"/>
            </w:r>
            <w:r>
              <w:rPr>
                <w:noProof/>
                <w:webHidden/>
              </w:rPr>
              <w:t>4</w:t>
            </w:r>
            <w:r>
              <w:rPr>
                <w:noProof/>
                <w:webHidden/>
              </w:rPr>
              <w:fldChar w:fldCharType="end"/>
            </w:r>
          </w:hyperlink>
        </w:p>
        <w:p w14:paraId="1EFD514E" w14:textId="3E01C05D" w:rsidR="00E415B6" w:rsidRDefault="00E415B6">
          <w:pPr>
            <w:pStyle w:val="Inhopg2"/>
            <w:rPr>
              <w:rFonts w:eastAsiaTheme="minorEastAsia"/>
              <w:noProof/>
              <w:kern w:val="2"/>
              <w:lang w:eastAsia="nl-NL"/>
              <w14:ligatures w14:val="standardContextual"/>
            </w:rPr>
          </w:pPr>
          <w:hyperlink w:anchor="_Toc157090476" w:history="1">
            <w:r w:rsidRPr="00D54637">
              <w:rPr>
                <w:rStyle w:val="Hyperlink"/>
                <w:noProof/>
              </w:rPr>
              <w:t>9.2</w:t>
            </w:r>
            <w:r>
              <w:rPr>
                <w:rFonts w:eastAsiaTheme="minorEastAsia"/>
                <w:noProof/>
                <w:kern w:val="2"/>
                <w:lang w:eastAsia="nl-NL"/>
                <w14:ligatures w14:val="standardContextual"/>
              </w:rPr>
              <w:tab/>
            </w:r>
            <w:r w:rsidRPr="00D54637">
              <w:rPr>
                <w:rStyle w:val="Hyperlink"/>
                <w:noProof/>
              </w:rPr>
              <w:t>Verzoek</w:t>
            </w:r>
            <w:r>
              <w:rPr>
                <w:noProof/>
                <w:webHidden/>
              </w:rPr>
              <w:tab/>
            </w:r>
            <w:r>
              <w:rPr>
                <w:noProof/>
                <w:webHidden/>
              </w:rPr>
              <w:fldChar w:fldCharType="begin"/>
            </w:r>
            <w:r>
              <w:rPr>
                <w:noProof/>
                <w:webHidden/>
              </w:rPr>
              <w:instrText xml:space="preserve"> PAGEREF _Toc157090476 \h </w:instrText>
            </w:r>
            <w:r>
              <w:rPr>
                <w:noProof/>
                <w:webHidden/>
              </w:rPr>
            </w:r>
            <w:r>
              <w:rPr>
                <w:noProof/>
                <w:webHidden/>
              </w:rPr>
              <w:fldChar w:fldCharType="separate"/>
            </w:r>
            <w:r>
              <w:rPr>
                <w:noProof/>
                <w:webHidden/>
              </w:rPr>
              <w:t>5</w:t>
            </w:r>
            <w:r>
              <w:rPr>
                <w:noProof/>
                <w:webHidden/>
              </w:rPr>
              <w:fldChar w:fldCharType="end"/>
            </w:r>
          </w:hyperlink>
        </w:p>
        <w:p w14:paraId="19DB249F" w14:textId="7724D741" w:rsidR="00CE1908" w:rsidRDefault="00CE1908">
          <w:r>
            <w:rPr>
              <w:b/>
              <w:bCs/>
            </w:rPr>
            <w:fldChar w:fldCharType="end"/>
          </w:r>
        </w:p>
      </w:sdtContent>
    </w:sdt>
    <w:p w14:paraId="5CD2CD57" w14:textId="77777777" w:rsidR="00CE1908" w:rsidRDefault="00CE1908" w:rsidP="00224C51"/>
    <w:p w14:paraId="3D527578" w14:textId="77777777" w:rsidR="00EF02C0" w:rsidRPr="00EF02C0" w:rsidRDefault="00EF02C0" w:rsidP="00EF02C0">
      <w:pPr>
        <w:pStyle w:val="Kop1"/>
      </w:pPr>
      <w:bookmarkStart w:id="1" w:name="_Toc150955708"/>
      <w:bookmarkStart w:id="2" w:name="_Toc157090466"/>
      <w:r w:rsidRPr="00EF02C0">
        <w:t>Versiebeheer</w:t>
      </w:r>
      <w:bookmarkEnd w:id="1"/>
      <w:bookmarkEnd w:id="2"/>
    </w:p>
    <w:tbl>
      <w:tblPr>
        <w:tblStyle w:val="Tabelrasterlic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1252"/>
        <w:gridCol w:w="4570"/>
        <w:gridCol w:w="2263"/>
      </w:tblGrid>
      <w:tr w:rsidR="00EF02C0" w14:paraId="0039FEB8" w14:textId="77777777" w:rsidTr="00081459">
        <w:tc>
          <w:tcPr>
            <w:tcW w:w="988" w:type="dxa"/>
            <w:shd w:val="clear" w:color="auto" w:fill="BDD6EE" w:themeFill="accent1" w:themeFillTint="66"/>
          </w:tcPr>
          <w:p w14:paraId="1F716113" w14:textId="77777777" w:rsidR="00EF02C0" w:rsidRDefault="00EF02C0" w:rsidP="00081459">
            <w:pPr>
              <w:rPr>
                <w:lang w:val="nl-NL"/>
              </w:rPr>
            </w:pPr>
            <w:r>
              <w:rPr>
                <w:lang w:val="nl-NL"/>
              </w:rPr>
              <w:t>Versie</w:t>
            </w:r>
          </w:p>
        </w:tc>
        <w:tc>
          <w:tcPr>
            <w:tcW w:w="1275" w:type="dxa"/>
            <w:shd w:val="clear" w:color="auto" w:fill="BDD6EE" w:themeFill="accent1" w:themeFillTint="66"/>
          </w:tcPr>
          <w:p w14:paraId="5BA5DFA1" w14:textId="77777777" w:rsidR="00EF02C0" w:rsidRDefault="00EF02C0" w:rsidP="00081459">
            <w:pPr>
              <w:rPr>
                <w:lang w:val="nl-NL"/>
              </w:rPr>
            </w:pPr>
            <w:r>
              <w:rPr>
                <w:lang w:val="nl-NL"/>
              </w:rPr>
              <w:t>Datum</w:t>
            </w:r>
          </w:p>
        </w:tc>
        <w:tc>
          <w:tcPr>
            <w:tcW w:w="4749" w:type="dxa"/>
            <w:shd w:val="clear" w:color="auto" w:fill="BDD6EE" w:themeFill="accent1" w:themeFillTint="66"/>
          </w:tcPr>
          <w:p w14:paraId="05811981" w14:textId="77777777" w:rsidR="00EF02C0" w:rsidRDefault="00EF02C0" w:rsidP="00081459">
            <w:pPr>
              <w:rPr>
                <w:lang w:val="nl-NL"/>
              </w:rPr>
            </w:pPr>
            <w:r>
              <w:rPr>
                <w:lang w:val="nl-NL"/>
              </w:rPr>
              <w:t>Wijzigingen</w:t>
            </w:r>
          </w:p>
        </w:tc>
        <w:tc>
          <w:tcPr>
            <w:tcW w:w="2338" w:type="dxa"/>
            <w:shd w:val="clear" w:color="auto" w:fill="BDD6EE" w:themeFill="accent1" w:themeFillTint="66"/>
          </w:tcPr>
          <w:p w14:paraId="44BC2090" w14:textId="77777777" w:rsidR="00EF02C0" w:rsidRDefault="00EF02C0" w:rsidP="00081459">
            <w:pPr>
              <w:rPr>
                <w:lang w:val="nl-NL"/>
              </w:rPr>
            </w:pPr>
            <w:r>
              <w:rPr>
                <w:lang w:val="nl-NL"/>
              </w:rPr>
              <w:t>Door</w:t>
            </w:r>
          </w:p>
        </w:tc>
      </w:tr>
      <w:tr w:rsidR="00EF02C0" w14:paraId="2D8D0722" w14:textId="77777777" w:rsidTr="00081459">
        <w:tc>
          <w:tcPr>
            <w:tcW w:w="988" w:type="dxa"/>
          </w:tcPr>
          <w:p w14:paraId="4BED9A7B" w14:textId="77777777" w:rsidR="00EF02C0" w:rsidRDefault="00EF02C0" w:rsidP="00081459">
            <w:pPr>
              <w:rPr>
                <w:lang w:val="nl-NL"/>
              </w:rPr>
            </w:pPr>
            <w:r>
              <w:rPr>
                <w:lang w:val="nl-NL"/>
              </w:rPr>
              <w:t>0.1</w:t>
            </w:r>
          </w:p>
        </w:tc>
        <w:tc>
          <w:tcPr>
            <w:tcW w:w="1275" w:type="dxa"/>
          </w:tcPr>
          <w:p w14:paraId="754C3F04" w14:textId="35CE991A" w:rsidR="00EF02C0" w:rsidRDefault="00027546" w:rsidP="00027546">
            <w:pPr>
              <w:rPr>
                <w:lang w:val="nl-NL"/>
              </w:rPr>
            </w:pPr>
            <w:r>
              <w:rPr>
                <w:lang w:val="nl-NL"/>
              </w:rPr>
              <w:t>2</w:t>
            </w:r>
            <w:r w:rsidR="00877A11">
              <w:rPr>
                <w:lang w:val="nl-NL"/>
              </w:rPr>
              <w:t>4</w:t>
            </w:r>
            <w:r w:rsidR="00EF02C0">
              <w:rPr>
                <w:lang w:val="nl-NL"/>
              </w:rPr>
              <w:t>-01-2024</w:t>
            </w:r>
          </w:p>
        </w:tc>
        <w:tc>
          <w:tcPr>
            <w:tcW w:w="4749" w:type="dxa"/>
          </w:tcPr>
          <w:p w14:paraId="091A7EFB" w14:textId="358EE9F7" w:rsidR="00EF02C0" w:rsidRDefault="00932400" w:rsidP="00081459">
            <w:pPr>
              <w:rPr>
                <w:lang w:val="nl-NL"/>
              </w:rPr>
            </w:pPr>
            <w:r>
              <w:rPr>
                <w:lang w:val="nl-NL"/>
              </w:rPr>
              <w:t>Concept</w:t>
            </w:r>
          </w:p>
        </w:tc>
        <w:tc>
          <w:tcPr>
            <w:tcW w:w="2338" w:type="dxa"/>
          </w:tcPr>
          <w:p w14:paraId="588626D8" w14:textId="4CFDDCFD" w:rsidR="00EF02C0" w:rsidRDefault="00027546" w:rsidP="00081459">
            <w:pPr>
              <w:rPr>
                <w:lang w:val="nl-NL"/>
              </w:rPr>
            </w:pPr>
            <w:r>
              <w:rPr>
                <w:lang w:val="nl-NL"/>
              </w:rPr>
              <w:t>Claudia Watrin</w:t>
            </w:r>
          </w:p>
        </w:tc>
      </w:tr>
      <w:tr w:rsidR="00EF02C0" w:rsidRPr="00245F32" w14:paraId="0EA3B044" w14:textId="77777777" w:rsidTr="00081459">
        <w:tc>
          <w:tcPr>
            <w:tcW w:w="988" w:type="dxa"/>
          </w:tcPr>
          <w:p w14:paraId="165774F4" w14:textId="59B8C42C" w:rsidR="00EF02C0" w:rsidRDefault="00472BBD" w:rsidP="00081459">
            <w:pPr>
              <w:rPr>
                <w:lang w:val="nl-NL"/>
              </w:rPr>
            </w:pPr>
            <w:r>
              <w:rPr>
                <w:lang w:val="nl-NL"/>
              </w:rPr>
              <w:t>0.2</w:t>
            </w:r>
          </w:p>
        </w:tc>
        <w:tc>
          <w:tcPr>
            <w:tcW w:w="1275" w:type="dxa"/>
          </w:tcPr>
          <w:p w14:paraId="342E60B3" w14:textId="32A9AA50" w:rsidR="00EF02C0" w:rsidRDefault="00932400" w:rsidP="00081459">
            <w:pPr>
              <w:rPr>
                <w:lang w:val="nl-NL"/>
              </w:rPr>
            </w:pPr>
            <w:r>
              <w:rPr>
                <w:lang w:val="nl-NL"/>
              </w:rPr>
              <w:t>25-01-2024</w:t>
            </w:r>
          </w:p>
        </w:tc>
        <w:tc>
          <w:tcPr>
            <w:tcW w:w="4749" w:type="dxa"/>
          </w:tcPr>
          <w:p w14:paraId="7240855F" w14:textId="205DB544" w:rsidR="00EF02C0" w:rsidRDefault="00932400" w:rsidP="00081459">
            <w:pPr>
              <w:rPr>
                <w:lang w:val="nl-NL"/>
              </w:rPr>
            </w:pPr>
            <w:r>
              <w:rPr>
                <w:lang w:val="nl-NL"/>
              </w:rPr>
              <w:t>Eerste</w:t>
            </w:r>
            <w:r w:rsidR="00C74136">
              <w:rPr>
                <w:lang w:val="nl-NL"/>
              </w:rPr>
              <w:t xml:space="preserve"> feedback verwerkt</w:t>
            </w:r>
          </w:p>
        </w:tc>
        <w:tc>
          <w:tcPr>
            <w:tcW w:w="2338" w:type="dxa"/>
          </w:tcPr>
          <w:p w14:paraId="30497F41" w14:textId="77777777" w:rsidR="00EF02C0" w:rsidRDefault="00EF02C0" w:rsidP="00081459">
            <w:pPr>
              <w:rPr>
                <w:lang w:val="nl-NL"/>
              </w:rPr>
            </w:pPr>
          </w:p>
        </w:tc>
      </w:tr>
      <w:tr w:rsidR="00EF02C0" w:rsidRPr="00245F32" w14:paraId="60614581" w14:textId="77777777" w:rsidTr="00081459">
        <w:tc>
          <w:tcPr>
            <w:tcW w:w="988" w:type="dxa"/>
          </w:tcPr>
          <w:p w14:paraId="38ADD767" w14:textId="77777777" w:rsidR="00EF02C0" w:rsidRDefault="00EF02C0" w:rsidP="00081459">
            <w:pPr>
              <w:rPr>
                <w:lang w:val="nl-NL"/>
              </w:rPr>
            </w:pPr>
          </w:p>
        </w:tc>
        <w:tc>
          <w:tcPr>
            <w:tcW w:w="1275" w:type="dxa"/>
          </w:tcPr>
          <w:p w14:paraId="002D54D3" w14:textId="77777777" w:rsidR="00EF02C0" w:rsidRDefault="00EF02C0" w:rsidP="00081459">
            <w:pPr>
              <w:rPr>
                <w:lang w:val="nl-NL"/>
              </w:rPr>
            </w:pPr>
          </w:p>
        </w:tc>
        <w:tc>
          <w:tcPr>
            <w:tcW w:w="4749" w:type="dxa"/>
          </w:tcPr>
          <w:p w14:paraId="661BE44A" w14:textId="77777777" w:rsidR="00EF02C0" w:rsidRDefault="00EF02C0" w:rsidP="00081459">
            <w:pPr>
              <w:rPr>
                <w:lang w:val="nl-NL"/>
              </w:rPr>
            </w:pPr>
          </w:p>
        </w:tc>
        <w:tc>
          <w:tcPr>
            <w:tcW w:w="2338" w:type="dxa"/>
          </w:tcPr>
          <w:p w14:paraId="5711C938" w14:textId="77777777" w:rsidR="00EF02C0" w:rsidRDefault="00EF02C0" w:rsidP="00081459">
            <w:pPr>
              <w:rPr>
                <w:lang w:val="nl-NL"/>
              </w:rPr>
            </w:pPr>
          </w:p>
        </w:tc>
      </w:tr>
      <w:tr w:rsidR="00EF02C0" w:rsidRPr="00245F32" w14:paraId="6211C59D" w14:textId="77777777" w:rsidTr="00081459">
        <w:tc>
          <w:tcPr>
            <w:tcW w:w="988" w:type="dxa"/>
          </w:tcPr>
          <w:p w14:paraId="0EB44FBE" w14:textId="77777777" w:rsidR="00EF02C0" w:rsidRDefault="00EF02C0" w:rsidP="00081459">
            <w:pPr>
              <w:rPr>
                <w:lang w:val="nl-NL"/>
              </w:rPr>
            </w:pPr>
          </w:p>
        </w:tc>
        <w:tc>
          <w:tcPr>
            <w:tcW w:w="1275" w:type="dxa"/>
          </w:tcPr>
          <w:p w14:paraId="3663D263" w14:textId="77777777" w:rsidR="00EF02C0" w:rsidRDefault="00EF02C0" w:rsidP="00081459">
            <w:pPr>
              <w:rPr>
                <w:lang w:val="nl-NL"/>
              </w:rPr>
            </w:pPr>
          </w:p>
        </w:tc>
        <w:tc>
          <w:tcPr>
            <w:tcW w:w="4749" w:type="dxa"/>
          </w:tcPr>
          <w:p w14:paraId="2E8AF9CE" w14:textId="77777777" w:rsidR="00EF02C0" w:rsidRDefault="00EF02C0" w:rsidP="00081459">
            <w:pPr>
              <w:rPr>
                <w:lang w:val="nl-NL"/>
              </w:rPr>
            </w:pPr>
          </w:p>
        </w:tc>
        <w:tc>
          <w:tcPr>
            <w:tcW w:w="2338" w:type="dxa"/>
          </w:tcPr>
          <w:p w14:paraId="249E2583" w14:textId="77777777" w:rsidR="00EF02C0" w:rsidRDefault="00EF02C0" w:rsidP="00081459">
            <w:pPr>
              <w:rPr>
                <w:lang w:val="nl-NL"/>
              </w:rPr>
            </w:pPr>
          </w:p>
        </w:tc>
      </w:tr>
    </w:tbl>
    <w:p w14:paraId="7B0C21E0" w14:textId="3B3F2EB7" w:rsidR="00EF02C0" w:rsidRPr="00EF02C0" w:rsidRDefault="00EF02C0" w:rsidP="00EF02C0">
      <w:pPr>
        <w:pStyle w:val="Kop1"/>
      </w:pPr>
      <w:r>
        <w:t xml:space="preserve"> </w:t>
      </w:r>
      <w:bookmarkStart w:id="3" w:name="_Toc157090467"/>
      <w:r>
        <w:t>Distributie</w:t>
      </w:r>
      <w:bookmarkEnd w:id="3"/>
    </w:p>
    <w:tbl>
      <w:tblPr>
        <w:tblStyle w:val="Tabelrasterlicht"/>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5"/>
        <w:gridCol w:w="1249"/>
        <w:gridCol w:w="6843"/>
      </w:tblGrid>
      <w:tr w:rsidR="00EF02C0" w14:paraId="673F3EBD" w14:textId="77777777" w:rsidTr="00EF02C0">
        <w:tc>
          <w:tcPr>
            <w:tcW w:w="975" w:type="dxa"/>
            <w:shd w:val="clear" w:color="auto" w:fill="BDD6EE" w:themeFill="accent1" w:themeFillTint="66"/>
          </w:tcPr>
          <w:p w14:paraId="1B7C80B8" w14:textId="77777777" w:rsidR="00EF02C0" w:rsidRDefault="00EF02C0" w:rsidP="00081459">
            <w:pPr>
              <w:rPr>
                <w:lang w:val="nl-NL"/>
              </w:rPr>
            </w:pPr>
            <w:r>
              <w:rPr>
                <w:lang w:val="nl-NL"/>
              </w:rPr>
              <w:t>Versie</w:t>
            </w:r>
          </w:p>
        </w:tc>
        <w:tc>
          <w:tcPr>
            <w:tcW w:w="1249" w:type="dxa"/>
            <w:shd w:val="clear" w:color="auto" w:fill="BDD6EE" w:themeFill="accent1" w:themeFillTint="66"/>
          </w:tcPr>
          <w:p w14:paraId="1262CD84" w14:textId="77777777" w:rsidR="00EF02C0" w:rsidRDefault="00EF02C0" w:rsidP="00081459">
            <w:pPr>
              <w:rPr>
                <w:lang w:val="nl-NL"/>
              </w:rPr>
            </w:pPr>
            <w:r>
              <w:rPr>
                <w:lang w:val="nl-NL"/>
              </w:rPr>
              <w:t>Datum</w:t>
            </w:r>
          </w:p>
        </w:tc>
        <w:tc>
          <w:tcPr>
            <w:tcW w:w="6843" w:type="dxa"/>
            <w:shd w:val="clear" w:color="auto" w:fill="BDD6EE" w:themeFill="accent1" w:themeFillTint="66"/>
          </w:tcPr>
          <w:p w14:paraId="1D6282C3" w14:textId="78385037" w:rsidR="00EF02C0" w:rsidRDefault="00EF02C0" w:rsidP="00081459">
            <w:pPr>
              <w:rPr>
                <w:lang w:val="nl-NL"/>
              </w:rPr>
            </w:pPr>
            <w:r>
              <w:rPr>
                <w:lang w:val="nl-NL"/>
              </w:rPr>
              <w:t>Naar</w:t>
            </w:r>
          </w:p>
        </w:tc>
      </w:tr>
      <w:tr w:rsidR="00EF02C0" w14:paraId="236504AA" w14:textId="77777777" w:rsidTr="00EF02C0">
        <w:tc>
          <w:tcPr>
            <w:tcW w:w="975" w:type="dxa"/>
          </w:tcPr>
          <w:p w14:paraId="0056D8F1" w14:textId="77777777" w:rsidR="00EF02C0" w:rsidRDefault="00EF02C0" w:rsidP="00081459">
            <w:pPr>
              <w:rPr>
                <w:lang w:val="nl-NL"/>
              </w:rPr>
            </w:pPr>
            <w:r>
              <w:rPr>
                <w:lang w:val="nl-NL"/>
              </w:rPr>
              <w:t>0.1</w:t>
            </w:r>
          </w:p>
        </w:tc>
        <w:tc>
          <w:tcPr>
            <w:tcW w:w="1249" w:type="dxa"/>
          </w:tcPr>
          <w:p w14:paraId="1ECD47D4" w14:textId="75E66A50" w:rsidR="00EF02C0" w:rsidRDefault="00027546" w:rsidP="00081459">
            <w:pPr>
              <w:rPr>
                <w:lang w:val="nl-NL"/>
              </w:rPr>
            </w:pPr>
            <w:r>
              <w:rPr>
                <w:lang w:val="nl-NL"/>
              </w:rPr>
              <w:t>2</w:t>
            </w:r>
            <w:r w:rsidR="00877A11">
              <w:rPr>
                <w:lang w:val="nl-NL"/>
              </w:rPr>
              <w:t>4</w:t>
            </w:r>
            <w:r w:rsidR="00EF02C0">
              <w:rPr>
                <w:lang w:val="nl-NL"/>
              </w:rPr>
              <w:t>-01-2024</w:t>
            </w:r>
          </w:p>
        </w:tc>
        <w:tc>
          <w:tcPr>
            <w:tcW w:w="6843" w:type="dxa"/>
          </w:tcPr>
          <w:p w14:paraId="4EBF7E81" w14:textId="774C9413" w:rsidR="00EF02C0" w:rsidRDefault="00607765" w:rsidP="00027546">
            <w:pPr>
              <w:rPr>
                <w:lang w:val="nl-NL"/>
              </w:rPr>
            </w:pPr>
            <w:r>
              <w:rPr>
                <w:lang w:val="nl-NL"/>
              </w:rPr>
              <w:t xml:space="preserve">Eerste </w:t>
            </w:r>
            <w:r w:rsidR="00EF02C0">
              <w:rPr>
                <w:lang w:val="nl-NL"/>
              </w:rPr>
              <w:t xml:space="preserve">review naar : </w:t>
            </w:r>
            <w:proofErr w:type="spellStart"/>
            <w:r w:rsidR="00EF02C0">
              <w:rPr>
                <w:lang w:val="nl-NL"/>
              </w:rPr>
              <w:t>Millo</w:t>
            </w:r>
            <w:proofErr w:type="spellEnd"/>
            <w:r w:rsidR="00EF02C0">
              <w:rPr>
                <w:lang w:val="nl-NL"/>
              </w:rPr>
              <w:t xml:space="preserve"> </w:t>
            </w:r>
            <w:proofErr w:type="spellStart"/>
            <w:r w:rsidR="00EF02C0">
              <w:rPr>
                <w:lang w:val="nl-NL"/>
              </w:rPr>
              <w:t>Korving</w:t>
            </w:r>
            <w:proofErr w:type="spellEnd"/>
          </w:p>
        </w:tc>
      </w:tr>
      <w:tr w:rsidR="00EF02C0" w:rsidRPr="00245F32" w14:paraId="65840E5E" w14:textId="77777777" w:rsidTr="00EF02C0">
        <w:tc>
          <w:tcPr>
            <w:tcW w:w="975" w:type="dxa"/>
          </w:tcPr>
          <w:p w14:paraId="7570B383" w14:textId="67BB3F6E" w:rsidR="00EF02C0" w:rsidRDefault="003F6871" w:rsidP="00081459">
            <w:pPr>
              <w:rPr>
                <w:lang w:val="nl-NL"/>
              </w:rPr>
            </w:pPr>
            <w:r>
              <w:rPr>
                <w:lang w:val="nl-NL"/>
              </w:rPr>
              <w:t>0.2</w:t>
            </w:r>
          </w:p>
        </w:tc>
        <w:tc>
          <w:tcPr>
            <w:tcW w:w="1249" w:type="dxa"/>
          </w:tcPr>
          <w:p w14:paraId="7FA3ACE9" w14:textId="09294454" w:rsidR="00EF02C0" w:rsidRDefault="00877A11" w:rsidP="00081459">
            <w:pPr>
              <w:rPr>
                <w:lang w:val="nl-NL"/>
              </w:rPr>
            </w:pPr>
            <w:r>
              <w:rPr>
                <w:lang w:val="nl-NL"/>
              </w:rPr>
              <w:t>25-01-2024</w:t>
            </w:r>
          </w:p>
        </w:tc>
        <w:tc>
          <w:tcPr>
            <w:tcW w:w="6843" w:type="dxa"/>
          </w:tcPr>
          <w:p w14:paraId="788D730F" w14:textId="7A379B61" w:rsidR="00EF02C0" w:rsidRDefault="00607765" w:rsidP="00081459">
            <w:pPr>
              <w:rPr>
                <w:lang w:val="nl-NL"/>
              </w:rPr>
            </w:pPr>
            <w:r>
              <w:rPr>
                <w:lang w:val="nl-NL"/>
              </w:rPr>
              <w:t>Tweede review</w:t>
            </w:r>
            <w:r>
              <w:rPr>
                <w:lang w:val="nl-NL"/>
              </w:rPr>
              <w:t xml:space="preserve"> naar : Richard Hogenberg, Henri Mijnders, Henry </w:t>
            </w:r>
            <w:proofErr w:type="spellStart"/>
            <w:r>
              <w:rPr>
                <w:lang w:val="nl-NL"/>
              </w:rPr>
              <w:t>Niessen</w:t>
            </w:r>
            <w:proofErr w:type="spellEnd"/>
            <w:r>
              <w:rPr>
                <w:lang w:val="nl-NL"/>
              </w:rPr>
              <w:t>, Alwin van der Veen</w:t>
            </w:r>
            <w:r w:rsidR="00DF1AD4">
              <w:rPr>
                <w:lang w:val="nl-NL"/>
              </w:rPr>
              <w:t xml:space="preserve">, </w:t>
            </w:r>
            <w:proofErr w:type="spellStart"/>
            <w:r w:rsidR="00DF1AD4">
              <w:rPr>
                <w:lang w:val="nl-NL"/>
              </w:rPr>
              <w:t>Millo</w:t>
            </w:r>
            <w:proofErr w:type="spellEnd"/>
            <w:r w:rsidR="00DF1AD4">
              <w:rPr>
                <w:lang w:val="nl-NL"/>
              </w:rPr>
              <w:t xml:space="preserve"> </w:t>
            </w:r>
            <w:proofErr w:type="spellStart"/>
            <w:r w:rsidR="00DF1AD4">
              <w:rPr>
                <w:lang w:val="nl-NL"/>
              </w:rPr>
              <w:t>Korving</w:t>
            </w:r>
            <w:proofErr w:type="spellEnd"/>
          </w:p>
        </w:tc>
      </w:tr>
      <w:tr w:rsidR="00EF02C0" w:rsidRPr="00245F32" w14:paraId="68615BB6" w14:textId="77777777" w:rsidTr="00EF02C0">
        <w:tc>
          <w:tcPr>
            <w:tcW w:w="975" w:type="dxa"/>
          </w:tcPr>
          <w:p w14:paraId="1628192C" w14:textId="77777777" w:rsidR="00EF02C0" w:rsidRDefault="00EF02C0" w:rsidP="00081459">
            <w:pPr>
              <w:rPr>
                <w:lang w:val="nl-NL"/>
              </w:rPr>
            </w:pPr>
          </w:p>
        </w:tc>
        <w:tc>
          <w:tcPr>
            <w:tcW w:w="1249" w:type="dxa"/>
          </w:tcPr>
          <w:p w14:paraId="1B5A6B7A" w14:textId="77777777" w:rsidR="00EF02C0" w:rsidRDefault="00EF02C0" w:rsidP="00081459">
            <w:pPr>
              <w:rPr>
                <w:lang w:val="nl-NL"/>
              </w:rPr>
            </w:pPr>
          </w:p>
        </w:tc>
        <w:tc>
          <w:tcPr>
            <w:tcW w:w="6843" w:type="dxa"/>
          </w:tcPr>
          <w:p w14:paraId="217A3574" w14:textId="77777777" w:rsidR="00EF02C0" w:rsidRDefault="00EF02C0" w:rsidP="00081459">
            <w:pPr>
              <w:rPr>
                <w:lang w:val="nl-NL"/>
              </w:rPr>
            </w:pPr>
          </w:p>
        </w:tc>
      </w:tr>
      <w:tr w:rsidR="00EF02C0" w:rsidRPr="00245F32" w14:paraId="21E95CCF" w14:textId="77777777" w:rsidTr="00EF02C0">
        <w:tc>
          <w:tcPr>
            <w:tcW w:w="975" w:type="dxa"/>
          </w:tcPr>
          <w:p w14:paraId="7A083446" w14:textId="77777777" w:rsidR="00EF02C0" w:rsidRDefault="00EF02C0" w:rsidP="00081459">
            <w:pPr>
              <w:rPr>
                <w:lang w:val="nl-NL"/>
              </w:rPr>
            </w:pPr>
          </w:p>
        </w:tc>
        <w:tc>
          <w:tcPr>
            <w:tcW w:w="1249" w:type="dxa"/>
          </w:tcPr>
          <w:p w14:paraId="27CA557F" w14:textId="77777777" w:rsidR="00EF02C0" w:rsidRDefault="00EF02C0" w:rsidP="00081459">
            <w:pPr>
              <w:rPr>
                <w:lang w:val="nl-NL"/>
              </w:rPr>
            </w:pPr>
          </w:p>
        </w:tc>
        <w:tc>
          <w:tcPr>
            <w:tcW w:w="6843" w:type="dxa"/>
          </w:tcPr>
          <w:p w14:paraId="3721ACA7" w14:textId="77777777" w:rsidR="00EF02C0" w:rsidRDefault="00EF02C0" w:rsidP="00081459">
            <w:pPr>
              <w:rPr>
                <w:lang w:val="nl-NL"/>
              </w:rPr>
            </w:pPr>
          </w:p>
        </w:tc>
      </w:tr>
    </w:tbl>
    <w:p w14:paraId="2A69F734" w14:textId="77777777" w:rsidR="00EC2BF0" w:rsidRDefault="00EC2BF0" w:rsidP="00EC2BF0"/>
    <w:p w14:paraId="0E3604E4" w14:textId="5AC96FFC" w:rsidR="00CE1908" w:rsidRDefault="00EC2BF0" w:rsidP="00EC2BF0">
      <w:pPr>
        <w:pStyle w:val="Kop1"/>
        <w:numPr>
          <w:ilvl w:val="0"/>
          <w:numId w:val="15"/>
        </w:numPr>
      </w:pPr>
      <w:bookmarkStart w:id="4" w:name="_Toc157090468"/>
      <w:r>
        <w:lastRenderedPageBreak/>
        <w:t>Conclusie</w:t>
      </w:r>
      <w:bookmarkEnd w:id="4"/>
    </w:p>
    <w:p w14:paraId="6DE0F495" w14:textId="73CE7348" w:rsidR="00B32FAF" w:rsidRDefault="00B32FAF" w:rsidP="00CD766E">
      <w:r>
        <w:t xml:space="preserve">Op verzoek van Erik Paardekooper heb ik gekeken naar de manier waarop het team van Hot Item </w:t>
      </w:r>
      <w:r w:rsidR="00607765">
        <w:t xml:space="preserve">(HI) </w:t>
      </w:r>
      <w:r>
        <w:t xml:space="preserve">IBM </w:t>
      </w:r>
      <w:proofErr w:type="spellStart"/>
      <w:r>
        <w:t>InfoSphere</w:t>
      </w:r>
      <w:proofErr w:type="spellEnd"/>
      <w:r>
        <w:t xml:space="preserve"> Data Architect (IDA) heeft gebruikt en ingericht bij de bouw van ZW-ARBO.</w:t>
      </w:r>
    </w:p>
    <w:p w14:paraId="340F9D92" w14:textId="0B8F004D" w:rsidR="00B32FAF" w:rsidRDefault="00B32FAF" w:rsidP="00CD766E">
      <w:r>
        <w:t>Dit team gebruikt IDA op een significante andere wijze dan dat wij binnen het Data</w:t>
      </w:r>
      <w:r>
        <w:noBreakHyphen/>
      </w:r>
      <w:proofErr w:type="spellStart"/>
      <w:r>
        <w:t>IntegratieMagazijn</w:t>
      </w:r>
      <w:proofErr w:type="spellEnd"/>
      <w:r>
        <w:t xml:space="preserve"> (DIM) IDA gebruiken.</w:t>
      </w:r>
    </w:p>
    <w:p w14:paraId="35A518A9" w14:textId="15ADFB13" w:rsidR="00B32FAF" w:rsidRDefault="00B32FAF" w:rsidP="00CD766E">
      <w:r>
        <w:t>De belangrijkste verschillen die ik ben tegengekomen zijn:</w:t>
      </w:r>
    </w:p>
    <w:p w14:paraId="4E85D5C1" w14:textId="47115E4A" w:rsidR="00B32FAF" w:rsidRDefault="00B32FAF" w:rsidP="00B32FAF">
      <w:pPr>
        <w:pStyle w:val="Lijstalinea"/>
        <w:numPr>
          <w:ilvl w:val="0"/>
          <w:numId w:val="12"/>
        </w:numPr>
      </w:pPr>
      <w:r>
        <w:t>Het gebruik van de repository binnen Azure DevOps m.b.t. de projecten in IDA</w:t>
      </w:r>
      <w:r w:rsidR="00EC2BF0">
        <w:t xml:space="preserve"> (</w:t>
      </w:r>
      <w:r w:rsidR="00EC2BF0">
        <w:rPr>
          <w:rFonts w:cstheme="minorHAnsi"/>
        </w:rPr>
        <w:t>§</w:t>
      </w:r>
      <w:r w:rsidR="00EC2BF0">
        <w:t xml:space="preserve"> 4)</w:t>
      </w:r>
      <w:r>
        <w:t>.</w:t>
      </w:r>
    </w:p>
    <w:p w14:paraId="1955EB21" w14:textId="6F203925" w:rsidR="00B32FAF" w:rsidRDefault="00B32FAF" w:rsidP="00B32FAF">
      <w:pPr>
        <w:pStyle w:val="Lijstalinea"/>
        <w:numPr>
          <w:ilvl w:val="0"/>
          <w:numId w:val="12"/>
        </w:numPr>
      </w:pPr>
      <w:r>
        <w:t>Het gebruik van de Naamgevingsstandaarden</w:t>
      </w:r>
      <w:r w:rsidR="006A67E2">
        <w:t xml:space="preserve"> (</w:t>
      </w:r>
      <w:r w:rsidR="006A67E2">
        <w:rPr>
          <w:rFonts w:cstheme="minorHAnsi"/>
        </w:rPr>
        <w:t xml:space="preserve">§ </w:t>
      </w:r>
      <w:r w:rsidR="00B6796D">
        <w:rPr>
          <w:rFonts w:cstheme="minorHAnsi"/>
        </w:rPr>
        <w:t>5</w:t>
      </w:r>
      <w:r w:rsidR="006A67E2">
        <w:rPr>
          <w:rFonts w:cstheme="minorHAnsi"/>
        </w:rPr>
        <w:t>)</w:t>
      </w:r>
      <w:r>
        <w:t>.</w:t>
      </w:r>
    </w:p>
    <w:p w14:paraId="30530BDE" w14:textId="750DFEEA" w:rsidR="00B32FAF" w:rsidRDefault="00B32FAF" w:rsidP="00B32FAF">
      <w:pPr>
        <w:pStyle w:val="Lijstalinea"/>
        <w:numPr>
          <w:ilvl w:val="0"/>
          <w:numId w:val="12"/>
        </w:numPr>
      </w:pPr>
      <w:r>
        <w:t xml:space="preserve">De manier waarop in IDA </w:t>
      </w:r>
      <w:proofErr w:type="spellStart"/>
      <w:r>
        <w:t>gemapt</w:t>
      </w:r>
      <w:proofErr w:type="spellEnd"/>
      <w:r>
        <w:t xml:space="preserve"> wordt</w:t>
      </w:r>
      <w:r w:rsidR="006A67E2">
        <w:t xml:space="preserve"> (</w:t>
      </w:r>
      <w:r w:rsidR="006A67E2">
        <w:rPr>
          <w:rFonts w:cstheme="minorHAnsi"/>
        </w:rPr>
        <w:t xml:space="preserve">§ </w:t>
      </w:r>
      <w:r w:rsidR="00B6796D">
        <w:rPr>
          <w:rFonts w:cstheme="minorHAnsi"/>
        </w:rPr>
        <w:t>6</w:t>
      </w:r>
      <w:r w:rsidR="006A67E2">
        <w:rPr>
          <w:rFonts w:cstheme="minorHAnsi"/>
        </w:rPr>
        <w:t>)</w:t>
      </w:r>
      <w:r>
        <w:t>.</w:t>
      </w:r>
    </w:p>
    <w:p w14:paraId="44ED1146" w14:textId="53AF2524" w:rsidR="00B32FAF" w:rsidRDefault="00B32FAF" w:rsidP="00B32FAF">
      <w:pPr>
        <w:pStyle w:val="Lijstalinea"/>
        <w:numPr>
          <w:ilvl w:val="0"/>
          <w:numId w:val="12"/>
        </w:numPr>
      </w:pPr>
      <w:r>
        <w:t>Het gebruik van de rapportage-functie in IDA, waarbij een rapport uit IDA over de logische mapping wordt uitgedraaid. Dit rapport dient als basis voor een Python-script, dat een .</w:t>
      </w:r>
      <w:proofErr w:type="spellStart"/>
      <w:r>
        <w:t>ddl</w:t>
      </w:r>
      <w:proofErr w:type="spellEnd"/>
      <w:r>
        <w:t xml:space="preserve"> genereerd</w:t>
      </w:r>
      <w:r w:rsidR="006A67E2">
        <w:t xml:space="preserve"> (</w:t>
      </w:r>
      <w:r w:rsidR="006A67E2">
        <w:rPr>
          <w:rFonts w:cstheme="minorHAnsi"/>
        </w:rPr>
        <w:t xml:space="preserve">§ </w:t>
      </w:r>
      <w:r w:rsidR="00B6796D">
        <w:rPr>
          <w:rFonts w:cstheme="minorHAnsi"/>
        </w:rPr>
        <w:t>7</w:t>
      </w:r>
      <w:r w:rsidR="006A67E2">
        <w:rPr>
          <w:rFonts w:cstheme="minorHAnsi"/>
        </w:rPr>
        <w:t>)</w:t>
      </w:r>
      <w:r>
        <w:t>.</w:t>
      </w:r>
    </w:p>
    <w:p w14:paraId="5662FCAB" w14:textId="2B4B0FA9" w:rsidR="00B32FAF" w:rsidRDefault="00B32FAF" w:rsidP="00B32FAF">
      <w:pPr>
        <w:pStyle w:val="Lijstalinea"/>
        <w:numPr>
          <w:ilvl w:val="0"/>
          <w:numId w:val="12"/>
        </w:numPr>
      </w:pPr>
      <w:r>
        <w:t xml:space="preserve">Het summiere gebruik van het tabblad [Documentation] in de [Properties] van zowel de entiteiten, attributen en </w:t>
      </w:r>
      <w:proofErr w:type="spellStart"/>
      <w:r>
        <w:t>mappings</w:t>
      </w:r>
      <w:proofErr w:type="spellEnd"/>
      <w:r w:rsidR="006A67E2">
        <w:t xml:space="preserve"> (</w:t>
      </w:r>
      <w:r w:rsidR="006A67E2">
        <w:rPr>
          <w:rFonts w:cstheme="minorHAnsi"/>
        </w:rPr>
        <w:t xml:space="preserve">§ </w:t>
      </w:r>
      <w:r w:rsidR="00B6796D">
        <w:rPr>
          <w:rFonts w:cstheme="minorHAnsi"/>
        </w:rPr>
        <w:t>8</w:t>
      </w:r>
      <w:r w:rsidR="006A67E2">
        <w:rPr>
          <w:rFonts w:cstheme="minorHAnsi"/>
        </w:rPr>
        <w:t>)</w:t>
      </w:r>
      <w:r>
        <w:t>.</w:t>
      </w:r>
    </w:p>
    <w:p w14:paraId="7294E887" w14:textId="51C5BF3B" w:rsidR="00B32FAF" w:rsidRDefault="00B32FAF" w:rsidP="00B32FAF">
      <w:r>
        <w:t>Meer hierover in de paragrafen hieronder.</w:t>
      </w:r>
    </w:p>
    <w:p w14:paraId="2A461313" w14:textId="573E4530" w:rsidR="006A67E2" w:rsidRDefault="006A67E2" w:rsidP="00B32FAF">
      <w:r>
        <w:t xml:space="preserve">Als laatste paragraaf zijn aanbevelingen </w:t>
      </w:r>
      <w:r w:rsidR="00183EDA">
        <w:t xml:space="preserve">(en een verzoek) </w:t>
      </w:r>
      <w:r>
        <w:t>opgenomen.</w:t>
      </w:r>
    </w:p>
    <w:p w14:paraId="4D4BE2BD" w14:textId="66C45FA0" w:rsidR="00224C51" w:rsidRDefault="00B32FAF" w:rsidP="00224C51">
      <w:pPr>
        <w:pStyle w:val="Kop1"/>
      </w:pPr>
      <w:bookmarkStart w:id="5" w:name="_Toc157090469"/>
      <w:r>
        <w:t>Het gebruik van de repository binnen Azure DevOps</w:t>
      </w:r>
      <w:bookmarkEnd w:id="5"/>
    </w:p>
    <w:p w14:paraId="644AE33F" w14:textId="3A63873B" w:rsidR="00B32FAF" w:rsidRDefault="00B32FAF" w:rsidP="00B32FAF">
      <w:r>
        <w:t>De DIM-</w:t>
      </w:r>
      <w:proofErr w:type="spellStart"/>
      <w:r>
        <w:t>ModellenRepository</w:t>
      </w:r>
      <w:proofErr w:type="spellEnd"/>
      <w:r>
        <w:t xml:space="preserve"> (DMR) is in principe per laag (Algemene map [10 DIM], [20 Bronzone], [30 Integratiezone], [40 Bedrijfszone] en [50 Gegevensvenster]) opgebouwd. In iedere map staan submappen per schema. In [20 Bronzone] komen de ontkoppelviews te staan. Deze submappen komen overeen met de projecten die in IDA zijn gebruikt.</w:t>
      </w:r>
    </w:p>
    <w:p w14:paraId="341E3E04" w14:textId="5AEE1028" w:rsidR="00B32FAF" w:rsidRDefault="00B32FAF" w:rsidP="00B32FAF">
      <w:r>
        <w:t>Op deze manier kan iedereen de laatste versie van een ontkoppelview IDA binnentrekken. Of, wanneer nodig, een integratie-object vanuit [30 Integratiezone], dat op deze manier makkelijk hergebruikt kan worden.</w:t>
      </w:r>
    </w:p>
    <w:p w14:paraId="3E14A37A" w14:textId="4FD9A3FF" w:rsidR="00304BC0" w:rsidRDefault="00B32FAF" w:rsidP="00304BC0">
      <w:r>
        <w:t xml:space="preserve">De </w:t>
      </w:r>
      <w:r w:rsidR="00B6796D">
        <w:t>HI</w:t>
      </w:r>
      <w:r>
        <w:t xml:space="preserve"> repository is op een heel andere wijze ingedeeld. Op het moment dat Hot Item begon te werken aan ZW-ARBO was de werkwijze voor het versiebeheer in Azure DevOps nog niet uitgewerkt</w:t>
      </w:r>
      <w:r w:rsidR="005B76F0">
        <w:t xml:space="preserve">. Integratie met DIM way of </w:t>
      </w:r>
      <w:proofErr w:type="spellStart"/>
      <w:r w:rsidR="005B76F0">
        <w:t>work</w:t>
      </w:r>
      <w:proofErr w:type="spellEnd"/>
      <w:r w:rsidR="005B76F0">
        <w:t xml:space="preserve">  lijkt hierdoor niet direct mogelijk, zonder extra effort. Vanuit </w:t>
      </w:r>
      <w:proofErr w:type="spellStart"/>
      <w:r w:rsidR="005B76F0">
        <w:t>architectureel</w:t>
      </w:r>
      <w:proofErr w:type="spellEnd"/>
      <w:r w:rsidR="005B76F0">
        <w:t xml:space="preserve"> standpunt is er een optie:</w:t>
      </w:r>
    </w:p>
    <w:p w14:paraId="735DBA15" w14:textId="19A59CF5" w:rsidR="005B76F0" w:rsidRDefault="005B76F0" w:rsidP="00304BC0">
      <w:pPr>
        <w:pStyle w:val="Lijstalinea"/>
        <w:numPr>
          <w:ilvl w:val="0"/>
          <w:numId w:val="22"/>
        </w:numPr>
      </w:pPr>
      <w:r>
        <w:t>integratie met extra effort</w:t>
      </w:r>
      <w:r w:rsidR="00304BC0">
        <w:br/>
      </w:r>
      <w:r>
        <w:t xml:space="preserve">waarbij gekeken moeten worden </w:t>
      </w:r>
      <w:r w:rsidR="00304BC0">
        <w:t xml:space="preserve">naar een </w:t>
      </w:r>
      <w:r>
        <w:t>inschatting van deze effort</w:t>
      </w:r>
    </w:p>
    <w:p w14:paraId="4A135407" w14:textId="2F288416" w:rsidR="00304BC0" w:rsidRPr="00304BC0" w:rsidRDefault="00304BC0" w:rsidP="00304BC0">
      <w:pPr>
        <w:pStyle w:val="Lijstalinea"/>
        <w:numPr>
          <w:ilvl w:val="0"/>
          <w:numId w:val="22"/>
        </w:numPr>
        <w:rPr>
          <w:rStyle w:val="cf01"/>
          <w:rFonts w:asciiTheme="minorHAnsi" w:hAnsiTheme="minorHAnsi" w:cstheme="minorBidi"/>
          <w:sz w:val="22"/>
          <w:szCs w:val="22"/>
        </w:rPr>
      </w:pPr>
      <w:r>
        <w:t>as-is overnemen</w:t>
      </w:r>
      <w:r>
        <w:br/>
        <w:t xml:space="preserve">met </w:t>
      </w:r>
      <w:r>
        <w:rPr>
          <w:rStyle w:val="cf01"/>
        </w:rPr>
        <w:t xml:space="preserve">extra leertraject effort voor degenen die het onderhoud overnemen. Denk daarbij aan zowel development als </w:t>
      </w:r>
      <w:proofErr w:type="spellStart"/>
      <w:r>
        <w:rPr>
          <w:rStyle w:val="cf01"/>
        </w:rPr>
        <w:t>deployment</w:t>
      </w:r>
      <w:proofErr w:type="spellEnd"/>
      <w:r>
        <w:rPr>
          <w:rStyle w:val="cf01"/>
        </w:rPr>
        <w:t xml:space="preserve"> proces en operationeel onderhoud..</w:t>
      </w:r>
    </w:p>
    <w:p w14:paraId="29A5831D" w14:textId="7055FF29" w:rsidR="00304BC0" w:rsidRDefault="00304BC0" w:rsidP="00304BC0">
      <w:r>
        <w:t xml:space="preserve">Optie 2 is het beste, indien </w:t>
      </w:r>
      <w:proofErr w:type="spellStart"/>
      <w:r>
        <w:t>prio</w:t>
      </w:r>
      <w:proofErr w:type="spellEnd"/>
      <w:r>
        <w:t xml:space="preserve"> 1 is op z.s.m. in productie nemen (uiteraard met inachtneming van succesvolle acceptatietest).</w:t>
      </w:r>
    </w:p>
    <w:p w14:paraId="34C1BA6A" w14:textId="618AC416" w:rsidR="00734C7E" w:rsidRDefault="00734C7E" w:rsidP="00304BC0">
      <w:r>
        <w:t xml:space="preserve">De indeling die het DIM  gebruikt is gebaseerd op de IDA-projecten, die ieder weer specifiek voor één schema zijn. </w:t>
      </w:r>
      <w:r>
        <w:br/>
        <w:t>Binnen dit project (dat de schemanaam draagt) is alle voor dit specifieke schema, benodigde documentatie opgenomen. Mappen kan over meerdere projecten plaatsvinden. Het voordeel hiervan is dat wijzigingen  aan een schema slechts op één plek bijgehouden worden. Wordt dit schema in een ander project gebruikt, dan hoeft er niet binnen meerdere projecten een update plaats te vinden.</w:t>
      </w:r>
    </w:p>
    <w:p w14:paraId="7318C328" w14:textId="3F4820E5" w:rsidR="00734C7E" w:rsidRDefault="00734C7E" w:rsidP="00304BC0">
      <w:r>
        <w:t>Ook hier gelden bovenstaande opties. En ook hier zal optie 2 de meest geschikte optie zijn, wanneer ZW-ARBO z.s.m. in productie genomen dient te worden.</w:t>
      </w:r>
    </w:p>
    <w:p w14:paraId="2C3FD29D" w14:textId="4C73D0DF" w:rsidR="00066D91" w:rsidRDefault="00B32FAF" w:rsidP="00B32FAF">
      <w:pPr>
        <w:pStyle w:val="Kop1"/>
      </w:pPr>
      <w:bookmarkStart w:id="6" w:name="_Toc157090470"/>
      <w:r>
        <w:t>Het gebruik van de Naamgevingsstandaarden</w:t>
      </w:r>
      <w:bookmarkEnd w:id="6"/>
    </w:p>
    <w:p w14:paraId="4A33742A" w14:textId="3DC67CCB" w:rsidR="00B32FAF" w:rsidRDefault="00B32FAF" w:rsidP="00B32FAF">
      <w:r>
        <w:t xml:space="preserve">Op het gevaar af dat ik in herhaling val. Ten tijde dat </w:t>
      </w:r>
      <w:r w:rsidR="00B6796D">
        <w:t>HI</w:t>
      </w:r>
      <w:r>
        <w:t xml:space="preserve"> begon met het werken aan ZW-ARBO was er nog veel onduidelijkheid over de naamgevingsstandaarden. </w:t>
      </w:r>
      <w:r>
        <w:br/>
        <w:t>Daarnaast zijn de aan Hot Item verstrekte standaarden, die voor de DIM-objecten, m.a.w. die voor de technische benamingen. Ik heb de namen langs de naamgevingsstandaarden voor de functionele namen gehouden</w:t>
      </w:r>
      <w:r w:rsidR="002306D0">
        <w:t xml:space="preserve"> omdat </w:t>
      </w:r>
      <w:r w:rsidR="008C4DDB">
        <w:t xml:space="preserve">door </w:t>
      </w:r>
      <w:r w:rsidR="00B6796D">
        <w:t>HI</w:t>
      </w:r>
      <w:r w:rsidR="008C4DDB">
        <w:t xml:space="preserve"> vanuit het logisch model werkt</w:t>
      </w:r>
      <w:r>
        <w:t>. Hierdoor voldoet veel niet</w:t>
      </w:r>
      <w:r w:rsidR="008C4DDB">
        <w:t xml:space="preserve"> aan onze huidige standaarden</w:t>
      </w:r>
      <w:r>
        <w:t xml:space="preserve">. </w:t>
      </w:r>
      <w:r>
        <w:br/>
      </w:r>
    </w:p>
    <w:p w14:paraId="374F182C" w14:textId="09D3F357" w:rsidR="009D04DB" w:rsidRDefault="009D04DB" w:rsidP="00B32FAF">
      <w:r>
        <w:t>Reden te meer om voor optie 2 te gaan, vanwege de verwachte effort.</w:t>
      </w:r>
    </w:p>
    <w:p w14:paraId="497AC56E" w14:textId="2CF33712" w:rsidR="008C4DDB" w:rsidRDefault="008C4DDB" w:rsidP="008C4DDB">
      <w:pPr>
        <w:pStyle w:val="Kop1"/>
      </w:pPr>
      <w:bookmarkStart w:id="7" w:name="_Toc157090471"/>
      <w:r>
        <w:lastRenderedPageBreak/>
        <w:t>De manier waarop in IDA gemapt wordt</w:t>
      </w:r>
      <w:bookmarkEnd w:id="7"/>
    </w:p>
    <w:p w14:paraId="6969EA66" w14:textId="1A47CB04" w:rsidR="002E0CB5" w:rsidRDefault="008C4DDB" w:rsidP="008C4DDB">
      <w:r>
        <w:t xml:space="preserve">Zoals eerder genoemd werkt het team van </w:t>
      </w:r>
      <w:r w:rsidR="00B6796D">
        <w:t>HI</w:t>
      </w:r>
      <w:r>
        <w:t xml:space="preserve"> in het logische model. Op dat niveau wordt ook gemapt.</w:t>
      </w:r>
      <w:r>
        <w:br/>
        <w:t xml:space="preserve">Het grootste verschil met de wijze waarop </w:t>
      </w:r>
      <w:r w:rsidR="00B6796D">
        <w:t>HI</w:t>
      </w:r>
      <w:r>
        <w:t xml:space="preserve"> </w:t>
      </w:r>
      <w:proofErr w:type="spellStart"/>
      <w:r>
        <w:t>mapt</w:t>
      </w:r>
      <w:proofErr w:type="spellEnd"/>
      <w:r>
        <w:t>, vergeleken met het DIM</w:t>
      </w:r>
      <w:r w:rsidR="002E0CB5">
        <w:t>,</w:t>
      </w:r>
      <w:r>
        <w:t xml:space="preserve"> ligt in het feit dat Hot Item meerdere lagen binnen één mapping verwerkt. Dit heeft tot gevolg dat dezelfde schema’s aan zowel de bronkant, als aan de doelkant worden gebruikt.</w:t>
      </w:r>
    </w:p>
    <w:p w14:paraId="51A28C3D" w14:textId="13F45479" w:rsidR="009D04DB" w:rsidRDefault="009D04DB" w:rsidP="008C4DDB">
      <w:r>
        <w:t xml:space="preserve">Vanuit HI is besloten om zoveel mogelijk business </w:t>
      </w:r>
      <w:proofErr w:type="spellStart"/>
      <w:r>
        <w:t>rules</w:t>
      </w:r>
      <w:proofErr w:type="spellEnd"/>
      <w:r>
        <w:t xml:space="preserve"> op 1 plek te implementeren en te hergebruiken, ter voorkoming van redundantie. Dit betrof de </w:t>
      </w:r>
      <w:r w:rsidR="00607765">
        <w:t>views op de al door het DIM gebouwde integratie-objecten (</w:t>
      </w:r>
      <w:r w:rsidR="0093777C">
        <w:t>I</w:t>
      </w:r>
      <w:r w:rsidR="00607765">
        <w:t>MF</w:t>
      </w:r>
      <w:r w:rsidR="0093777C">
        <w:t>- en UZS-objecten</w:t>
      </w:r>
      <w:r w:rsidR="00607765">
        <w:t>)</w:t>
      </w:r>
      <w:r>
        <w:t xml:space="preserve"> en volgens HI is dit alleen in </w:t>
      </w:r>
      <w:r w:rsidR="0026030E">
        <w:t>exceptionele</w:t>
      </w:r>
      <w:r>
        <w:t xml:space="preserve"> situaties te vinden.</w:t>
      </w:r>
    </w:p>
    <w:p w14:paraId="21621A2A" w14:textId="34F35754" w:rsidR="009D04DB" w:rsidRDefault="009D04DB" w:rsidP="008C4DDB">
      <w:r>
        <w:t xml:space="preserve">De logische </w:t>
      </w:r>
      <w:proofErr w:type="spellStart"/>
      <w:r>
        <w:t>mappings</w:t>
      </w:r>
      <w:proofErr w:type="spellEnd"/>
      <w:r>
        <w:t xml:space="preserve"> worden als input voor het python script gebruikt om extension mapping </w:t>
      </w:r>
      <w:proofErr w:type="spellStart"/>
      <w:r>
        <w:t>documents</w:t>
      </w:r>
      <w:proofErr w:type="spellEnd"/>
      <w:r>
        <w:t xml:space="preserve"> te genereren (fysieke </w:t>
      </w:r>
      <w:proofErr w:type="spellStart"/>
      <w:r>
        <w:t>mappings</w:t>
      </w:r>
      <w:proofErr w:type="spellEnd"/>
      <w:r>
        <w:t xml:space="preserve">) voor vastlegging in IGC. Zo kan </w:t>
      </w:r>
      <w:r w:rsidR="0026030E">
        <w:t xml:space="preserve">de design </w:t>
      </w:r>
      <w:r>
        <w:t xml:space="preserve">lineage </w:t>
      </w:r>
      <w:r w:rsidR="0026030E">
        <w:t xml:space="preserve">(horizontaal) </w:t>
      </w:r>
      <w:r>
        <w:t>gerapporteerd worden over de data flow op fysieke niveau van bron naar target kolom</w:t>
      </w:r>
      <w:r w:rsidR="00517C51">
        <w:t xml:space="preserve"> op basis van het mapping ontwerp</w:t>
      </w:r>
      <w:r>
        <w:t>.</w:t>
      </w:r>
      <w:r w:rsidR="00517C51">
        <w:t xml:space="preserve"> Er wordt namelijk met </w:t>
      </w:r>
      <w:r>
        <w:t>generieke job</w:t>
      </w:r>
      <w:r w:rsidR="00517C51">
        <w:t>s</w:t>
      </w:r>
      <w:r>
        <w:t xml:space="preserve"> </w:t>
      </w:r>
      <w:r w:rsidR="00517C51">
        <w:t>gewerkt tijdens het operationele data proces.</w:t>
      </w:r>
    </w:p>
    <w:p w14:paraId="42AD9ED1" w14:textId="0E89764E" w:rsidR="002E0CB5" w:rsidRDefault="002E0CB5" w:rsidP="00B6796D">
      <w:pPr>
        <w:pStyle w:val="Kop1"/>
      </w:pPr>
      <w:bookmarkStart w:id="8" w:name="_Toc157090472"/>
      <w:r>
        <w:t>Het gebruik van de rapportagefunctie in IDA</w:t>
      </w:r>
      <w:bookmarkEnd w:id="8"/>
    </w:p>
    <w:p w14:paraId="3AE83CB2" w14:textId="7669F459" w:rsidR="002E0CB5" w:rsidRDefault="00B6796D" w:rsidP="002E0CB5">
      <w:r>
        <w:t>HI</w:t>
      </w:r>
      <w:r w:rsidR="002E0CB5">
        <w:t xml:space="preserve"> maakt gebruik van de rapportage</w:t>
      </w:r>
      <w:r w:rsidR="004D077E">
        <w:t>functie</w:t>
      </w:r>
      <w:r w:rsidR="002E0CB5">
        <w:t xml:space="preserve"> in IDA. </w:t>
      </w:r>
      <w:r w:rsidR="004D077E">
        <w:t>Het team</w:t>
      </w:r>
      <w:r w:rsidR="002E0CB5">
        <w:t xml:space="preserve"> heeft een </w:t>
      </w:r>
      <w:r w:rsidR="004D077E">
        <w:t>rapport gemaakt op basis waarvan, m.b.v. een Pythonscript de .ddl gegenereerd wordt.</w:t>
      </w:r>
    </w:p>
    <w:p w14:paraId="49D4025F" w14:textId="70C25036" w:rsidR="004D077E" w:rsidRDefault="004D077E" w:rsidP="002E0CB5">
      <w:r>
        <w:t>Deze werkwijze werkt sterk af van de manier waarop het DIM werkt, waarbij het logisch model getransformeerd wordt tot een fysiek model. Dit fysieke model wordt aangevuld met technische velden en kenmerken. Zodra dit het fysieke model is aangevuld, wordt vanuit IDA een .ddl gegenereerd.</w:t>
      </w:r>
    </w:p>
    <w:p w14:paraId="698C2066" w14:textId="72A72899" w:rsidR="004D077E" w:rsidRDefault="004D077E" w:rsidP="002E0CB5">
      <w:r>
        <w:t>De belangrijkste reden waarom Hot Item heeft gekozen voor bovenstaande werkwijze is het terugbrengen van handmatige invoer</w:t>
      </w:r>
      <w:r w:rsidR="00427850">
        <w:t xml:space="preserve"> en het scheiden van DDL per tabel</w:t>
      </w:r>
      <w:r>
        <w:t xml:space="preserve">. </w:t>
      </w:r>
    </w:p>
    <w:p w14:paraId="20309582" w14:textId="08BF1706" w:rsidR="004D077E" w:rsidRDefault="004D077E" w:rsidP="004D077E">
      <w:pPr>
        <w:pStyle w:val="Kop1"/>
      </w:pPr>
      <w:bookmarkStart w:id="9" w:name="_Toc157090473"/>
      <w:r>
        <w:t>Het summiere gebruik van het tabblad [Documentation]</w:t>
      </w:r>
      <w:bookmarkEnd w:id="9"/>
    </w:p>
    <w:p w14:paraId="25E2E945" w14:textId="0BD8052E" w:rsidR="00B928CD" w:rsidRDefault="00B928CD" w:rsidP="00B928CD">
      <w:r>
        <w:t>Tijdens het nalopen van de entiteiten en attributen viel het summiere gebruik van het tabblad [Documentation] in de [Properties] zowel de entiteiten, attributen en verschillende soorten mappings op.</w:t>
      </w:r>
    </w:p>
    <w:p w14:paraId="794B60F1" w14:textId="6E6159D2" w:rsidR="00B928CD" w:rsidRDefault="00B928CD" w:rsidP="00B928CD">
      <w:r>
        <w:t>Voorbeelden:</w:t>
      </w:r>
    </w:p>
    <w:p w14:paraId="27BFC507" w14:textId="3BF3578B" w:rsidR="00B928CD" w:rsidRPr="00B928CD" w:rsidRDefault="00B928CD" w:rsidP="00B928CD">
      <w:pPr>
        <w:pStyle w:val="Lijstalinea"/>
        <w:numPr>
          <w:ilvl w:val="0"/>
          <w:numId w:val="14"/>
        </w:numPr>
        <w:rPr>
          <w:rFonts w:ascii="Verdana" w:eastAsia="Times New Roman" w:hAnsi="Verdana" w:cs="Times New Roman"/>
          <w:sz w:val="18"/>
        </w:rPr>
      </w:pPr>
      <w:r>
        <w:t>In de [</w:t>
      </w:r>
      <w:proofErr w:type="spellStart"/>
      <w:r>
        <w:t>Documentation</w:t>
      </w:r>
      <w:proofErr w:type="spellEnd"/>
      <w:r>
        <w:t xml:space="preserve">] voor </w:t>
      </w:r>
      <w:r w:rsidRPr="00B928CD">
        <w:rPr>
          <w:rFonts w:ascii="Calibri" w:eastAsia="Times New Roman" w:hAnsi="Calibri" w:cs="Times New Roman"/>
        </w:rPr>
        <w:t>[BDV-</w:t>
      </w:r>
      <w:proofErr w:type="spellStart"/>
      <w:r w:rsidRPr="00B928CD">
        <w:rPr>
          <w:rFonts w:ascii="Calibri" w:eastAsia="Times New Roman" w:hAnsi="Calibri" w:cs="Times New Roman"/>
        </w:rPr>
        <w:t>STG.ldm</w:t>
      </w:r>
      <w:proofErr w:type="spellEnd"/>
      <w:r w:rsidRPr="00B928CD">
        <w:rPr>
          <w:rFonts w:ascii="Calibri" w:eastAsia="Times New Roman" w:hAnsi="Calibri" w:cs="Times New Roman"/>
        </w:rPr>
        <w:t>/Prestage Zaak/Datum Boeking Dienstverband]</w:t>
      </w:r>
      <w:r>
        <w:rPr>
          <w:rFonts w:ascii="Calibri" w:eastAsia="Times New Roman" w:hAnsi="Calibri" w:cs="Times New Roman"/>
        </w:rPr>
        <w:t xml:space="preserve"> staat: </w:t>
      </w:r>
      <w:r>
        <w:rPr>
          <w:rFonts w:ascii="Calibri" w:eastAsia="Times New Roman" w:hAnsi="Calibri" w:cs="Times New Roman"/>
          <w:i/>
        </w:rPr>
        <w:t>“Blijft nu bewust even leeg.”</w:t>
      </w:r>
      <w:r>
        <w:rPr>
          <w:rFonts w:ascii="Calibri" w:eastAsia="Times New Roman" w:hAnsi="Calibri" w:cs="Times New Roman"/>
        </w:rPr>
        <w:br/>
        <w:t>Deze opmerking werpt alleen maar vragen op:</w:t>
      </w:r>
    </w:p>
    <w:p w14:paraId="017234E2" w14:textId="09326541" w:rsidR="00B928CD" w:rsidRPr="00B928CD" w:rsidRDefault="00B928CD" w:rsidP="00B928CD">
      <w:pPr>
        <w:pStyle w:val="Lijstalinea"/>
        <w:numPr>
          <w:ilvl w:val="1"/>
          <w:numId w:val="14"/>
        </w:numPr>
        <w:rPr>
          <w:rFonts w:ascii="Verdana" w:eastAsia="Times New Roman" w:hAnsi="Verdana" w:cs="Times New Roman"/>
          <w:sz w:val="18"/>
        </w:rPr>
      </w:pPr>
      <w:r>
        <w:rPr>
          <w:rFonts w:ascii="Calibri" w:eastAsia="Times New Roman" w:hAnsi="Calibri" w:cs="Times New Roman"/>
        </w:rPr>
        <w:t>Waarom blijft dit veld nu leeg?</w:t>
      </w:r>
    </w:p>
    <w:p w14:paraId="550092F1" w14:textId="4D49B10C" w:rsidR="004D077E" w:rsidRPr="00EC2BF0" w:rsidRDefault="00B928CD" w:rsidP="004D077E">
      <w:pPr>
        <w:pStyle w:val="Lijstalinea"/>
        <w:numPr>
          <w:ilvl w:val="1"/>
          <w:numId w:val="14"/>
        </w:numPr>
        <w:rPr>
          <w:rFonts w:ascii="Verdana" w:eastAsia="Times New Roman" w:hAnsi="Verdana" w:cs="Times New Roman"/>
          <w:sz w:val="18"/>
        </w:rPr>
      </w:pPr>
      <w:r>
        <w:rPr>
          <w:rFonts w:ascii="Calibri" w:eastAsia="Times New Roman" w:hAnsi="Calibri" w:cs="Times New Roman"/>
        </w:rPr>
        <w:t>Aan welke voorwaarden moet voldaan worden om dit veld te vullen?</w:t>
      </w:r>
    </w:p>
    <w:p w14:paraId="1F19F693" w14:textId="7BD221D2" w:rsidR="00EC2BF0" w:rsidRPr="00EC2BF0" w:rsidRDefault="00EC2BF0" w:rsidP="00EC2BF0">
      <w:pPr>
        <w:pStyle w:val="Lijstalinea"/>
        <w:numPr>
          <w:ilvl w:val="0"/>
          <w:numId w:val="14"/>
        </w:numPr>
        <w:rPr>
          <w:rFonts w:ascii="Verdana" w:eastAsia="Times New Roman" w:hAnsi="Verdana" w:cs="Times New Roman"/>
          <w:sz w:val="18"/>
        </w:rPr>
      </w:pPr>
      <w:r>
        <w:rPr>
          <w:rFonts w:ascii="Calibri" w:eastAsia="Times New Roman" w:hAnsi="Calibri" w:cs="Times New Roman"/>
        </w:rPr>
        <w:t>In [BDV-</w:t>
      </w:r>
      <w:proofErr w:type="spellStart"/>
      <w:r>
        <w:rPr>
          <w:rFonts w:ascii="Calibri" w:eastAsia="Times New Roman" w:hAnsi="Calibri" w:cs="Times New Roman"/>
        </w:rPr>
        <w:t>STG.ldm</w:t>
      </w:r>
      <w:proofErr w:type="spellEnd"/>
      <w:r>
        <w:rPr>
          <w:rFonts w:ascii="Calibri" w:eastAsia="Times New Roman" w:hAnsi="Calibri" w:cs="Times New Roman"/>
        </w:rPr>
        <w:t>/Zaak UZS View] komt een attribuut met de naam [Dummy] voor. Onduidelijk is wat dit voor attribuut is. Waarschijnlijk is het een technisch veld. Graag gerichte informatie opnemen in de [Documentation].</w:t>
      </w:r>
    </w:p>
    <w:p w14:paraId="47685D70" w14:textId="11F62D79" w:rsidR="00EC2BF0" w:rsidRPr="00EC2BF0" w:rsidRDefault="00EC2BF0" w:rsidP="00EC2BF0">
      <w:pPr>
        <w:pStyle w:val="Lijstalinea"/>
        <w:numPr>
          <w:ilvl w:val="1"/>
          <w:numId w:val="14"/>
        </w:numPr>
        <w:rPr>
          <w:rFonts w:ascii="Verdana" w:eastAsia="Times New Roman" w:hAnsi="Verdana" w:cs="Times New Roman"/>
          <w:sz w:val="18"/>
        </w:rPr>
      </w:pPr>
      <w:r>
        <w:rPr>
          <w:rFonts w:ascii="Calibri" w:eastAsia="Times New Roman" w:hAnsi="Calibri" w:cs="Times New Roman"/>
        </w:rPr>
        <w:lastRenderedPageBreak/>
        <w:t>Wat voor (technische beslissing) ligt ten grondslag aan het opnemen van dit veld in het logisch model?</w:t>
      </w:r>
    </w:p>
    <w:p w14:paraId="2C3B2E6F" w14:textId="21CD6C5B" w:rsidR="00EC2BF0" w:rsidRPr="00EC2BF0" w:rsidRDefault="00EC2BF0" w:rsidP="00EC2BF0">
      <w:pPr>
        <w:pStyle w:val="Lijstalinea"/>
        <w:numPr>
          <w:ilvl w:val="1"/>
          <w:numId w:val="14"/>
        </w:numPr>
        <w:rPr>
          <w:rFonts w:ascii="Verdana" w:eastAsia="Times New Roman" w:hAnsi="Verdana" w:cs="Times New Roman"/>
          <w:sz w:val="18"/>
        </w:rPr>
      </w:pPr>
      <w:r>
        <w:rPr>
          <w:rFonts w:ascii="Calibri" w:eastAsia="Times New Roman" w:hAnsi="Calibri" w:cs="Times New Roman"/>
        </w:rPr>
        <w:t>Waar wordt het precies voor gebruikt?</w:t>
      </w:r>
    </w:p>
    <w:p w14:paraId="60C29468" w14:textId="1E50AB74" w:rsidR="00EC2BF0" w:rsidRPr="00EC2BF0" w:rsidRDefault="00EC2BF0" w:rsidP="00EC2BF0">
      <w:pPr>
        <w:pStyle w:val="Lijstalinea"/>
        <w:numPr>
          <w:ilvl w:val="1"/>
          <w:numId w:val="14"/>
        </w:numPr>
        <w:rPr>
          <w:rFonts w:ascii="Verdana" w:eastAsia="Times New Roman" w:hAnsi="Verdana" w:cs="Times New Roman"/>
          <w:sz w:val="18"/>
        </w:rPr>
      </w:pPr>
      <w:r>
        <w:rPr>
          <w:rFonts w:ascii="Calibri" w:eastAsia="Times New Roman" w:hAnsi="Calibri" w:cs="Times New Roman"/>
        </w:rPr>
        <w:t>Is dit gebruik context afhankelijk?</w:t>
      </w:r>
    </w:p>
    <w:p w14:paraId="17CE4DCC" w14:textId="2D5E6846" w:rsidR="00EC2BF0" w:rsidRPr="00B6796D" w:rsidRDefault="00EC2BF0" w:rsidP="00EC2BF0">
      <w:pPr>
        <w:pStyle w:val="Lijstalinea"/>
        <w:numPr>
          <w:ilvl w:val="0"/>
          <w:numId w:val="14"/>
        </w:numPr>
        <w:rPr>
          <w:rFonts w:ascii="Verdana" w:eastAsia="Times New Roman" w:hAnsi="Verdana" w:cs="Times New Roman"/>
          <w:sz w:val="18"/>
        </w:rPr>
      </w:pPr>
      <w:r>
        <w:rPr>
          <w:rFonts w:ascii="Calibri" w:eastAsia="Times New Roman" w:hAnsi="Calibri" w:cs="Times New Roman"/>
        </w:rPr>
        <w:t>In dezelfde entiteit wordt het attribuut [Mapping documentatie] opgevoerd. Duidelijk is waarom dit attribuut in het verleden is opgevoerd. Wanneer dit attribuut zijn functie heeft verloren, graag verwijderen.</w:t>
      </w:r>
    </w:p>
    <w:p w14:paraId="4904008E" w14:textId="230E7390" w:rsidR="006A67E2" w:rsidRDefault="00EC2BF0" w:rsidP="00101CD2">
      <w:pPr>
        <w:pStyle w:val="Kop1"/>
      </w:pPr>
      <w:bookmarkStart w:id="10" w:name="_Toc157090474"/>
      <w:r>
        <w:rPr>
          <w:rFonts w:eastAsia="Times New Roman"/>
        </w:rPr>
        <w:t>Aanbevelingen</w:t>
      </w:r>
      <w:r w:rsidR="00183EDA">
        <w:rPr>
          <w:rFonts w:eastAsia="Times New Roman"/>
        </w:rPr>
        <w:t xml:space="preserve"> en verzoek</w:t>
      </w:r>
      <w:bookmarkEnd w:id="10"/>
    </w:p>
    <w:p w14:paraId="7317C9FD" w14:textId="77777777" w:rsidR="00183EDA" w:rsidRDefault="00183EDA" w:rsidP="00183EDA">
      <w:pPr>
        <w:pStyle w:val="Kop2"/>
      </w:pPr>
      <w:bookmarkStart w:id="11" w:name="_Toc157090475"/>
      <w:r>
        <w:t>Aanbevelingen</w:t>
      </w:r>
      <w:bookmarkEnd w:id="11"/>
    </w:p>
    <w:p w14:paraId="33759FD6" w14:textId="40F0DB3F" w:rsidR="006A67E2" w:rsidRDefault="006A67E2" w:rsidP="006A67E2">
      <w:r>
        <w:t>Naar aanleiding van bovenstaande bevindingen, heb ik de volgende aanbevelingen:</w:t>
      </w:r>
    </w:p>
    <w:p w14:paraId="546C40DF" w14:textId="4AE0E027" w:rsidR="006A67E2" w:rsidRDefault="006A67E2" w:rsidP="006A67E2">
      <w:pPr>
        <w:pStyle w:val="Lijstalinea"/>
        <w:numPr>
          <w:ilvl w:val="0"/>
          <w:numId w:val="16"/>
        </w:numPr>
      </w:pPr>
      <w:r>
        <w:t>De wijze waarop het product ZW-ARBO is opgebouwd wijkt voldoende af om een eigen repository op Azure DevOps Versiebeheer</w:t>
      </w:r>
      <w:r w:rsidR="00A06F89">
        <w:t xml:space="preserve"> (ADV)</w:t>
      </w:r>
      <w:r>
        <w:t xml:space="preserve"> te verdedigen. Het wijzigen van de structuur op A</w:t>
      </w:r>
      <w:r w:rsidR="00A06F89">
        <w:t>DV om te voldoen aan de eisen waarop het DIM met ADV omgaat levert niet voldoende op om af te dwingen.</w:t>
      </w:r>
    </w:p>
    <w:p w14:paraId="30040785" w14:textId="1E36B917" w:rsidR="00A06F89" w:rsidRDefault="00A06F89" w:rsidP="006A67E2">
      <w:pPr>
        <w:pStyle w:val="Lijstalinea"/>
        <w:numPr>
          <w:ilvl w:val="0"/>
          <w:numId w:val="16"/>
        </w:numPr>
      </w:pPr>
      <w:r>
        <w:t xml:space="preserve">Hetzelfde geldt voor de manier waarop </w:t>
      </w:r>
      <w:r w:rsidR="00B6796D">
        <w:t>HI</w:t>
      </w:r>
      <w:r>
        <w:t xml:space="preserve"> werkt met de projecten binnen IDA.</w:t>
      </w:r>
    </w:p>
    <w:p w14:paraId="3110C79B" w14:textId="50C7205F" w:rsidR="00A06F89" w:rsidRDefault="00A06F89" w:rsidP="006A67E2">
      <w:pPr>
        <w:pStyle w:val="Lijstalinea"/>
        <w:numPr>
          <w:ilvl w:val="0"/>
          <w:numId w:val="16"/>
        </w:numPr>
      </w:pPr>
      <w:r>
        <w:t>Zodra ZW-ARBO wordt herbouwd door het DIM, zal de herbouw wel aan deze eisen moeten voldoen.</w:t>
      </w:r>
    </w:p>
    <w:p w14:paraId="0231CB43" w14:textId="7A9362B7" w:rsidR="00A06F89" w:rsidRDefault="00A06F89" w:rsidP="006A67E2">
      <w:pPr>
        <w:pStyle w:val="Lijstalinea"/>
        <w:numPr>
          <w:ilvl w:val="0"/>
          <w:numId w:val="16"/>
        </w:numPr>
      </w:pPr>
      <w:r>
        <w:t>Wat betreft de naamgevingsstandaarden raad ik aan om toch alles langs de lat van de DIM</w:t>
      </w:r>
      <w:r>
        <w:noBreakHyphen/>
        <w:t>standaarden te leggen. Dit om aansluiting te krijgen op dat wat al in DIM gebouwd is en wordt.</w:t>
      </w:r>
      <w:r>
        <w:br/>
        <w:t>De geldige standaarden zullen meegeleverd worden met dit rapport.</w:t>
      </w:r>
    </w:p>
    <w:p w14:paraId="033EFBF9" w14:textId="49C82C14" w:rsidR="00A06F89" w:rsidRDefault="00A06F89" w:rsidP="006A67E2">
      <w:pPr>
        <w:pStyle w:val="Lijstalinea"/>
        <w:numPr>
          <w:ilvl w:val="0"/>
          <w:numId w:val="16"/>
        </w:numPr>
      </w:pPr>
      <w:r>
        <w:t>Een duidelijk uitleg over de manier van mappen dient in een project opgenomen te worden. Het liefst niet als apart document buiten IDA, maar als [</w:t>
      </w:r>
      <w:proofErr w:type="spellStart"/>
      <w:r>
        <w:t>Other</w:t>
      </w:r>
      <w:proofErr w:type="spellEnd"/>
      <w:r>
        <w:t xml:space="preserve"> File] binnen het desbetreffende project binnen IDA.</w:t>
      </w:r>
    </w:p>
    <w:p w14:paraId="006501D3" w14:textId="2FAA9DB8" w:rsidR="00183EDA" w:rsidRDefault="00A06F89" w:rsidP="00183EDA">
      <w:pPr>
        <w:pStyle w:val="Lijstalinea"/>
        <w:numPr>
          <w:ilvl w:val="0"/>
          <w:numId w:val="16"/>
        </w:numPr>
      </w:pPr>
      <w:r>
        <w:t>[Documentation] in de [Properties] van entiteiten, attributen en mappings, waarbij er geen sprake is van</w:t>
      </w:r>
      <w:r w:rsidR="00183EDA">
        <w:t xml:space="preserve"> een 1-op-1 overgaa</w:t>
      </w:r>
      <w:r w:rsidR="00427850">
        <w:t>n</w:t>
      </w:r>
      <w:r w:rsidR="00183EDA">
        <w:t>, moet voorzien zijn van een beknopte omschrijving en eventuele ontwerpbeslissingen.</w:t>
      </w:r>
    </w:p>
    <w:p w14:paraId="01926168" w14:textId="318EA3F9" w:rsidR="00EC1C05" w:rsidRDefault="00EC1C05" w:rsidP="00EC1C05">
      <w:pPr>
        <w:pStyle w:val="Lijstalinea"/>
        <w:numPr>
          <w:ilvl w:val="0"/>
          <w:numId w:val="16"/>
        </w:numPr>
      </w:pPr>
      <w:r>
        <w:t xml:space="preserve">Indien python onderdeel is van </w:t>
      </w:r>
      <w:proofErr w:type="spellStart"/>
      <w:r>
        <w:t>deployment</w:t>
      </w:r>
      <w:proofErr w:type="spellEnd"/>
      <w:r>
        <w:t xml:space="preserve"> naar een target omgeving is dit een aspect om te verrijken in het </w:t>
      </w:r>
      <w:proofErr w:type="spellStart"/>
      <w:r>
        <w:t>deploy</w:t>
      </w:r>
      <w:proofErr w:type="spellEnd"/>
      <w:r>
        <w:t xml:space="preserve"> proces.</w:t>
      </w:r>
      <w:r w:rsidR="00D16A3F">
        <w:t xml:space="preserve"> Extension mapping </w:t>
      </w:r>
      <w:proofErr w:type="spellStart"/>
      <w:r w:rsidR="00D16A3F">
        <w:t>documents</w:t>
      </w:r>
      <w:proofErr w:type="spellEnd"/>
      <w:r w:rsidR="00D16A3F">
        <w:t xml:space="preserve"> zijn op dit moment geen onderdeel van het DIM </w:t>
      </w:r>
      <w:proofErr w:type="spellStart"/>
      <w:r w:rsidR="00D16A3F">
        <w:t>deployment</w:t>
      </w:r>
      <w:proofErr w:type="spellEnd"/>
      <w:r w:rsidR="00D16A3F">
        <w:t xml:space="preserve"> proces.</w:t>
      </w:r>
      <w:r w:rsidR="00593661">
        <w:t xml:space="preserve"> </w:t>
      </w:r>
      <w:r w:rsidR="001B2E27">
        <w:t xml:space="preserve">Indien as-is overnemen van HI assets het geval is, dan dient ook het </w:t>
      </w:r>
      <w:proofErr w:type="spellStart"/>
      <w:r w:rsidR="001B2E27">
        <w:t>deployment</w:t>
      </w:r>
      <w:proofErr w:type="spellEnd"/>
      <w:r w:rsidR="001B2E27">
        <w:t xml:space="preserve"> proces helder beschreven te zijn vanuit HI.</w:t>
      </w:r>
    </w:p>
    <w:p w14:paraId="76F70146" w14:textId="77777777" w:rsidR="00183EDA" w:rsidRDefault="00183EDA" w:rsidP="00183EDA">
      <w:pPr>
        <w:pStyle w:val="Kop2"/>
      </w:pPr>
      <w:bookmarkStart w:id="12" w:name="_Toc157090476"/>
      <w:r>
        <w:t>Verzoek</w:t>
      </w:r>
      <w:bookmarkEnd w:id="12"/>
    </w:p>
    <w:p w14:paraId="5FAFCBC5" w14:textId="742AAEBF" w:rsidR="006A67E2" w:rsidRDefault="00183EDA" w:rsidP="00183EDA">
      <w:pPr>
        <w:rPr>
          <w:ins w:id="13" w:author="Korving, Millo (M.)" w:date="2024-01-25T10:04:00Z"/>
        </w:rPr>
      </w:pPr>
      <w:r>
        <w:t>De rapportagefunctie zoals die door Hot Item gebruikt wordt, wordt door ons nog niet gebruikt. Dit is echter wel een wens van ons. Een uitleg hoe de rapportagefunctie gebruikt kan worden wordt op prijs gesteld.</w:t>
      </w:r>
    </w:p>
    <w:p w14:paraId="53CB1503" w14:textId="54316E6E" w:rsidR="00EC1C05" w:rsidDel="00EC1C05" w:rsidRDefault="00EC1C05" w:rsidP="00183EDA">
      <w:pPr>
        <w:rPr>
          <w:del w:id="14" w:author="Korving, Millo (M.)" w:date="2024-01-25T10:08:00Z"/>
        </w:rPr>
      </w:pPr>
    </w:p>
    <w:p w14:paraId="3EC16E29" w14:textId="77777777" w:rsidR="006A67E2" w:rsidRPr="006A67E2" w:rsidRDefault="006A67E2" w:rsidP="006A67E2"/>
    <w:p w14:paraId="2BF997AF" w14:textId="77777777" w:rsidR="006A67E2" w:rsidRPr="006A67E2" w:rsidRDefault="006A67E2" w:rsidP="006A67E2"/>
    <w:sectPr w:rsidR="006A67E2" w:rsidRPr="006A67E2" w:rsidSect="006B7366">
      <w:headerReference w:type="even" r:id="rId8"/>
      <w:headerReference w:type="default" r:id="rId9"/>
      <w:footerReference w:type="even" r:id="rId10"/>
      <w:footerReference w:type="default" r:id="rId11"/>
      <w:headerReference w:type="first" r:id="rId12"/>
      <w:footerReference w:type="first" r:id="rId13"/>
      <w:pgSz w:w="11906" w:h="16838"/>
      <w:pgMar w:top="-1843" w:right="1417" w:bottom="1417" w:left="1417" w:header="708" w:footer="54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F9BA9" w14:textId="77777777" w:rsidR="005013D2" w:rsidRDefault="005013D2" w:rsidP="00520101">
      <w:pPr>
        <w:spacing w:after="0" w:line="240" w:lineRule="auto"/>
      </w:pPr>
      <w:r>
        <w:separator/>
      </w:r>
    </w:p>
  </w:endnote>
  <w:endnote w:type="continuationSeparator" w:id="0">
    <w:p w14:paraId="27CA305E" w14:textId="77777777" w:rsidR="005013D2" w:rsidRDefault="005013D2" w:rsidP="00520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FECCA" w14:textId="77777777" w:rsidR="00C74136" w:rsidRDefault="00C7413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9929254"/>
      <w:docPartObj>
        <w:docPartGallery w:val="Page Numbers (Bottom of Page)"/>
        <w:docPartUnique/>
      </w:docPartObj>
    </w:sdtPr>
    <w:sdtEndPr/>
    <w:sdtContent>
      <w:p w14:paraId="7716928A" w14:textId="4550677E" w:rsidR="003138C3" w:rsidRDefault="003138C3">
        <w:pPr>
          <w:pStyle w:val="Voettekst"/>
        </w:pPr>
        <w:r>
          <w:rPr>
            <w:noProof/>
            <w:lang w:eastAsia="nl-NL"/>
          </w:rPr>
          <mc:AlternateContent>
            <mc:Choice Requires="wpg">
              <w:drawing>
                <wp:anchor distT="0" distB="0" distL="114300" distR="114300" simplePos="0" relativeHeight="251666432" behindDoc="0" locked="0" layoutInCell="1" allowOverlap="1" wp14:anchorId="725F51E2" wp14:editId="059212BF">
                  <wp:simplePos x="0" y="0"/>
                  <wp:positionH relativeFrom="page">
                    <wp:align>center</wp:align>
                  </wp:positionH>
                  <wp:positionV relativeFrom="bottomMargin">
                    <wp:align>center</wp:align>
                  </wp:positionV>
                  <wp:extent cx="7753350" cy="190500"/>
                  <wp:effectExtent l="9525" t="9525" r="9525" b="0"/>
                  <wp:wrapNone/>
                  <wp:docPr id="1999246620"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0311099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55199" w14:textId="41E908B3" w:rsidR="003138C3" w:rsidRDefault="003138C3">
                                <w:pPr>
                                  <w:jc w:val="center"/>
                                </w:pPr>
                                <w:r>
                                  <w:fldChar w:fldCharType="begin"/>
                                </w:r>
                                <w:r>
                                  <w:instrText>PAGE    \* MERGEFORMAT</w:instrText>
                                </w:r>
                                <w:r>
                                  <w:fldChar w:fldCharType="separate"/>
                                </w:r>
                                <w:r w:rsidR="00183EDA" w:rsidRPr="00183EDA">
                                  <w:rPr>
                                    <w:noProof/>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705243063" name="Group 31"/>
                          <wpg:cNvGrpSpPr>
                            <a:grpSpLocks/>
                          </wpg:cNvGrpSpPr>
                          <wpg:grpSpPr bwMode="auto">
                            <a:xfrm flipH="1">
                              <a:off x="0" y="14970"/>
                              <a:ext cx="12255" cy="230"/>
                              <a:chOff x="-8" y="14978"/>
                              <a:chExt cx="12255" cy="230"/>
                            </a:xfrm>
                          </wpg:grpSpPr>
                          <wps:wsp>
                            <wps:cNvPr id="183072671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8965453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25F51E2" id="Groep 1" o:spid="_x0000_s1026" style="position:absolute;margin-left:0;margin-top:0;width:610.5pt;height:15pt;z-index:25166643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" filled="f" stroked="f">
                    <v:textbox inset="0,0,0,0">
                      <w:txbxContent>
                        <w:p w14:paraId="4DD55199" w14:textId="41E908B3" w:rsidR="003138C3" w:rsidRDefault="003138C3">
                          <w:pPr>
                            <w:jc w:val="center"/>
                          </w:pPr>
                          <w:r>
                            <w:fldChar w:fldCharType="begin"/>
                          </w:r>
                          <w:r>
                            <w:instrText>PAGE    \* MERGEFORMAT</w:instrText>
                          </w:r>
                          <w:r>
                            <w:fldChar w:fldCharType="separate"/>
                          </w:r>
                          <w:r w:rsidR="00183EDA" w:rsidRPr="00183EDA">
                            <w:rPr>
                              <w:noProof/>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3EF75" w14:textId="77777777" w:rsidR="00C74136" w:rsidRDefault="00C7413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41D91" w14:textId="77777777" w:rsidR="005013D2" w:rsidRDefault="005013D2" w:rsidP="00520101">
      <w:pPr>
        <w:spacing w:after="0" w:line="240" w:lineRule="auto"/>
      </w:pPr>
      <w:r>
        <w:separator/>
      </w:r>
    </w:p>
  </w:footnote>
  <w:footnote w:type="continuationSeparator" w:id="0">
    <w:p w14:paraId="6A3EEDB0" w14:textId="77777777" w:rsidR="005013D2" w:rsidRDefault="005013D2" w:rsidP="00520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D9765" w14:textId="7BD6EA85" w:rsidR="00C74136" w:rsidRDefault="00C74136">
    <w:pPr>
      <w:pStyle w:val="Koptekst"/>
    </w:pPr>
    <w:r>
      <w:rPr>
        <w:noProof/>
      </w:rPr>
      <w:pict w14:anchorId="0DA7DD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2133766" o:spid="_x0000_s1026" type="#_x0000_t136" style="position:absolute;margin-left:0;margin-top:0;width:447.65pt;height:191.85pt;rotation:315;z-index:-251645952;mso-position-horizontal:center;mso-position-horizontal-relative:margin;mso-position-vertical:center;mso-position-vertical-relative:margin" o:allowincell="f" fillcolor="#666" stroked="f">
          <v:fill opacity=".5"/>
          <v:textpath style="font-family:&quot;Calibri&quot;;font-size:1pt" string="CONCEP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A823C" w14:textId="5B2222B4" w:rsidR="00520101" w:rsidRDefault="00C74136">
    <w:pPr>
      <w:pStyle w:val="Koptekst"/>
    </w:pPr>
    <w:r>
      <w:rPr>
        <w:noProof/>
      </w:rPr>
      <w:pict w14:anchorId="056A53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2133767" o:spid="_x0000_s1027" type="#_x0000_t136" style="position:absolute;margin-left:0;margin-top:0;width:447.65pt;height:191.85pt;rotation:315;z-index:-251643904;mso-position-horizontal:center;mso-position-horizontal-relative:margin;mso-position-vertical:center;mso-position-vertical-relative:margin" o:allowincell="f" fillcolor="#666" stroked="f">
          <v:fill opacity=".5"/>
          <v:textpath style="font-family:&quot;Calibri&quot;;font-size:1pt" string="CONCEPT"/>
        </v:shape>
      </w:pict>
    </w:r>
    <w:r w:rsidR="00520101" w:rsidRPr="00D853A0">
      <w:rPr>
        <w:noProof/>
        <w:lang w:eastAsia="nl-NL"/>
      </w:rPr>
      <w:drawing>
        <wp:anchor distT="0" distB="0" distL="114300" distR="114300" simplePos="0" relativeHeight="251659264" behindDoc="0" locked="1" layoutInCell="1" allowOverlap="1" wp14:anchorId="0BC92182" wp14:editId="3E1738AA">
          <wp:simplePos x="0" y="0"/>
          <wp:positionH relativeFrom="page">
            <wp:posOffset>899795</wp:posOffset>
          </wp:positionH>
          <wp:positionV relativeFrom="page">
            <wp:posOffset>448945</wp:posOffset>
          </wp:positionV>
          <wp:extent cx="825500" cy="696595"/>
          <wp:effectExtent l="0" t="0" r="0" b="8255"/>
          <wp:wrapNone/>
          <wp:docPr id="834615252" name="Afbeelding 834615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_Logo.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5500" cy="69659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D54B7" w14:textId="3566354D" w:rsidR="00520101" w:rsidRDefault="00C74136" w:rsidP="00520101">
    <w:pPr>
      <w:pStyle w:val="Koptekst"/>
    </w:pPr>
    <w:r>
      <w:rPr>
        <w:noProof/>
      </w:rPr>
      <w:pict w14:anchorId="27990B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2133765" o:spid="_x0000_s1025" type="#_x0000_t136" style="position:absolute;margin-left:0;margin-top:0;width:447.65pt;height:191.85pt;rotation:315;z-index:-251648000;mso-position-horizontal:center;mso-position-horizontal-relative:margin;mso-position-vertical:center;mso-position-vertical-relative:margin" o:allowincell="f" fillcolor="#666" stroked="f">
          <v:fill opacity=".5"/>
          <v:textpath style="font-family:&quot;Calibri&quot;;font-size:1pt" string="CONCEPT"/>
        </v:shape>
      </w:pict>
    </w:r>
    <w:r w:rsidR="00520101">
      <w:rPr>
        <w:noProof/>
        <w:lang w:eastAsia="nl-NL"/>
      </w:rPr>
      <mc:AlternateContent>
        <mc:Choice Requires="wps">
          <w:drawing>
            <wp:anchor distT="0" distB="0" distL="114300" distR="114300" simplePos="0" relativeHeight="251661312" behindDoc="0" locked="1" layoutInCell="1" allowOverlap="1" wp14:anchorId="573D6AE5" wp14:editId="75431A96">
              <wp:simplePos x="0" y="0"/>
              <wp:positionH relativeFrom="page">
                <wp:posOffset>4514850</wp:posOffset>
              </wp:positionH>
              <wp:positionV relativeFrom="page">
                <wp:posOffset>361950</wp:posOffset>
              </wp:positionV>
              <wp:extent cx="2466975" cy="2228850"/>
              <wp:effectExtent l="0" t="0" r="9525" b="0"/>
              <wp:wrapTopAndBottom/>
              <wp:docPr id="75490968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2228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61"/>
                          </w:tblGrid>
                          <w:tr w:rsidR="00520101" w:rsidRPr="00DF2D5B" w14:paraId="296224F7" w14:textId="77777777" w:rsidTr="00CE1908">
                            <w:trPr>
                              <w:trHeight w:hRule="exact" w:val="870"/>
                            </w:trPr>
                            <w:tc>
                              <w:tcPr>
                                <w:tcW w:w="3261" w:type="dxa"/>
                              </w:tcPr>
                              <w:p w14:paraId="35A8A927" w14:textId="77777777" w:rsidR="00520101" w:rsidRPr="00CE1908" w:rsidRDefault="00520101" w:rsidP="00081459">
                                <w:pPr>
                                  <w:pStyle w:val="ReferentieStandaard"/>
                                  <w:rPr>
                                    <w:b/>
                                    <w:sz w:val="20"/>
                                  </w:rPr>
                                </w:pPr>
                                <w:bookmarkStart w:id="15" w:name="bmReportTitleOP" w:colFirst="0" w:colLast="0"/>
                                <w:r w:rsidRPr="00CE1908">
                                  <w:rPr>
                                    <w:b/>
                                    <w:sz w:val="20"/>
                                  </w:rPr>
                                  <w:t>Code Review ZW-ARBO</w:t>
                                </w:r>
                              </w:p>
                              <w:p w14:paraId="62992D0D" w14:textId="3BB7083B" w:rsidR="00CE1908" w:rsidRPr="00DF2D5B" w:rsidRDefault="00CE1908" w:rsidP="00081459">
                                <w:pPr>
                                  <w:pStyle w:val="ReferentieStandaard"/>
                                  <w:rPr>
                                    <w:b/>
                                  </w:rPr>
                                </w:pPr>
                                <w:r w:rsidRPr="00CE1908">
                                  <w:rPr>
                                    <w:b/>
                                    <w:sz w:val="20"/>
                                  </w:rPr>
                                  <w:t>DataStage</w:t>
                                </w:r>
                              </w:p>
                            </w:tc>
                          </w:tr>
                          <w:tr w:rsidR="00520101" w:rsidRPr="00DF2D5B" w14:paraId="2DDC0BD0" w14:textId="77777777" w:rsidTr="00CE1908">
                            <w:tc>
                              <w:tcPr>
                                <w:tcW w:w="3261" w:type="dxa"/>
                                <w:vAlign w:val="bottom"/>
                              </w:tcPr>
                              <w:p w14:paraId="3530D805" w14:textId="77777777" w:rsidR="00520101" w:rsidRPr="00DF2D5B" w:rsidRDefault="00520101" w:rsidP="00081459">
                                <w:pPr>
                                  <w:pStyle w:val="ReferentieKopje"/>
                                </w:pPr>
                                <w:bookmarkStart w:id="16" w:name="Date" w:colFirst="0" w:colLast="0"/>
                                <w:bookmarkEnd w:id="15"/>
                                <w:r>
                                  <w:t>Datum</w:t>
                                </w:r>
                              </w:p>
                            </w:tc>
                          </w:tr>
                          <w:tr w:rsidR="00520101" w:rsidRPr="00DF2D5B" w14:paraId="2B8B2E4F" w14:textId="77777777" w:rsidTr="00CE1908">
                            <w:trPr>
                              <w:trHeight w:val="280"/>
                            </w:trPr>
                            <w:tc>
                              <w:tcPr>
                                <w:tcW w:w="3261" w:type="dxa"/>
                              </w:tcPr>
                              <w:p w14:paraId="6DBDF5CA" w14:textId="0A654F5A" w:rsidR="00520101" w:rsidRPr="00DF2D5B" w:rsidRDefault="00C577EF" w:rsidP="00081459">
                                <w:pPr>
                                  <w:pStyle w:val="ReferentieStandaard"/>
                                </w:pPr>
                                <w:bookmarkStart w:id="17" w:name="bmDate" w:colFirst="0" w:colLast="0"/>
                                <w:bookmarkEnd w:id="16"/>
                                <w:r>
                                  <w:t>25 j</w:t>
                                </w:r>
                                <w:r w:rsidR="00520101">
                                  <w:t>anuari 2024</w:t>
                                </w:r>
                              </w:p>
                            </w:tc>
                          </w:tr>
                          <w:tr w:rsidR="00520101" w:rsidRPr="00DF2D5B" w14:paraId="601A91F1" w14:textId="77777777" w:rsidTr="00CE1908">
                            <w:trPr>
                              <w:trHeight w:hRule="exact" w:val="390"/>
                            </w:trPr>
                            <w:tc>
                              <w:tcPr>
                                <w:tcW w:w="3261" w:type="dxa"/>
                                <w:vAlign w:val="bottom"/>
                              </w:tcPr>
                              <w:p w14:paraId="157C6425" w14:textId="77777777" w:rsidR="00520101" w:rsidRPr="00DF2D5B" w:rsidRDefault="00520101" w:rsidP="00081459">
                                <w:pPr>
                                  <w:pStyle w:val="ReferentieKopje"/>
                                </w:pPr>
                                <w:bookmarkStart w:id="18" w:name="Author" w:colFirst="0" w:colLast="0"/>
                                <w:bookmarkEnd w:id="17"/>
                                <w:r>
                                  <w:t>Auteur</w:t>
                                </w:r>
                              </w:p>
                            </w:tc>
                          </w:tr>
                          <w:tr w:rsidR="00520101" w:rsidRPr="00DF2D5B" w14:paraId="4BD7DDC2" w14:textId="77777777" w:rsidTr="006B7366">
                            <w:trPr>
                              <w:trHeight w:val="357"/>
                            </w:trPr>
                            <w:tc>
                              <w:tcPr>
                                <w:tcW w:w="3261" w:type="dxa"/>
                              </w:tcPr>
                              <w:p w14:paraId="6A4A9F8D" w14:textId="28981D42" w:rsidR="00520101" w:rsidRPr="00DF2D5B" w:rsidRDefault="00520101" w:rsidP="00081459">
                                <w:pPr>
                                  <w:pStyle w:val="ReferentieStandaard"/>
                                </w:pPr>
                                <w:bookmarkStart w:id="19" w:name="bmContact" w:colFirst="0" w:colLast="0"/>
                                <w:bookmarkEnd w:id="18"/>
                                <w:r>
                                  <w:t>Erik Paardekooper</w:t>
                                </w:r>
                              </w:p>
                            </w:tc>
                          </w:tr>
                          <w:tr w:rsidR="00520101" w:rsidRPr="00DF2D5B" w14:paraId="7DD38F2F" w14:textId="77777777" w:rsidTr="00CE1908">
                            <w:trPr>
                              <w:trHeight w:hRule="exact" w:val="390"/>
                            </w:trPr>
                            <w:tc>
                              <w:tcPr>
                                <w:tcW w:w="3261" w:type="dxa"/>
                                <w:vAlign w:val="bottom"/>
                              </w:tcPr>
                              <w:p w14:paraId="336326C8" w14:textId="77777777" w:rsidR="00520101" w:rsidRPr="00DF2D5B" w:rsidRDefault="00520101" w:rsidP="00081459">
                                <w:pPr>
                                  <w:pStyle w:val="ReferentieKopje"/>
                                </w:pPr>
                                <w:bookmarkStart w:id="20" w:name="OurRef" w:colFirst="0" w:colLast="0"/>
                                <w:bookmarkEnd w:id="19"/>
                                <w:r>
                                  <w:t>Ons kenmerk</w:t>
                                </w:r>
                              </w:p>
                            </w:tc>
                          </w:tr>
                          <w:tr w:rsidR="00520101" w:rsidRPr="00DF2D5B" w14:paraId="16B2C6EC" w14:textId="77777777" w:rsidTr="00CE1908">
                            <w:trPr>
                              <w:trHeight w:val="280"/>
                            </w:trPr>
                            <w:tc>
                              <w:tcPr>
                                <w:tcW w:w="3261" w:type="dxa"/>
                              </w:tcPr>
                              <w:p w14:paraId="3828F7AF" w14:textId="77777777" w:rsidR="00520101" w:rsidRPr="00DF2D5B" w:rsidRDefault="00520101" w:rsidP="00081459">
                                <w:pPr>
                                  <w:pStyle w:val="ReferentieStandaard"/>
                                </w:pPr>
                                <w:bookmarkStart w:id="21" w:name="bmOurRef" w:colFirst="0" w:colLast="0"/>
                                <w:bookmarkEnd w:id="20"/>
                                <w:r>
                                  <w:t>ZW-ARBO</w:t>
                                </w:r>
                              </w:p>
                            </w:tc>
                          </w:tr>
                          <w:tr w:rsidR="00520101" w:rsidRPr="00DF2D5B" w14:paraId="2A318309" w14:textId="77777777" w:rsidTr="00CE1908">
                            <w:trPr>
                              <w:trHeight w:hRule="exact" w:val="390"/>
                            </w:trPr>
                            <w:tc>
                              <w:tcPr>
                                <w:tcW w:w="3261" w:type="dxa"/>
                                <w:vAlign w:val="bottom"/>
                              </w:tcPr>
                              <w:p w14:paraId="6386171C" w14:textId="77777777" w:rsidR="00520101" w:rsidRPr="00DF2D5B" w:rsidRDefault="00520101" w:rsidP="00081459">
                                <w:pPr>
                                  <w:pStyle w:val="ReferentieKopje"/>
                                </w:pPr>
                                <w:bookmarkStart w:id="22" w:name="Page" w:colFirst="0" w:colLast="0"/>
                                <w:bookmarkEnd w:id="21"/>
                                <w:r>
                                  <w:t>Pagina</w:t>
                                </w:r>
                              </w:p>
                            </w:tc>
                          </w:tr>
                          <w:bookmarkEnd w:id="22"/>
                          <w:tr w:rsidR="00520101" w:rsidRPr="00DF2D5B" w14:paraId="74C75856" w14:textId="77777777" w:rsidTr="00CE1908">
                            <w:tc>
                              <w:tcPr>
                                <w:tcW w:w="3261" w:type="dxa"/>
                              </w:tcPr>
                              <w:p w14:paraId="487CBF65" w14:textId="2885EB00" w:rsidR="00520101" w:rsidRPr="00DF2D5B" w:rsidRDefault="00520101" w:rsidP="00081459">
                                <w:pPr>
                                  <w:pStyle w:val="ReferentieStandaard"/>
                                </w:pPr>
                                <w:r w:rsidRPr="00F90E17">
                                  <w:fldChar w:fldCharType="begin"/>
                                </w:r>
                                <w:r w:rsidRPr="00F90E17">
                                  <w:instrText xml:space="preserve"> PAGE   \* MERGEFORMAT </w:instrText>
                                </w:r>
                                <w:r w:rsidRPr="00F90E17">
                                  <w:fldChar w:fldCharType="separate"/>
                                </w:r>
                                <w:r w:rsidR="00183EDA">
                                  <w:rPr>
                                    <w:noProof/>
                                  </w:rPr>
                                  <w:t>1</w:t>
                                </w:r>
                                <w:r w:rsidRPr="00F90E17">
                                  <w:fldChar w:fldCharType="end"/>
                                </w:r>
                                <w:r w:rsidRPr="00F90E17">
                                  <w:t xml:space="preserve"> </w:t>
                                </w:r>
                                <w:r>
                                  <w:t>van</w:t>
                                </w:r>
                                <w:r w:rsidRPr="00F90E17">
                                  <w:t xml:space="preserve"> </w:t>
                                </w:r>
                                <w:fldSimple w:instr=" NUMPAGES   \* MERGEFORMAT ">
                                  <w:r w:rsidR="00183EDA">
                                    <w:rPr>
                                      <w:noProof/>
                                    </w:rPr>
                                    <w:t>5</w:t>
                                  </w:r>
                                </w:fldSimple>
                              </w:p>
                            </w:tc>
                          </w:tr>
                        </w:tbl>
                        <w:p w14:paraId="1E94C27F" w14:textId="77777777" w:rsidR="00520101" w:rsidRPr="0066290C" w:rsidRDefault="00520101" w:rsidP="00520101">
                          <w:pPr>
                            <w:pStyle w:val="ReferentieStandaard"/>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3D6AE5" id="_x0000_t202" coordsize="21600,21600" o:spt="202" path="m,l,21600r21600,l21600,xe">
              <v:stroke joinstyle="miter"/>
              <v:path gradientshapeok="t" o:connecttype="rect"/>
            </v:shapetype>
            <v:shape id="Text Box 5" o:spid="_x0000_s1031" type="#_x0000_t202" style="position:absolute;margin-left:355.5pt;margin-top:28.5pt;width:194.25pt;height:17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" filled="f" stroked="f">
              <v:textbox inset="0,0,0,0">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61"/>
                    </w:tblGrid>
                    <w:tr w:rsidR="00520101" w:rsidRPr="00DF2D5B" w14:paraId="296224F7" w14:textId="77777777" w:rsidTr="00CE1908">
                      <w:trPr>
                        <w:trHeight w:hRule="exact" w:val="870"/>
                      </w:trPr>
                      <w:tc>
                        <w:tcPr>
                          <w:tcW w:w="3261" w:type="dxa"/>
                        </w:tcPr>
                        <w:p w14:paraId="35A8A927" w14:textId="77777777" w:rsidR="00520101" w:rsidRPr="00CE1908" w:rsidRDefault="00520101" w:rsidP="00081459">
                          <w:pPr>
                            <w:pStyle w:val="ReferentieStandaard"/>
                            <w:rPr>
                              <w:b/>
                              <w:sz w:val="20"/>
                            </w:rPr>
                          </w:pPr>
                          <w:bookmarkStart w:id="23" w:name="bmReportTitleOP" w:colFirst="0" w:colLast="0"/>
                          <w:r w:rsidRPr="00CE1908">
                            <w:rPr>
                              <w:b/>
                              <w:sz w:val="20"/>
                            </w:rPr>
                            <w:t>Code Review ZW-ARBO</w:t>
                          </w:r>
                        </w:p>
                        <w:p w14:paraId="62992D0D" w14:textId="3BB7083B" w:rsidR="00CE1908" w:rsidRPr="00DF2D5B" w:rsidRDefault="00CE1908" w:rsidP="00081459">
                          <w:pPr>
                            <w:pStyle w:val="ReferentieStandaard"/>
                            <w:rPr>
                              <w:b/>
                            </w:rPr>
                          </w:pPr>
                          <w:r w:rsidRPr="00CE1908">
                            <w:rPr>
                              <w:b/>
                              <w:sz w:val="20"/>
                            </w:rPr>
                            <w:t>DataStage</w:t>
                          </w:r>
                        </w:p>
                      </w:tc>
                    </w:tr>
                    <w:tr w:rsidR="00520101" w:rsidRPr="00DF2D5B" w14:paraId="2DDC0BD0" w14:textId="77777777" w:rsidTr="00CE1908">
                      <w:tc>
                        <w:tcPr>
                          <w:tcW w:w="3261" w:type="dxa"/>
                          <w:vAlign w:val="bottom"/>
                        </w:tcPr>
                        <w:p w14:paraId="3530D805" w14:textId="77777777" w:rsidR="00520101" w:rsidRPr="00DF2D5B" w:rsidRDefault="00520101" w:rsidP="00081459">
                          <w:pPr>
                            <w:pStyle w:val="ReferentieKopje"/>
                          </w:pPr>
                          <w:bookmarkStart w:id="24" w:name="Date" w:colFirst="0" w:colLast="0"/>
                          <w:bookmarkEnd w:id="23"/>
                          <w:r>
                            <w:t>Datum</w:t>
                          </w:r>
                        </w:p>
                      </w:tc>
                    </w:tr>
                    <w:tr w:rsidR="00520101" w:rsidRPr="00DF2D5B" w14:paraId="2B8B2E4F" w14:textId="77777777" w:rsidTr="00CE1908">
                      <w:trPr>
                        <w:trHeight w:val="280"/>
                      </w:trPr>
                      <w:tc>
                        <w:tcPr>
                          <w:tcW w:w="3261" w:type="dxa"/>
                        </w:tcPr>
                        <w:p w14:paraId="6DBDF5CA" w14:textId="0A654F5A" w:rsidR="00520101" w:rsidRPr="00DF2D5B" w:rsidRDefault="00C577EF" w:rsidP="00081459">
                          <w:pPr>
                            <w:pStyle w:val="ReferentieStandaard"/>
                          </w:pPr>
                          <w:bookmarkStart w:id="25" w:name="bmDate" w:colFirst="0" w:colLast="0"/>
                          <w:bookmarkEnd w:id="24"/>
                          <w:r>
                            <w:t>25 j</w:t>
                          </w:r>
                          <w:r w:rsidR="00520101">
                            <w:t>anuari 2024</w:t>
                          </w:r>
                        </w:p>
                      </w:tc>
                    </w:tr>
                    <w:tr w:rsidR="00520101" w:rsidRPr="00DF2D5B" w14:paraId="601A91F1" w14:textId="77777777" w:rsidTr="00CE1908">
                      <w:trPr>
                        <w:trHeight w:hRule="exact" w:val="390"/>
                      </w:trPr>
                      <w:tc>
                        <w:tcPr>
                          <w:tcW w:w="3261" w:type="dxa"/>
                          <w:vAlign w:val="bottom"/>
                        </w:tcPr>
                        <w:p w14:paraId="157C6425" w14:textId="77777777" w:rsidR="00520101" w:rsidRPr="00DF2D5B" w:rsidRDefault="00520101" w:rsidP="00081459">
                          <w:pPr>
                            <w:pStyle w:val="ReferentieKopje"/>
                          </w:pPr>
                          <w:bookmarkStart w:id="26" w:name="Author" w:colFirst="0" w:colLast="0"/>
                          <w:bookmarkEnd w:id="25"/>
                          <w:r>
                            <w:t>Auteur</w:t>
                          </w:r>
                        </w:p>
                      </w:tc>
                    </w:tr>
                    <w:tr w:rsidR="00520101" w:rsidRPr="00DF2D5B" w14:paraId="4BD7DDC2" w14:textId="77777777" w:rsidTr="006B7366">
                      <w:trPr>
                        <w:trHeight w:val="357"/>
                      </w:trPr>
                      <w:tc>
                        <w:tcPr>
                          <w:tcW w:w="3261" w:type="dxa"/>
                        </w:tcPr>
                        <w:p w14:paraId="6A4A9F8D" w14:textId="28981D42" w:rsidR="00520101" w:rsidRPr="00DF2D5B" w:rsidRDefault="00520101" w:rsidP="00081459">
                          <w:pPr>
                            <w:pStyle w:val="ReferentieStandaard"/>
                          </w:pPr>
                          <w:bookmarkStart w:id="27" w:name="bmContact" w:colFirst="0" w:colLast="0"/>
                          <w:bookmarkEnd w:id="26"/>
                          <w:r>
                            <w:t>Erik Paardekooper</w:t>
                          </w:r>
                        </w:p>
                      </w:tc>
                    </w:tr>
                    <w:tr w:rsidR="00520101" w:rsidRPr="00DF2D5B" w14:paraId="7DD38F2F" w14:textId="77777777" w:rsidTr="00CE1908">
                      <w:trPr>
                        <w:trHeight w:hRule="exact" w:val="390"/>
                      </w:trPr>
                      <w:tc>
                        <w:tcPr>
                          <w:tcW w:w="3261" w:type="dxa"/>
                          <w:vAlign w:val="bottom"/>
                        </w:tcPr>
                        <w:p w14:paraId="336326C8" w14:textId="77777777" w:rsidR="00520101" w:rsidRPr="00DF2D5B" w:rsidRDefault="00520101" w:rsidP="00081459">
                          <w:pPr>
                            <w:pStyle w:val="ReferentieKopje"/>
                          </w:pPr>
                          <w:bookmarkStart w:id="28" w:name="OurRef" w:colFirst="0" w:colLast="0"/>
                          <w:bookmarkEnd w:id="27"/>
                          <w:r>
                            <w:t>Ons kenmerk</w:t>
                          </w:r>
                        </w:p>
                      </w:tc>
                    </w:tr>
                    <w:tr w:rsidR="00520101" w:rsidRPr="00DF2D5B" w14:paraId="16B2C6EC" w14:textId="77777777" w:rsidTr="00CE1908">
                      <w:trPr>
                        <w:trHeight w:val="280"/>
                      </w:trPr>
                      <w:tc>
                        <w:tcPr>
                          <w:tcW w:w="3261" w:type="dxa"/>
                        </w:tcPr>
                        <w:p w14:paraId="3828F7AF" w14:textId="77777777" w:rsidR="00520101" w:rsidRPr="00DF2D5B" w:rsidRDefault="00520101" w:rsidP="00081459">
                          <w:pPr>
                            <w:pStyle w:val="ReferentieStandaard"/>
                          </w:pPr>
                          <w:bookmarkStart w:id="29" w:name="bmOurRef" w:colFirst="0" w:colLast="0"/>
                          <w:bookmarkEnd w:id="28"/>
                          <w:r>
                            <w:t>ZW-ARBO</w:t>
                          </w:r>
                        </w:p>
                      </w:tc>
                    </w:tr>
                    <w:tr w:rsidR="00520101" w:rsidRPr="00DF2D5B" w14:paraId="2A318309" w14:textId="77777777" w:rsidTr="00CE1908">
                      <w:trPr>
                        <w:trHeight w:hRule="exact" w:val="390"/>
                      </w:trPr>
                      <w:tc>
                        <w:tcPr>
                          <w:tcW w:w="3261" w:type="dxa"/>
                          <w:vAlign w:val="bottom"/>
                        </w:tcPr>
                        <w:p w14:paraId="6386171C" w14:textId="77777777" w:rsidR="00520101" w:rsidRPr="00DF2D5B" w:rsidRDefault="00520101" w:rsidP="00081459">
                          <w:pPr>
                            <w:pStyle w:val="ReferentieKopje"/>
                          </w:pPr>
                          <w:bookmarkStart w:id="30" w:name="Page" w:colFirst="0" w:colLast="0"/>
                          <w:bookmarkEnd w:id="29"/>
                          <w:r>
                            <w:t>Pagina</w:t>
                          </w:r>
                        </w:p>
                      </w:tc>
                    </w:tr>
                    <w:bookmarkEnd w:id="30"/>
                    <w:tr w:rsidR="00520101" w:rsidRPr="00DF2D5B" w14:paraId="74C75856" w14:textId="77777777" w:rsidTr="00CE1908">
                      <w:tc>
                        <w:tcPr>
                          <w:tcW w:w="3261" w:type="dxa"/>
                        </w:tcPr>
                        <w:p w14:paraId="487CBF65" w14:textId="2885EB00" w:rsidR="00520101" w:rsidRPr="00DF2D5B" w:rsidRDefault="00520101" w:rsidP="00081459">
                          <w:pPr>
                            <w:pStyle w:val="ReferentieStandaard"/>
                          </w:pPr>
                          <w:r w:rsidRPr="00F90E17">
                            <w:fldChar w:fldCharType="begin"/>
                          </w:r>
                          <w:r w:rsidRPr="00F90E17">
                            <w:instrText xml:space="preserve"> PAGE   \* MERGEFORMAT </w:instrText>
                          </w:r>
                          <w:r w:rsidRPr="00F90E17">
                            <w:fldChar w:fldCharType="separate"/>
                          </w:r>
                          <w:r w:rsidR="00183EDA">
                            <w:rPr>
                              <w:noProof/>
                            </w:rPr>
                            <w:t>1</w:t>
                          </w:r>
                          <w:r w:rsidRPr="00F90E17">
                            <w:fldChar w:fldCharType="end"/>
                          </w:r>
                          <w:r w:rsidRPr="00F90E17">
                            <w:t xml:space="preserve"> </w:t>
                          </w:r>
                          <w:r>
                            <w:t>van</w:t>
                          </w:r>
                          <w:r w:rsidRPr="00F90E17">
                            <w:t xml:space="preserve"> </w:t>
                          </w:r>
                          <w:fldSimple w:instr=" NUMPAGES   \* MERGEFORMAT ">
                            <w:r w:rsidR="00183EDA">
                              <w:rPr>
                                <w:noProof/>
                              </w:rPr>
                              <w:t>5</w:t>
                            </w:r>
                          </w:fldSimple>
                        </w:p>
                      </w:tc>
                    </w:tr>
                  </w:tbl>
                  <w:p w14:paraId="1E94C27F" w14:textId="77777777" w:rsidR="00520101" w:rsidRPr="0066290C" w:rsidRDefault="00520101" w:rsidP="00520101">
                    <w:pPr>
                      <w:pStyle w:val="ReferentieStandaard"/>
                    </w:pPr>
                  </w:p>
                </w:txbxContent>
              </v:textbox>
              <w10:wrap type="topAndBottom" anchorx="page" anchory="page"/>
              <w10:anchorlock/>
            </v:shape>
          </w:pict>
        </mc:Fallback>
      </mc:AlternateContent>
    </w:r>
    <w:r w:rsidR="00520101" w:rsidRPr="00D853A0">
      <w:rPr>
        <w:noProof/>
        <w:lang w:eastAsia="nl-NL"/>
      </w:rPr>
      <mc:AlternateContent>
        <mc:Choice Requires="wps">
          <w:drawing>
            <wp:anchor distT="0" distB="0" distL="114300" distR="114300" simplePos="0" relativeHeight="251662336" behindDoc="0" locked="1" layoutInCell="1" allowOverlap="0" wp14:anchorId="67F8BE7B" wp14:editId="7D31F9AE">
              <wp:simplePos x="0" y="0"/>
              <wp:positionH relativeFrom="page">
                <wp:posOffset>790575</wp:posOffset>
              </wp:positionH>
              <wp:positionV relativeFrom="page">
                <wp:posOffset>1247775</wp:posOffset>
              </wp:positionV>
              <wp:extent cx="3906520" cy="826770"/>
              <wp:effectExtent l="0" t="0" r="17780" b="1143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6520" cy="826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600"/>
                          </w:tblGrid>
                          <w:tr w:rsidR="00520101" w14:paraId="03C51517" w14:textId="77777777" w:rsidTr="00081459">
                            <w:trPr>
                              <w:trHeight w:hRule="exact" w:val="390"/>
                            </w:trPr>
                            <w:tc>
                              <w:tcPr>
                                <w:tcW w:w="6600" w:type="dxa"/>
                                <w:vAlign w:val="bottom"/>
                              </w:tcPr>
                              <w:p w14:paraId="41340588" w14:textId="77777777" w:rsidR="00520101" w:rsidRPr="00D853A0" w:rsidRDefault="00520101" w:rsidP="00081459">
                                <w:pPr>
                                  <w:pStyle w:val="ReferentieKopje"/>
                                </w:pPr>
                                <w:bookmarkStart w:id="31" w:name="Status" w:colFirst="0" w:colLast="0"/>
                                <w:r>
                                  <w:t>Status</w:t>
                                </w:r>
                              </w:p>
                            </w:tc>
                          </w:tr>
                          <w:tr w:rsidR="00520101" w14:paraId="780B7C6F" w14:textId="77777777" w:rsidTr="00081459">
                            <w:trPr>
                              <w:trHeight w:val="280"/>
                            </w:trPr>
                            <w:tc>
                              <w:tcPr>
                                <w:tcW w:w="6600" w:type="dxa"/>
                              </w:tcPr>
                              <w:p w14:paraId="3AC6CF4C" w14:textId="77777777" w:rsidR="00520101" w:rsidRPr="00D853A0" w:rsidRDefault="00520101" w:rsidP="00081459">
                                <w:pPr>
                                  <w:pStyle w:val="ReferentieStandaard"/>
                                </w:pPr>
                                <w:bookmarkStart w:id="32" w:name="bmStatus" w:colFirst="0" w:colLast="0"/>
                                <w:bookmarkEnd w:id="31"/>
                                <w:r>
                                  <w:t>Draft</w:t>
                                </w:r>
                              </w:p>
                            </w:tc>
                          </w:tr>
                          <w:tr w:rsidR="00520101" w14:paraId="19A3ECD3" w14:textId="77777777" w:rsidTr="00081459">
                            <w:trPr>
                              <w:trHeight w:hRule="exact" w:val="390"/>
                            </w:trPr>
                            <w:tc>
                              <w:tcPr>
                                <w:tcW w:w="6600" w:type="dxa"/>
                                <w:vAlign w:val="bottom"/>
                              </w:tcPr>
                              <w:p w14:paraId="6BB1A8C1" w14:textId="77777777" w:rsidR="00520101" w:rsidRPr="00D853A0" w:rsidRDefault="00520101" w:rsidP="00081459">
                                <w:pPr>
                                  <w:pStyle w:val="ReferentieKopje"/>
                                </w:pPr>
                                <w:bookmarkStart w:id="33" w:name="Version" w:colFirst="0" w:colLast="0"/>
                                <w:bookmarkEnd w:id="32"/>
                                <w:r>
                                  <w:t>Versie</w:t>
                                </w:r>
                              </w:p>
                            </w:tc>
                          </w:tr>
                          <w:tr w:rsidR="00520101" w14:paraId="4CDFB046" w14:textId="77777777" w:rsidTr="00081459">
                            <w:trPr>
                              <w:trHeight w:val="280"/>
                            </w:trPr>
                            <w:tc>
                              <w:tcPr>
                                <w:tcW w:w="6600" w:type="dxa"/>
                              </w:tcPr>
                              <w:p w14:paraId="40C1261B" w14:textId="77777777" w:rsidR="00520101" w:rsidRPr="00D853A0" w:rsidRDefault="00520101" w:rsidP="00081459">
                                <w:pPr>
                                  <w:pStyle w:val="ReferentieStandaard"/>
                                </w:pPr>
                                <w:bookmarkStart w:id="34" w:name="bmVersion" w:colFirst="0" w:colLast="0"/>
                                <w:bookmarkEnd w:id="33"/>
                                <w:r>
                                  <w:t>0.1</w:t>
                                </w:r>
                              </w:p>
                            </w:tc>
                          </w:tr>
                          <w:bookmarkEnd w:id="34"/>
                        </w:tbl>
                        <w:p w14:paraId="3C7A5ECC" w14:textId="77777777" w:rsidR="00520101" w:rsidRPr="0066290C" w:rsidRDefault="00520101" w:rsidP="00520101">
                          <w:pPr>
                            <w:pStyle w:val="ReferentieStandaard"/>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F8BE7B" id="Text Box 18" o:spid="_x0000_s1032" type="#_x0000_t202" style="position:absolute;margin-left:62.25pt;margin-top:98.25pt;width:307.6pt;height:65.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" o:allowoverlap="f" filled="f" stroked="f">
              <v:textbox inset="0,0,0,0">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600"/>
                    </w:tblGrid>
                    <w:tr w:rsidR="00520101" w14:paraId="03C51517" w14:textId="77777777" w:rsidTr="00081459">
                      <w:trPr>
                        <w:trHeight w:hRule="exact" w:val="390"/>
                      </w:trPr>
                      <w:tc>
                        <w:tcPr>
                          <w:tcW w:w="6600" w:type="dxa"/>
                          <w:vAlign w:val="bottom"/>
                        </w:tcPr>
                        <w:p w14:paraId="41340588" w14:textId="77777777" w:rsidR="00520101" w:rsidRPr="00D853A0" w:rsidRDefault="00520101" w:rsidP="00081459">
                          <w:pPr>
                            <w:pStyle w:val="ReferentieKopje"/>
                          </w:pPr>
                          <w:bookmarkStart w:id="35" w:name="Status" w:colFirst="0" w:colLast="0"/>
                          <w:r>
                            <w:t>Status</w:t>
                          </w:r>
                        </w:p>
                      </w:tc>
                    </w:tr>
                    <w:tr w:rsidR="00520101" w14:paraId="780B7C6F" w14:textId="77777777" w:rsidTr="00081459">
                      <w:trPr>
                        <w:trHeight w:val="280"/>
                      </w:trPr>
                      <w:tc>
                        <w:tcPr>
                          <w:tcW w:w="6600" w:type="dxa"/>
                        </w:tcPr>
                        <w:p w14:paraId="3AC6CF4C" w14:textId="77777777" w:rsidR="00520101" w:rsidRPr="00D853A0" w:rsidRDefault="00520101" w:rsidP="00081459">
                          <w:pPr>
                            <w:pStyle w:val="ReferentieStandaard"/>
                          </w:pPr>
                          <w:bookmarkStart w:id="36" w:name="bmStatus" w:colFirst="0" w:colLast="0"/>
                          <w:bookmarkEnd w:id="35"/>
                          <w:r>
                            <w:t>Draft</w:t>
                          </w:r>
                        </w:p>
                      </w:tc>
                    </w:tr>
                    <w:tr w:rsidR="00520101" w14:paraId="19A3ECD3" w14:textId="77777777" w:rsidTr="00081459">
                      <w:trPr>
                        <w:trHeight w:hRule="exact" w:val="390"/>
                      </w:trPr>
                      <w:tc>
                        <w:tcPr>
                          <w:tcW w:w="6600" w:type="dxa"/>
                          <w:vAlign w:val="bottom"/>
                        </w:tcPr>
                        <w:p w14:paraId="6BB1A8C1" w14:textId="77777777" w:rsidR="00520101" w:rsidRPr="00D853A0" w:rsidRDefault="00520101" w:rsidP="00081459">
                          <w:pPr>
                            <w:pStyle w:val="ReferentieKopje"/>
                          </w:pPr>
                          <w:bookmarkStart w:id="37" w:name="Version" w:colFirst="0" w:colLast="0"/>
                          <w:bookmarkEnd w:id="36"/>
                          <w:r>
                            <w:t>Versie</w:t>
                          </w:r>
                        </w:p>
                      </w:tc>
                    </w:tr>
                    <w:tr w:rsidR="00520101" w14:paraId="4CDFB046" w14:textId="77777777" w:rsidTr="00081459">
                      <w:trPr>
                        <w:trHeight w:val="280"/>
                      </w:trPr>
                      <w:tc>
                        <w:tcPr>
                          <w:tcW w:w="6600" w:type="dxa"/>
                        </w:tcPr>
                        <w:p w14:paraId="40C1261B" w14:textId="77777777" w:rsidR="00520101" w:rsidRPr="00D853A0" w:rsidRDefault="00520101" w:rsidP="00081459">
                          <w:pPr>
                            <w:pStyle w:val="ReferentieStandaard"/>
                          </w:pPr>
                          <w:bookmarkStart w:id="38" w:name="bmVersion" w:colFirst="0" w:colLast="0"/>
                          <w:bookmarkEnd w:id="37"/>
                          <w:r>
                            <w:t>0.1</w:t>
                          </w:r>
                        </w:p>
                      </w:tc>
                    </w:tr>
                    <w:bookmarkEnd w:id="38"/>
                  </w:tbl>
                  <w:p w14:paraId="3C7A5ECC" w14:textId="77777777" w:rsidR="00520101" w:rsidRPr="0066290C" w:rsidRDefault="00520101" w:rsidP="00520101">
                    <w:pPr>
                      <w:pStyle w:val="ReferentieStandaard"/>
                    </w:pPr>
                  </w:p>
                </w:txbxContent>
              </v:textbox>
              <w10:wrap anchorx="page" anchory="page"/>
              <w10:anchorlock/>
            </v:shape>
          </w:pict>
        </mc:Fallback>
      </mc:AlternateContent>
    </w:r>
  </w:p>
  <w:p w14:paraId="11B7E79F" w14:textId="449E46A8" w:rsidR="00520101" w:rsidRDefault="00520101" w:rsidP="00520101">
    <w:pPr>
      <w:pStyle w:val="Koptekst"/>
      <w:spacing w:after="4000"/>
    </w:pPr>
    <w:r w:rsidRPr="00D853A0">
      <w:rPr>
        <w:noProof/>
        <w:lang w:eastAsia="nl-NL"/>
      </w:rPr>
      <w:drawing>
        <wp:anchor distT="0" distB="0" distL="114300" distR="114300" simplePos="0" relativeHeight="251664384" behindDoc="0" locked="1" layoutInCell="1" allowOverlap="1" wp14:anchorId="070973E6" wp14:editId="0B930B2E">
          <wp:simplePos x="0" y="0"/>
          <wp:positionH relativeFrom="page">
            <wp:posOffset>678180</wp:posOffset>
          </wp:positionH>
          <wp:positionV relativeFrom="page">
            <wp:posOffset>457835</wp:posOffset>
          </wp:positionV>
          <wp:extent cx="825500" cy="696595"/>
          <wp:effectExtent l="0" t="0" r="0" b="8255"/>
          <wp:wrapNone/>
          <wp:docPr id="450130901" name="Afbeelding 450130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_Logo.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5500" cy="696595"/>
                  </a:xfrm>
                  <a:prstGeom prst="rect">
                    <a:avLst/>
                  </a:prstGeom>
                </pic:spPr>
              </pic:pic>
            </a:graphicData>
          </a:graphic>
          <wp14:sizeRelH relativeFrom="margin">
            <wp14:pctWidth>0</wp14:pctWidth>
          </wp14:sizeRelH>
          <wp14:sizeRelV relativeFrom="margin">
            <wp14:pctHeight>0</wp14:pctHeight>
          </wp14:sizeRelV>
        </wp:anchor>
      </w:drawing>
    </w:r>
  </w:p>
  <w:p w14:paraId="06F02D24" w14:textId="77777777" w:rsidR="00520101" w:rsidRDefault="0052010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AE1"/>
    <w:multiLevelType w:val="hybridMultilevel"/>
    <w:tmpl w:val="D82A6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951AD3"/>
    <w:multiLevelType w:val="hybridMultilevel"/>
    <w:tmpl w:val="A09E4EF2"/>
    <w:lvl w:ilvl="0" w:tplc="08AC1692">
      <w:start w:val="1"/>
      <w:numFmt w:val="decimal"/>
      <w:lvlText w:val="%1."/>
      <w:lvlJc w:val="left"/>
      <w:pPr>
        <w:ind w:left="1020" w:hanging="360"/>
      </w:pPr>
    </w:lvl>
    <w:lvl w:ilvl="1" w:tplc="374E287E">
      <w:start w:val="1"/>
      <w:numFmt w:val="decimal"/>
      <w:lvlText w:val="%2."/>
      <w:lvlJc w:val="left"/>
      <w:pPr>
        <w:ind w:left="1020" w:hanging="360"/>
      </w:pPr>
    </w:lvl>
    <w:lvl w:ilvl="2" w:tplc="E1FE4C1A">
      <w:start w:val="1"/>
      <w:numFmt w:val="decimal"/>
      <w:lvlText w:val="%3."/>
      <w:lvlJc w:val="left"/>
      <w:pPr>
        <w:ind w:left="1020" w:hanging="360"/>
      </w:pPr>
    </w:lvl>
    <w:lvl w:ilvl="3" w:tplc="17B4BD18">
      <w:start w:val="1"/>
      <w:numFmt w:val="decimal"/>
      <w:lvlText w:val="%4."/>
      <w:lvlJc w:val="left"/>
      <w:pPr>
        <w:ind w:left="1020" w:hanging="360"/>
      </w:pPr>
    </w:lvl>
    <w:lvl w:ilvl="4" w:tplc="BEB6EB6C">
      <w:start w:val="1"/>
      <w:numFmt w:val="decimal"/>
      <w:lvlText w:val="%5."/>
      <w:lvlJc w:val="left"/>
      <w:pPr>
        <w:ind w:left="1020" w:hanging="360"/>
      </w:pPr>
    </w:lvl>
    <w:lvl w:ilvl="5" w:tplc="2932BD02">
      <w:start w:val="1"/>
      <w:numFmt w:val="decimal"/>
      <w:lvlText w:val="%6."/>
      <w:lvlJc w:val="left"/>
      <w:pPr>
        <w:ind w:left="1020" w:hanging="360"/>
      </w:pPr>
    </w:lvl>
    <w:lvl w:ilvl="6" w:tplc="AEF8F4DE">
      <w:start w:val="1"/>
      <w:numFmt w:val="decimal"/>
      <w:lvlText w:val="%7."/>
      <w:lvlJc w:val="left"/>
      <w:pPr>
        <w:ind w:left="1020" w:hanging="360"/>
      </w:pPr>
    </w:lvl>
    <w:lvl w:ilvl="7" w:tplc="95B6EFB8">
      <w:start w:val="1"/>
      <w:numFmt w:val="decimal"/>
      <w:lvlText w:val="%8."/>
      <w:lvlJc w:val="left"/>
      <w:pPr>
        <w:ind w:left="1020" w:hanging="360"/>
      </w:pPr>
    </w:lvl>
    <w:lvl w:ilvl="8" w:tplc="0772E4A0">
      <w:start w:val="1"/>
      <w:numFmt w:val="decimal"/>
      <w:lvlText w:val="%9."/>
      <w:lvlJc w:val="left"/>
      <w:pPr>
        <w:ind w:left="1020" w:hanging="360"/>
      </w:pPr>
    </w:lvl>
  </w:abstractNum>
  <w:abstractNum w:abstractNumId="2" w15:restartNumberingAfterBreak="0">
    <w:nsid w:val="1964582B"/>
    <w:multiLevelType w:val="hybridMultilevel"/>
    <w:tmpl w:val="0E5AF490"/>
    <w:lvl w:ilvl="0" w:tplc="6E787550">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19674D26"/>
    <w:multiLevelType w:val="hybridMultilevel"/>
    <w:tmpl w:val="087AA2D4"/>
    <w:lvl w:ilvl="0" w:tplc="79F8A77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DE22C74"/>
    <w:multiLevelType w:val="hybridMultilevel"/>
    <w:tmpl w:val="3064E898"/>
    <w:lvl w:ilvl="0" w:tplc="4C408E5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E072E0E"/>
    <w:multiLevelType w:val="hybridMultilevel"/>
    <w:tmpl w:val="07440A54"/>
    <w:lvl w:ilvl="0" w:tplc="942E5162">
      <w:start w:val="1"/>
      <w:numFmt w:val="decimal"/>
      <w:lvlText w:val="%1."/>
      <w:lvlJc w:val="left"/>
      <w:pPr>
        <w:ind w:left="720" w:hanging="360"/>
      </w:pPr>
    </w:lvl>
    <w:lvl w:ilvl="1" w:tplc="AEC2DA4C">
      <w:start w:val="1"/>
      <w:numFmt w:val="decimal"/>
      <w:lvlText w:val="%2."/>
      <w:lvlJc w:val="left"/>
      <w:pPr>
        <w:ind w:left="720" w:hanging="360"/>
      </w:pPr>
    </w:lvl>
    <w:lvl w:ilvl="2" w:tplc="4A0ACE46">
      <w:start w:val="1"/>
      <w:numFmt w:val="decimal"/>
      <w:lvlText w:val="%3."/>
      <w:lvlJc w:val="left"/>
      <w:pPr>
        <w:ind w:left="720" w:hanging="360"/>
      </w:pPr>
    </w:lvl>
    <w:lvl w:ilvl="3" w:tplc="ECA4CF52">
      <w:start w:val="1"/>
      <w:numFmt w:val="decimal"/>
      <w:lvlText w:val="%4."/>
      <w:lvlJc w:val="left"/>
      <w:pPr>
        <w:ind w:left="720" w:hanging="360"/>
      </w:pPr>
    </w:lvl>
    <w:lvl w:ilvl="4" w:tplc="1AD0FD5A">
      <w:start w:val="1"/>
      <w:numFmt w:val="decimal"/>
      <w:lvlText w:val="%5."/>
      <w:lvlJc w:val="left"/>
      <w:pPr>
        <w:ind w:left="720" w:hanging="360"/>
      </w:pPr>
    </w:lvl>
    <w:lvl w:ilvl="5" w:tplc="0DBEA2B2">
      <w:start w:val="1"/>
      <w:numFmt w:val="decimal"/>
      <w:lvlText w:val="%6."/>
      <w:lvlJc w:val="left"/>
      <w:pPr>
        <w:ind w:left="720" w:hanging="360"/>
      </w:pPr>
    </w:lvl>
    <w:lvl w:ilvl="6" w:tplc="28769F14">
      <w:start w:val="1"/>
      <w:numFmt w:val="decimal"/>
      <w:lvlText w:val="%7."/>
      <w:lvlJc w:val="left"/>
      <w:pPr>
        <w:ind w:left="720" w:hanging="360"/>
      </w:pPr>
    </w:lvl>
    <w:lvl w:ilvl="7" w:tplc="6C9AA9A6">
      <w:start w:val="1"/>
      <w:numFmt w:val="decimal"/>
      <w:lvlText w:val="%8."/>
      <w:lvlJc w:val="left"/>
      <w:pPr>
        <w:ind w:left="720" w:hanging="360"/>
      </w:pPr>
    </w:lvl>
    <w:lvl w:ilvl="8" w:tplc="CE26156C">
      <w:start w:val="1"/>
      <w:numFmt w:val="decimal"/>
      <w:lvlText w:val="%9."/>
      <w:lvlJc w:val="left"/>
      <w:pPr>
        <w:ind w:left="720" w:hanging="360"/>
      </w:pPr>
    </w:lvl>
  </w:abstractNum>
  <w:abstractNum w:abstractNumId="6" w15:restartNumberingAfterBreak="0">
    <w:nsid w:val="1EAF5EF6"/>
    <w:multiLevelType w:val="multilevel"/>
    <w:tmpl w:val="AFD62838"/>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7" w15:restartNumberingAfterBreak="0">
    <w:nsid w:val="26734FB4"/>
    <w:multiLevelType w:val="hybridMultilevel"/>
    <w:tmpl w:val="C8A4B7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C154FA9"/>
    <w:multiLevelType w:val="hybridMultilevel"/>
    <w:tmpl w:val="AD62305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0BA18E2"/>
    <w:multiLevelType w:val="hybridMultilevel"/>
    <w:tmpl w:val="62FCD3B2"/>
    <w:lvl w:ilvl="0" w:tplc="4C408E5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7263C95"/>
    <w:multiLevelType w:val="hybridMultilevel"/>
    <w:tmpl w:val="B0009036"/>
    <w:lvl w:ilvl="0" w:tplc="4C408E5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AAB4A8D"/>
    <w:multiLevelType w:val="hybridMultilevel"/>
    <w:tmpl w:val="9050EEE2"/>
    <w:lvl w:ilvl="0" w:tplc="4C408E5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D7F4245"/>
    <w:multiLevelType w:val="hybridMultilevel"/>
    <w:tmpl w:val="220687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EF42B34"/>
    <w:multiLevelType w:val="hybridMultilevel"/>
    <w:tmpl w:val="D576C6FC"/>
    <w:lvl w:ilvl="0" w:tplc="C2CC925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0A55BEF"/>
    <w:multiLevelType w:val="multilevel"/>
    <w:tmpl w:val="65143D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1292F60"/>
    <w:multiLevelType w:val="hybridMultilevel"/>
    <w:tmpl w:val="6CCAED60"/>
    <w:lvl w:ilvl="0" w:tplc="0A76C6C4">
      <w:start w:val="1"/>
      <w:numFmt w:val="decimal"/>
      <w:lvlText w:val="%1."/>
      <w:lvlJc w:val="left"/>
      <w:pPr>
        <w:ind w:left="720" w:hanging="360"/>
      </w:pPr>
    </w:lvl>
    <w:lvl w:ilvl="1" w:tplc="C10EDEF2">
      <w:start w:val="1"/>
      <w:numFmt w:val="decimal"/>
      <w:lvlText w:val="%2."/>
      <w:lvlJc w:val="left"/>
      <w:pPr>
        <w:ind w:left="720" w:hanging="360"/>
      </w:pPr>
    </w:lvl>
    <w:lvl w:ilvl="2" w:tplc="776AA070">
      <w:start w:val="1"/>
      <w:numFmt w:val="decimal"/>
      <w:lvlText w:val="%3."/>
      <w:lvlJc w:val="left"/>
      <w:pPr>
        <w:ind w:left="720" w:hanging="360"/>
      </w:pPr>
    </w:lvl>
    <w:lvl w:ilvl="3" w:tplc="828EFF12">
      <w:start w:val="1"/>
      <w:numFmt w:val="decimal"/>
      <w:lvlText w:val="%4."/>
      <w:lvlJc w:val="left"/>
      <w:pPr>
        <w:ind w:left="720" w:hanging="360"/>
      </w:pPr>
    </w:lvl>
    <w:lvl w:ilvl="4" w:tplc="0BE6B122">
      <w:start w:val="1"/>
      <w:numFmt w:val="decimal"/>
      <w:lvlText w:val="%5."/>
      <w:lvlJc w:val="left"/>
      <w:pPr>
        <w:ind w:left="720" w:hanging="360"/>
      </w:pPr>
    </w:lvl>
    <w:lvl w:ilvl="5" w:tplc="F93276A6">
      <w:start w:val="1"/>
      <w:numFmt w:val="decimal"/>
      <w:lvlText w:val="%6."/>
      <w:lvlJc w:val="left"/>
      <w:pPr>
        <w:ind w:left="720" w:hanging="360"/>
      </w:pPr>
    </w:lvl>
    <w:lvl w:ilvl="6" w:tplc="30300090">
      <w:start w:val="1"/>
      <w:numFmt w:val="decimal"/>
      <w:lvlText w:val="%7."/>
      <w:lvlJc w:val="left"/>
      <w:pPr>
        <w:ind w:left="720" w:hanging="360"/>
      </w:pPr>
    </w:lvl>
    <w:lvl w:ilvl="7" w:tplc="D3E81A0C">
      <w:start w:val="1"/>
      <w:numFmt w:val="decimal"/>
      <w:lvlText w:val="%8."/>
      <w:lvlJc w:val="left"/>
      <w:pPr>
        <w:ind w:left="720" w:hanging="360"/>
      </w:pPr>
    </w:lvl>
    <w:lvl w:ilvl="8" w:tplc="8C8EB9EA">
      <w:start w:val="1"/>
      <w:numFmt w:val="decimal"/>
      <w:lvlText w:val="%9."/>
      <w:lvlJc w:val="left"/>
      <w:pPr>
        <w:ind w:left="720" w:hanging="360"/>
      </w:pPr>
    </w:lvl>
  </w:abstractNum>
  <w:abstractNum w:abstractNumId="16" w15:restartNumberingAfterBreak="0">
    <w:nsid w:val="69855C0F"/>
    <w:multiLevelType w:val="hybridMultilevel"/>
    <w:tmpl w:val="C1464898"/>
    <w:lvl w:ilvl="0" w:tplc="4C408E5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E5C0900"/>
    <w:multiLevelType w:val="hybridMultilevel"/>
    <w:tmpl w:val="350C7EB2"/>
    <w:lvl w:ilvl="0" w:tplc="FD8458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F6012D5"/>
    <w:multiLevelType w:val="hybridMultilevel"/>
    <w:tmpl w:val="37AAC6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4687CFC"/>
    <w:multiLevelType w:val="hybridMultilevel"/>
    <w:tmpl w:val="22C6616C"/>
    <w:lvl w:ilvl="0" w:tplc="D350455E">
      <w:start w:val="1"/>
      <w:numFmt w:val="decimal"/>
      <w:lvlText w:val="%1."/>
      <w:lvlJc w:val="left"/>
      <w:pPr>
        <w:ind w:left="720" w:hanging="360"/>
      </w:pPr>
    </w:lvl>
    <w:lvl w:ilvl="1" w:tplc="AEB012DC">
      <w:start w:val="1"/>
      <w:numFmt w:val="decimal"/>
      <w:lvlText w:val="%2."/>
      <w:lvlJc w:val="left"/>
      <w:pPr>
        <w:ind w:left="720" w:hanging="360"/>
      </w:pPr>
    </w:lvl>
    <w:lvl w:ilvl="2" w:tplc="C130E520">
      <w:start w:val="1"/>
      <w:numFmt w:val="decimal"/>
      <w:lvlText w:val="%3."/>
      <w:lvlJc w:val="left"/>
      <w:pPr>
        <w:ind w:left="720" w:hanging="360"/>
      </w:pPr>
    </w:lvl>
    <w:lvl w:ilvl="3" w:tplc="A3B033F6">
      <w:start w:val="1"/>
      <w:numFmt w:val="decimal"/>
      <w:lvlText w:val="%4."/>
      <w:lvlJc w:val="left"/>
      <w:pPr>
        <w:ind w:left="720" w:hanging="360"/>
      </w:pPr>
    </w:lvl>
    <w:lvl w:ilvl="4" w:tplc="C14E4E60">
      <w:start w:val="1"/>
      <w:numFmt w:val="decimal"/>
      <w:lvlText w:val="%5."/>
      <w:lvlJc w:val="left"/>
      <w:pPr>
        <w:ind w:left="720" w:hanging="360"/>
      </w:pPr>
    </w:lvl>
    <w:lvl w:ilvl="5" w:tplc="459C014A">
      <w:start w:val="1"/>
      <w:numFmt w:val="decimal"/>
      <w:lvlText w:val="%6."/>
      <w:lvlJc w:val="left"/>
      <w:pPr>
        <w:ind w:left="720" w:hanging="360"/>
      </w:pPr>
    </w:lvl>
    <w:lvl w:ilvl="6" w:tplc="EFF2C694">
      <w:start w:val="1"/>
      <w:numFmt w:val="decimal"/>
      <w:lvlText w:val="%7."/>
      <w:lvlJc w:val="left"/>
      <w:pPr>
        <w:ind w:left="720" w:hanging="360"/>
      </w:pPr>
    </w:lvl>
    <w:lvl w:ilvl="7" w:tplc="AF165450">
      <w:start w:val="1"/>
      <w:numFmt w:val="decimal"/>
      <w:lvlText w:val="%8."/>
      <w:lvlJc w:val="left"/>
      <w:pPr>
        <w:ind w:left="720" w:hanging="360"/>
      </w:pPr>
    </w:lvl>
    <w:lvl w:ilvl="8" w:tplc="E64EE19E">
      <w:start w:val="1"/>
      <w:numFmt w:val="decimal"/>
      <w:lvlText w:val="%9."/>
      <w:lvlJc w:val="left"/>
      <w:pPr>
        <w:ind w:left="720" w:hanging="360"/>
      </w:pPr>
    </w:lvl>
  </w:abstractNum>
  <w:abstractNum w:abstractNumId="20" w15:restartNumberingAfterBreak="0">
    <w:nsid w:val="7B6C3EAB"/>
    <w:multiLevelType w:val="hybridMultilevel"/>
    <w:tmpl w:val="C80630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45684040">
    <w:abstractNumId w:val="6"/>
  </w:num>
  <w:num w:numId="2" w16cid:durableId="390612995">
    <w:abstractNumId w:val="9"/>
  </w:num>
  <w:num w:numId="3" w16cid:durableId="1007488293">
    <w:abstractNumId w:val="10"/>
  </w:num>
  <w:num w:numId="4" w16cid:durableId="2118988092">
    <w:abstractNumId w:val="11"/>
  </w:num>
  <w:num w:numId="5" w16cid:durableId="1295911189">
    <w:abstractNumId w:val="16"/>
  </w:num>
  <w:num w:numId="6" w16cid:durableId="1988704813">
    <w:abstractNumId w:val="17"/>
  </w:num>
  <w:num w:numId="7" w16cid:durableId="656763137">
    <w:abstractNumId w:val="13"/>
  </w:num>
  <w:num w:numId="8" w16cid:durableId="125782845">
    <w:abstractNumId w:val="2"/>
  </w:num>
  <w:num w:numId="9" w16cid:durableId="1946421299">
    <w:abstractNumId w:val="4"/>
  </w:num>
  <w:num w:numId="10" w16cid:durableId="677848725">
    <w:abstractNumId w:val="3"/>
  </w:num>
  <w:num w:numId="11" w16cid:durableId="1647470156">
    <w:abstractNumId w:val="14"/>
  </w:num>
  <w:num w:numId="12" w16cid:durableId="1708482967">
    <w:abstractNumId w:val="12"/>
  </w:num>
  <w:num w:numId="13" w16cid:durableId="1551841214">
    <w:abstractNumId w:val="7"/>
  </w:num>
  <w:num w:numId="14" w16cid:durableId="1603146520">
    <w:abstractNumId w:val="20"/>
  </w:num>
  <w:num w:numId="15" w16cid:durableId="1349287185">
    <w:abstractNumId w:val="6"/>
    <w:lvlOverride w:ilvl="0">
      <w:lvl w:ilvl="0">
        <w:start w:val="1"/>
        <w:numFmt w:val="decimal"/>
        <w:pStyle w:val="Kop1"/>
        <w:lvlText w:val="%1"/>
        <w:lvlJc w:val="left"/>
        <w:pPr>
          <w:ind w:left="432" w:hanging="432"/>
        </w:pPr>
        <w:rPr>
          <w:rFonts w:hint="default"/>
        </w:rPr>
      </w:lvl>
    </w:lvlOverride>
    <w:lvlOverride w:ilvl="1">
      <w:lvl w:ilvl="1">
        <w:start w:val="1"/>
        <w:numFmt w:val="decimal"/>
        <w:pStyle w:val="Kop2"/>
        <w:lvlText w:val="%1.%2"/>
        <w:lvlJc w:val="left"/>
        <w:pPr>
          <w:ind w:left="576" w:hanging="576"/>
        </w:pPr>
        <w:rPr>
          <w:rFonts w:hint="default"/>
        </w:rPr>
      </w:lvl>
    </w:lvlOverride>
    <w:lvlOverride w:ilvl="2">
      <w:lvl w:ilvl="2">
        <w:start w:val="1"/>
        <w:numFmt w:val="decimal"/>
        <w:pStyle w:val="Kop3"/>
        <w:lvlText w:val="%1.%2.%3"/>
        <w:lvlJc w:val="left"/>
        <w:pPr>
          <w:ind w:left="720" w:hanging="720"/>
        </w:pPr>
        <w:rPr>
          <w:rFonts w:hint="default"/>
        </w:rPr>
      </w:lvl>
    </w:lvlOverride>
    <w:lvlOverride w:ilvl="3">
      <w:lvl w:ilvl="3">
        <w:start w:val="1"/>
        <w:numFmt w:val="decimal"/>
        <w:pStyle w:val="Kop4"/>
        <w:lvlText w:val="%1.%2.%3.%4"/>
        <w:lvlJc w:val="left"/>
        <w:pPr>
          <w:ind w:left="864" w:hanging="864"/>
        </w:pPr>
        <w:rPr>
          <w:rFonts w:hint="default"/>
        </w:rPr>
      </w:lvl>
    </w:lvlOverride>
    <w:lvlOverride w:ilvl="4">
      <w:lvl w:ilvl="4">
        <w:start w:val="1"/>
        <w:numFmt w:val="decimal"/>
        <w:pStyle w:val="Kop5"/>
        <w:lvlText w:val="%1.%2.%3.%4.%5"/>
        <w:lvlJc w:val="left"/>
        <w:pPr>
          <w:ind w:left="1008" w:hanging="1008"/>
        </w:pPr>
        <w:rPr>
          <w:rFonts w:hint="default"/>
        </w:rPr>
      </w:lvl>
    </w:lvlOverride>
    <w:lvlOverride w:ilvl="5">
      <w:lvl w:ilvl="5">
        <w:start w:val="1"/>
        <w:numFmt w:val="decimal"/>
        <w:pStyle w:val="Kop6"/>
        <w:lvlText w:val="%1.%2.%3.%4.%5.%6"/>
        <w:lvlJc w:val="left"/>
        <w:pPr>
          <w:ind w:left="1152" w:hanging="1152"/>
        </w:pPr>
        <w:rPr>
          <w:rFonts w:hint="default"/>
        </w:rPr>
      </w:lvl>
    </w:lvlOverride>
    <w:lvlOverride w:ilvl="6">
      <w:lvl w:ilvl="6">
        <w:start w:val="1"/>
        <w:numFmt w:val="decimal"/>
        <w:pStyle w:val="Kop7"/>
        <w:lvlText w:val="%1.%2.%3.%4.%5.%6.%7"/>
        <w:lvlJc w:val="left"/>
        <w:pPr>
          <w:ind w:left="1296" w:hanging="1296"/>
        </w:pPr>
        <w:rPr>
          <w:rFonts w:hint="default"/>
        </w:rPr>
      </w:lvl>
    </w:lvlOverride>
    <w:lvlOverride w:ilvl="7">
      <w:lvl w:ilvl="7">
        <w:start w:val="1"/>
        <w:numFmt w:val="decimal"/>
        <w:pStyle w:val="Kop8"/>
        <w:lvlText w:val="%1.%2.%3.%4.%5.%6.%7.%8"/>
        <w:lvlJc w:val="left"/>
        <w:pPr>
          <w:ind w:left="1440" w:hanging="1440"/>
        </w:pPr>
        <w:rPr>
          <w:rFonts w:hint="default"/>
        </w:rPr>
      </w:lvl>
    </w:lvlOverride>
    <w:lvlOverride w:ilvl="8">
      <w:lvl w:ilvl="8">
        <w:start w:val="1"/>
        <w:numFmt w:val="decimal"/>
        <w:pStyle w:val="Kop9"/>
        <w:lvlText w:val="%1.%2.%3.%4.%5.%6.%7.%8.%9"/>
        <w:lvlJc w:val="left"/>
        <w:pPr>
          <w:ind w:left="1584" w:hanging="1584"/>
        </w:pPr>
        <w:rPr>
          <w:rFonts w:hint="default"/>
        </w:rPr>
      </w:lvl>
    </w:lvlOverride>
  </w:num>
  <w:num w:numId="16" w16cid:durableId="827939672">
    <w:abstractNumId w:val="0"/>
  </w:num>
  <w:num w:numId="17" w16cid:durableId="1145783645">
    <w:abstractNumId w:val="1"/>
  </w:num>
  <w:num w:numId="18" w16cid:durableId="1509980419">
    <w:abstractNumId w:val="15"/>
  </w:num>
  <w:num w:numId="19" w16cid:durableId="4014312">
    <w:abstractNumId w:val="19"/>
  </w:num>
  <w:num w:numId="20" w16cid:durableId="698433169">
    <w:abstractNumId w:val="5"/>
  </w:num>
  <w:num w:numId="21" w16cid:durableId="1684014821">
    <w:abstractNumId w:val="8"/>
  </w:num>
  <w:num w:numId="22" w16cid:durableId="175350686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trin, Claudia (C.F.)">
    <w15:presenceInfo w15:providerId="AD" w15:userId="S::cwa036@uwv.nl::02de3bc3-37f3-4905-b014-f44deef5384a"/>
  </w15:person>
  <w15:person w15:author="Korving, Millo (M.)">
    <w15:presenceInfo w15:providerId="AD" w15:userId="S::mko290@uwv.nl::5d738661-8d93-4c6d-8b46-c30c7b4a35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revisionView w:markup="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640"/>
    <w:rsid w:val="00027546"/>
    <w:rsid w:val="00047D33"/>
    <w:rsid w:val="00066D91"/>
    <w:rsid w:val="00081459"/>
    <w:rsid w:val="0009778E"/>
    <w:rsid w:val="0018324D"/>
    <w:rsid w:val="00183EDA"/>
    <w:rsid w:val="00196510"/>
    <w:rsid w:val="001B2E27"/>
    <w:rsid w:val="001E04EE"/>
    <w:rsid w:val="00200BF0"/>
    <w:rsid w:val="00224C51"/>
    <w:rsid w:val="002306D0"/>
    <w:rsid w:val="0026030E"/>
    <w:rsid w:val="00261CAA"/>
    <w:rsid w:val="00263CAB"/>
    <w:rsid w:val="002E0CB5"/>
    <w:rsid w:val="00304BC0"/>
    <w:rsid w:val="003138C3"/>
    <w:rsid w:val="00327AC5"/>
    <w:rsid w:val="00346F77"/>
    <w:rsid w:val="003F6871"/>
    <w:rsid w:val="00425D32"/>
    <w:rsid w:val="00427850"/>
    <w:rsid w:val="00430C18"/>
    <w:rsid w:val="004320D7"/>
    <w:rsid w:val="00472BBD"/>
    <w:rsid w:val="004C7C89"/>
    <w:rsid w:val="004D05DC"/>
    <w:rsid w:val="004D077E"/>
    <w:rsid w:val="004E63EA"/>
    <w:rsid w:val="005013D2"/>
    <w:rsid w:val="00517C51"/>
    <w:rsid w:val="00520101"/>
    <w:rsid w:val="00520AB2"/>
    <w:rsid w:val="0054472A"/>
    <w:rsid w:val="00562CC8"/>
    <w:rsid w:val="00593661"/>
    <w:rsid w:val="005963A1"/>
    <w:rsid w:val="005B76F0"/>
    <w:rsid w:val="00607765"/>
    <w:rsid w:val="00616AA4"/>
    <w:rsid w:val="006A67E2"/>
    <w:rsid w:val="006B7366"/>
    <w:rsid w:val="00714D56"/>
    <w:rsid w:val="0071581D"/>
    <w:rsid w:val="00734C7E"/>
    <w:rsid w:val="0080455C"/>
    <w:rsid w:val="00877A11"/>
    <w:rsid w:val="00890907"/>
    <w:rsid w:val="00894F42"/>
    <w:rsid w:val="008B6640"/>
    <w:rsid w:val="008C4DDB"/>
    <w:rsid w:val="008F13D5"/>
    <w:rsid w:val="00932400"/>
    <w:rsid w:val="0093777C"/>
    <w:rsid w:val="00945B03"/>
    <w:rsid w:val="0096096D"/>
    <w:rsid w:val="00966F12"/>
    <w:rsid w:val="0097415F"/>
    <w:rsid w:val="00981623"/>
    <w:rsid w:val="009D04DB"/>
    <w:rsid w:val="00A06F89"/>
    <w:rsid w:val="00A460BD"/>
    <w:rsid w:val="00A6489C"/>
    <w:rsid w:val="00AE0E23"/>
    <w:rsid w:val="00B219BB"/>
    <w:rsid w:val="00B229D4"/>
    <w:rsid w:val="00B32FAF"/>
    <w:rsid w:val="00B55932"/>
    <w:rsid w:val="00B6796D"/>
    <w:rsid w:val="00B775F2"/>
    <w:rsid w:val="00B928CD"/>
    <w:rsid w:val="00BA4CFD"/>
    <w:rsid w:val="00C249C7"/>
    <w:rsid w:val="00C42965"/>
    <w:rsid w:val="00C50369"/>
    <w:rsid w:val="00C577EF"/>
    <w:rsid w:val="00C74136"/>
    <w:rsid w:val="00C84E88"/>
    <w:rsid w:val="00CC4052"/>
    <w:rsid w:val="00CD766E"/>
    <w:rsid w:val="00CE1908"/>
    <w:rsid w:val="00CF5093"/>
    <w:rsid w:val="00D16A3F"/>
    <w:rsid w:val="00D60CF4"/>
    <w:rsid w:val="00DF1AD4"/>
    <w:rsid w:val="00E415B6"/>
    <w:rsid w:val="00E701FB"/>
    <w:rsid w:val="00EC1C05"/>
    <w:rsid w:val="00EC2BF0"/>
    <w:rsid w:val="00EF02C0"/>
    <w:rsid w:val="00F10620"/>
    <w:rsid w:val="00F53E5A"/>
    <w:rsid w:val="00F617E9"/>
    <w:rsid w:val="00F713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9413F"/>
  <w15:chartTrackingRefBased/>
  <w15:docId w15:val="{71E4AEB3-F287-4AC8-B86F-DE89F7577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Kop2"/>
    <w:link w:val="Kop1Char"/>
    <w:uiPriority w:val="9"/>
    <w:qFormat/>
    <w:rsid w:val="00520101"/>
    <w:pPr>
      <w:keepNext/>
      <w:keepLines/>
      <w:numPr>
        <w:numId w:val="1"/>
      </w:numPr>
      <w:spacing w:before="360" w:after="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62CC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62CC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562CC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562CC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562CC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562CC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562C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62C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20101"/>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562CC8"/>
    <w:pPr>
      <w:ind w:left="720"/>
      <w:contextualSpacing/>
    </w:pPr>
  </w:style>
  <w:style w:type="character" w:customStyle="1" w:styleId="Kop2Char">
    <w:name w:val="Kop 2 Char"/>
    <w:basedOn w:val="Standaardalinea-lettertype"/>
    <w:link w:val="Kop2"/>
    <w:uiPriority w:val="9"/>
    <w:rsid w:val="00562CC8"/>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562CC8"/>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562CC8"/>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562CC8"/>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562CC8"/>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562CC8"/>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562CC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62CC8"/>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39"/>
    <w:rsid w:val="00B55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196510"/>
    <w:pPr>
      <w:spacing w:after="0" w:line="240" w:lineRule="auto"/>
    </w:pPr>
  </w:style>
  <w:style w:type="paragraph" w:styleId="Koptekst">
    <w:name w:val="header"/>
    <w:basedOn w:val="Standaard"/>
    <w:link w:val="KoptekstChar"/>
    <w:unhideWhenUsed/>
    <w:qFormat/>
    <w:rsid w:val="00520101"/>
    <w:pPr>
      <w:tabs>
        <w:tab w:val="center" w:pos="4536"/>
        <w:tab w:val="right" w:pos="9072"/>
      </w:tabs>
      <w:spacing w:after="0" w:line="240" w:lineRule="auto"/>
    </w:pPr>
  </w:style>
  <w:style w:type="character" w:customStyle="1" w:styleId="KoptekstChar">
    <w:name w:val="Koptekst Char"/>
    <w:basedOn w:val="Standaardalinea-lettertype"/>
    <w:link w:val="Koptekst"/>
    <w:rsid w:val="00520101"/>
  </w:style>
  <w:style w:type="paragraph" w:styleId="Voettekst">
    <w:name w:val="footer"/>
    <w:basedOn w:val="Standaard"/>
    <w:link w:val="VoettekstChar"/>
    <w:uiPriority w:val="99"/>
    <w:unhideWhenUsed/>
    <w:rsid w:val="0052010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20101"/>
  </w:style>
  <w:style w:type="paragraph" w:customStyle="1" w:styleId="ReferentieKopje">
    <w:name w:val="ReferentieKopje"/>
    <w:basedOn w:val="Standaard"/>
    <w:next w:val="ReferentieStandaard"/>
    <w:uiPriority w:val="17"/>
    <w:qFormat/>
    <w:rsid w:val="00520101"/>
    <w:pPr>
      <w:spacing w:after="0" w:line="255" w:lineRule="exact"/>
    </w:pPr>
    <w:rPr>
      <w:rFonts w:ascii="Verdana" w:eastAsia="Times New Roman" w:hAnsi="Verdana" w:cs="Times New Roman"/>
      <w:b/>
      <w:sz w:val="12"/>
      <w:szCs w:val="20"/>
    </w:rPr>
  </w:style>
  <w:style w:type="paragraph" w:customStyle="1" w:styleId="ReferentieStandaard">
    <w:name w:val="ReferentieStandaard"/>
    <w:basedOn w:val="Standaard"/>
    <w:uiPriority w:val="18"/>
    <w:qFormat/>
    <w:rsid w:val="00520101"/>
    <w:pPr>
      <w:spacing w:after="0" w:line="220" w:lineRule="exact"/>
    </w:pPr>
    <w:rPr>
      <w:rFonts w:ascii="Verdana" w:eastAsia="Times New Roman" w:hAnsi="Verdana" w:cs="Times New Roman"/>
      <w:sz w:val="16"/>
      <w:szCs w:val="20"/>
    </w:rPr>
  </w:style>
  <w:style w:type="paragraph" w:styleId="Kopvaninhoudsopgave">
    <w:name w:val="TOC Heading"/>
    <w:basedOn w:val="Kop1"/>
    <w:next w:val="Standaard"/>
    <w:uiPriority w:val="39"/>
    <w:unhideWhenUsed/>
    <w:qFormat/>
    <w:rsid w:val="00CE1908"/>
    <w:pPr>
      <w:numPr>
        <w:numId w:val="0"/>
      </w:numPr>
      <w:spacing w:before="240" w:after="0"/>
      <w:outlineLvl w:val="9"/>
    </w:pPr>
    <w:rPr>
      <w:lang w:eastAsia="nl-NL"/>
    </w:rPr>
  </w:style>
  <w:style w:type="paragraph" w:styleId="Inhopg1">
    <w:name w:val="toc 1"/>
    <w:basedOn w:val="Standaard"/>
    <w:next w:val="Standaard"/>
    <w:autoRedefine/>
    <w:uiPriority w:val="39"/>
    <w:unhideWhenUsed/>
    <w:rsid w:val="00B6796D"/>
    <w:pPr>
      <w:tabs>
        <w:tab w:val="left" w:pos="440"/>
        <w:tab w:val="right" w:leader="dot" w:pos="9062"/>
      </w:tabs>
      <w:spacing w:after="100"/>
      <w:pPrChange w:id="0" w:author="Watrin, Claudia (C.F.)" w:date="2024-01-25T12:49:00Z">
        <w:pPr>
          <w:spacing w:after="100" w:line="259" w:lineRule="auto"/>
        </w:pPr>
      </w:pPrChange>
    </w:pPr>
    <w:rPr>
      <w:rPrChange w:id="0" w:author="Watrin, Claudia (C.F.)" w:date="2024-01-25T12:49:00Z">
        <w:rPr>
          <w:rFonts w:asciiTheme="minorHAnsi" w:eastAsiaTheme="minorHAnsi" w:hAnsiTheme="minorHAnsi" w:cstheme="minorBidi"/>
          <w:sz w:val="22"/>
          <w:szCs w:val="22"/>
          <w:lang w:val="nl-NL" w:eastAsia="en-US" w:bidi="ar-SA"/>
        </w:rPr>
      </w:rPrChange>
    </w:rPr>
  </w:style>
  <w:style w:type="paragraph" w:styleId="Inhopg2">
    <w:name w:val="toc 2"/>
    <w:basedOn w:val="Standaard"/>
    <w:next w:val="Standaard"/>
    <w:autoRedefine/>
    <w:uiPriority w:val="39"/>
    <w:unhideWhenUsed/>
    <w:rsid w:val="00CE1908"/>
    <w:pPr>
      <w:tabs>
        <w:tab w:val="left" w:pos="880"/>
        <w:tab w:val="right" w:leader="dot" w:pos="9062"/>
      </w:tabs>
      <w:spacing w:after="0"/>
      <w:ind w:left="221"/>
    </w:pPr>
  </w:style>
  <w:style w:type="character" w:styleId="Hyperlink">
    <w:name w:val="Hyperlink"/>
    <w:basedOn w:val="Standaardalinea-lettertype"/>
    <w:uiPriority w:val="99"/>
    <w:unhideWhenUsed/>
    <w:rsid w:val="00CE1908"/>
    <w:rPr>
      <w:color w:val="0563C1" w:themeColor="hyperlink"/>
      <w:u w:val="single"/>
    </w:rPr>
  </w:style>
  <w:style w:type="table" w:styleId="Tabelrasterlicht">
    <w:name w:val="Grid Table Light"/>
    <w:basedOn w:val="Standaardtabel"/>
    <w:uiPriority w:val="40"/>
    <w:rsid w:val="00EF02C0"/>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Verwijzingopmerking">
    <w:name w:val="annotation reference"/>
    <w:basedOn w:val="Standaardalinea-lettertype"/>
    <w:uiPriority w:val="99"/>
    <w:semiHidden/>
    <w:unhideWhenUsed/>
    <w:rsid w:val="00200BF0"/>
    <w:rPr>
      <w:sz w:val="16"/>
      <w:szCs w:val="16"/>
    </w:rPr>
  </w:style>
  <w:style w:type="paragraph" w:styleId="Tekstopmerking">
    <w:name w:val="annotation text"/>
    <w:basedOn w:val="Standaard"/>
    <w:link w:val="TekstopmerkingChar"/>
    <w:uiPriority w:val="99"/>
    <w:unhideWhenUsed/>
    <w:rsid w:val="00200BF0"/>
    <w:pPr>
      <w:spacing w:line="240" w:lineRule="auto"/>
    </w:pPr>
    <w:rPr>
      <w:sz w:val="20"/>
      <w:szCs w:val="20"/>
    </w:rPr>
  </w:style>
  <w:style w:type="character" w:customStyle="1" w:styleId="TekstopmerkingChar">
    <w:name w:val="Tekst opmerking Char"/>
    <w:basedOn w:val="Standaardalinea-lettertype"/>
    <w:link w:val="Tekstopmerking"/>
    <w:uiPriority w:val="99"/>
    <w:rsid w:val="00200BF0"/>
    <w:rPr>
      <w:sz w:val="20"/>
      <w:szCs w:val="20"/>
    </w:rPr>
  </w:style>
  <w:style w:type="paragraph" w:styleId="Onderwerpvanopmerking">
    <w:name w:val="annotation subject"/>
    <w:basedOn w:val="Tekstopmerking"/>
    <w:next w:val="Tekstopmerking"/>
    <w:link w:val="OnderwerpvanopmerkingChar"/>
    <w:uiPriority w:val="99"/>
    <w:semiHidden/>
    <w:unhideWhenUsed/>
    <w:rsid w:val="00200BF0"/>
    <w:rPr>
      <w:b/>
      <w:bCs/>
    </w:rPr>
  </w:style>
  <w:style w:type="character" w:customStyle="1" w:styleId="OnderwerpvanopmerkingChar">
    <w:name w:val="Onderwerp van opmerking Char"/>
    <w:basedOn w:val="TekstopmerkingChar"/>
    <w:link w:val="Onderwerpvanopmerking"/>
    <w:uiPriority w:val="99"/>
    <w:semiHidden/>
    <w:rsid w:val="00200BF0"/>
    <w:rPr>
      <w:b/>
      <w:bCs/>
      <w:sz w:val="20"/>
      <w:szCs w:val="20"/>
    </w:rPr>
  </w:style>
  <w:style w:type="paragraph" w:styleId="Revisie">
    <w:name w:val="Revision"/>
    <w:hidden/>
    <w:uiPriority w:val="99"/>
    <w:semiHidden/>
    <w:rsid w:val="005B76F0"/>
    <w:pPr>
      <w:spacing w:after="0" w:line="240" w:lineRule="auto"/>
    </w:pPr>
  </w:style>
  <w:style w:type="character" w:customStyle="1" w:styleId="cf01">
    <w:name w:val="cf01"/>
    <w:basedOn w:val="Standaardalinea-lettertype"/>
    <w:rsid w:val="00304BC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2BA75-1EF4-4491-BB43-9E9CD31DE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1480</Words>
  <Characters>8146</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Paardekooper, Erik (E.)</dc:creator>
  <cp:keywords/>
  <dc:description/>
  <cp:lastModifiedBy>Watrin, Claudia (C.F.)</cp:lastModifiedBy>
  <cp:revision>2</cp:revision>
  <dcterms:created xsi:type="dcterms:W3CDTF">2024-01-25T14:54:00Z</dcterms:created>
  <dcterms:modified xsi:type="dcterms:W3CDTF">2024-01-25T14:54:00Z</dcterms:modified>
</cp:coreProperties>
</file>