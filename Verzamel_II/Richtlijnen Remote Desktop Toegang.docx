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Toc412212787" w:displacedByCustomXml="next"/>
    <w:sdt>
      <w:sdtPr>
        <w:id w:val="-2058771901"/>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5F65ED" w14:paraId="6005DFFF" w14:textId="77777777" w:rsidTr="003B0047">
            <w:trPr>
              <w:trHeight w:val="1440"/>
            </w:trPr>
            <w:tc>
              <w:tcPr>
                <w:tcW w:w="1440" w:type="dxa"/>
                <w:tcBorders>
                  <w:right w:val="single" w:sz="4" w:space="0" w:color="FFFFFF" w:themeColor="background1"/>
                </w:tcBorders>
                <w:shd w:val="clear" w:color="auto" w:fill="548DD4" w:themeFill="text2" w:themeFillTint="99"/>
              </w:tcPr>
              <w:p w14:paraId="6005DFFD" w14:textId="77777777" w:rsidR="005F65ED" w:rsidRDefault="005F65ED"/>
            </w:tc>
            <w:sdt>
              <w:sdtPr>
                <w:rPr>
                  <w:rFonts w:asciiTheme="majorHAnsi" w:eastAsiaTheme="majorEastAsia" w:hAnsiTheme="majorHAnsi" w:cstheme="majorBidi"/>
                  <w:b/>
                  <w:bCs/>
                  <w:color w:val="FFFFFF" w:themeColor="background1"/>
                  <w:sz w:val="72"/>
                  <w:szCs w:val="72"/>
                </w:rPr>
                <w:alias w:val="Jaar"/>
                <w:id w:val="15676118"/>
                <w:dataBinding w:prefixMappings="xmlns:ns0='http://schemas.microsoft.com/office/2006/coverPageProps'" w:xpath="/ns0:CoverPageProperties[1]/ns0:PublishDate[1]" w:storeItemID="{55AF091B-3C7A-41E3-B477-F2FDAA23CFDA}"/>
                <w:date w:fullDate="2016-01-01T00:00:00Z">
                  <w:dateFormat w:val="yyyy"/>
                  <w:lid w:val="nl-NL"/>
                  <w:storeMappedDataAs w:val="dateTime"/>
                  <w:calendar w:val="gregorian"/>
                </w:date>
              </w:sdtPr>
              <w:sdtEndPr/>
              <w:sdtContent>
                <w:tc>
                  <w:tcPr>
                    <w:tcW w:w="2520" w:type="dxa"/>
                    <w:tcBorders>
                      <w:left w:val="single" w:sz="4" w:space="0" w:color="FFFFFF" w:themeColor="background1"/>
                    </w:tcBorders>
                    <w:shd w:val="clear" w:color="auto" w:fill="548DD4" w:themeFill="text2" w:themeFillTint="99"/>
                    <w:vAlign w:val="bottom"/>
                  </w:tcPr>
                  <w:p w14:paraId="6005DFFE" w14:textId="77777777" w:rsidR="005F65ED" w:rsidRDefault="003B0047">
                    <w:pPr>
                      <w:pStyle w:val="Geenafstand"/>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2016</w:t>
                    </w:r>
                  </w:p>
                </w:tc>
              </w:sdtContent>
            </w:sdt>
          </w:tr>
          <w:tr w:rsidR="003B0047" w:rsidRPr="003B0047" w14:paraId="6005E004" w14:textId="77777777">
            <w:trPr>
              <w:trHeight w:val="2880"/>
            </w:trPr>
            <w:tc>
              <w:tcPr>
                <w:tcW w:w="1440" w:type="dxa"/>
                <w:tcBorders>
                  <w:right w:val="single" w:sz="4" w:space="0" w:color="000000" w:themeColor="text1"/>
                </w:tcBorders>
              </w:tcPr>
              <w:p w14:paraId="6005E000" w14:textId="77777777" w:rsidR="005F65ED" w:rsidRPr="003B0047" w:rsidRDefault="005F65ED">
                <w:pPr>
                  <w:rPr>
                    <w:color w:val="548DD4" w:themeColor="text2" w:themeTint="99"/>
                  </w:rPr>
                </w:pPr>
              </w:p>
            </w:tc>
            <w:tc>
              <w:tcPr>
                <w:tcW w:w="2520" w:type="dxa"/>
                <w:tcBorders>
                  <w:left w:val="single" w:sz="4" w:space="0" w:color="000000" w:themeColor="text1"/>
                </w:tcBorders>
                <w:vAlign w:val="center"/>
              </w:tcPr>
              <w:sdt>
                <w:sdtPr>
                  <w:rPr>
                    <w:color w:val="548DD4" w:themeColor="text2" w:themeTint="99"/>
                  </w:rPr>
                  <w:alias w:val="Bedrijf"/>
                  <w:id w:val="15676123"/>
                  <w:dataBinding w:prefixMappings="xmlns:ns0='http://schemas.openxmlformats.org/officeDocument/2006/extended-properties'" w:xpath="/ns0:Properties[1]/ns0:Company[1]" w:storeItemID="{6668398D-A668-4E3E-A5EB-62B293D839F1}"/>
                  <w:text/>
                </w:sdtPr>
                <w:sdtEndPr/>
                <w:sdtContent>
                  <w:p w14:paraId="6005E001" w14:textId="77777777" w:rsidR="005F65ED" w:rsidRPr="003B0047" w:rsidRDefault="005F65ED">
                    <w:pPr>
                      <w:pStyle w:val="Geenafstand"/>
                      <w:rPr>
                        <w:color w:val="548DD4" w:themeColor="text2" w:themeTint="99"/>
                      </w:rPr>
                    </w:pPr>
                    <w:r w:rsidRPr="003B0047">
                      <w:rPr>
                        <w:color w:val="548DD4" w:themeColor="text2" w:themeTint="99"/>
                      </w:rPr>
                      <w:t>UWV</w:t>
                    </w:r>
                  </w:p>
                </w:sdtContent>
              </w:sdt>
              <w:p w14:paraId="6005E002" w14:textId="77777777" w:rsidR="005F65ED" w:rsidRPr="003B0047" w:rsidRDefault="005F65ED">
                <w:pPr>
                  <w:pStyle w:val="Geenafstand"/>
                  <w:rPr>
                    <w:color w:val="548DD4" w:themeColor="text2" w:themeTint="99"/>
                  </w:rPr>
                </w:pPr>
              </w:p>
              <w:sdt>
                <w:sdtPr>
                  <w:rPr>
                    <w:color w:val="548DD4" w:themeColor="text2" w:themeTint="99"/>
                  </w:rPr>
                  <w:alias w:val="Auteur"/>
                  <w:id w:val="15676130"/>
                  <w:dataBinding w:prefixMappings="xmlns:ns0='http://schemas.openxmlformats.org/package/2006/metadata/core-properties' xmlns:ns1='http://purl.org/dc/elements/1.1/'" w:xpath="/ns0:coreProperties[1]/ns1:creator[1]" w:storeItemID="{6C3C8BC8-F283-45AE-878A-BAB7291924A1}"/>
                  <w:text/>
                </w:sdtPr>
                <w:sdtEndPr/>
                <w:sdtContent>
                  <w:p w14:paraId="6005E003" w14:textId="77777777" w:rsidR="005F65ED" w:rsidRPr="003B0047" w:rsidRDefault="005F65ED">
                    <w:pPr>
                      <w:pStyle w:val="Geenafstand"/>
                      <w:rPr>
                        <w:color w:val="548DD4" w:themeColor="text2" w:themeTint="99"/>
                      </w:rPr>
                    </w:pPr>
                    <w:r w:rsidRPr="003B0047">
                      <w:rPr>
                        <w:color w:val="548DD4" w:themeColor="text2" w:themeTint="99"/>
                      </w:rPr>
                      <w:t>Berg, Rene van den (R.)</w:t>
                    </w:r>
                  </w:p>
                </w:sdtContent>
              </w:sdt>
            </w:tc>
          </w:tr>
        </w:tbl>
        <w:p w14:paraId="6005E005" w14:textId="77777777" w:rsidR="005F65ED" w:rsidRPr="003B0047" w:rsidRDefault="005F65ED">
          <w:pPr>
            <w:rPr>
              <w:color w:val="548DD4" w:themeColor="text2" w:themeTint="99"/>
            </w:rPr>
          </w:pPr>
        </w:p>
        <w:p w14:paraId="6005E006" w14:textId="77777777" w:rsidR="005F65ED" w:rsidRPr="003B0047" w:rsidRDefault="005F65ED">
          <w:pPr>
            <w:rPr>
              <w:color w:val="548DD4" w:themeColor="text2" w:themeTint="99"/>
            </w:rPr>
          </w:pPr>
        </w:p>
        <w:p w14:paraId="6005E007" w14:textId="77777777" w:rsidR="005F65ED" w:rsidRPr="003B0047" w:rsidRDefault="005F65ED">
          <w:pPr>
            <w:overflowPunct/>
            <w:autoSpaceDE/>
            <w:autoSpaceDN/>
            <w:adjustRightInd/>
            <w:spacing w:after="0" w:line="240" w:lineRule="auto"/>
            <w:textAlignment w:val="auto"/>
            <w:rPr>
              <w:color w:val="548DD4" w:themeColor="text2" w:themeTint="99"/>
            </w:rPr>
          </w:pPr>
        </w:p>
        <w:p w14:paraId="6005E008" w14:textId="77777777" w:rsidR="005F65ED" w:rsidRPr="003B0047" w:rsidRDefault="005F65ED">
          <w:pPr>
            <w:overflowPunct/>
            <w:autoSpaceDE/>
            <w:autoSpaceDN/>
            <w:adjustRightInd/>
            <w:spacing w:after="0" w:line="240" w:lineRule="auto"/>
            <w:textAlignment w:val="auto"/>
            <w:rPr>
              <w:color w:val="548DD4" w:themeColor="text2" w:themeTint="99"/>
            </w:rPr>
          </w:pPr>
        </w:p>
        <w:p w14:paraId="6005E009" w14:textId="77777777" w:rsidR="005F65ED" w:rsidRPr="003B0047" w:rsidRDefault="005F65ED">
          <w:pPr>
            <w:overflowPunct/>
            <w:autoSpaceDE/>
            <w:autoSpaceDN/>
            <w:adjustRightInd/>
            <w:spacing w:after="0" w:line="240" w:lineRule="auto"/>
            <w:textAlignment w:val="auto"/>
            <w:rPr>
              <w:color w:val="548DD4" w:themeColor="text2" w:themeTint="99"/>
            </w:rPr>
          </w:pPr>
        </w:p>
        <w:p w14:paraId="6005E00A" w14:textId="77777777" w:rsidR="005F65ED" w:rsidRPr="003B0047" w:rsidRDefault="005F65ED">
          <w:pPr>
            <w:overflowPunct/>
            <w:autoSpaceDE/>
            <w:autoSpaceDN/>
            <w:adjustRightInd/>
            <w:spacing w:after="0" w:line="240" w:lineRule="auto"/>
            <w:textAlignment w:val="auto"/>
            <w:rPr>
              <w:color w:val="548DD4" w:themeColor="text2" w:themeTint="99"/>
            </w:rPr>
          </w:pPr>
        </w:p>
        <w:p w14:paraId="6005E00B" w14:textId="77777777" w:rsidR="005F65ED" w:rsidRDefault="005F65ED">
          <w:pPr>
            <w:overflowPunct/>
            <w:autoSpaceDE/>
            <w:autoSpaceDN/>
            <w:adjustRightInd/>
            <w:spacing w:after="0" w:line="240" w:lineRule="auto"/>
            <w:textAlignment w:val="auto"/>
          </w:pPr>
        </w:p>
        <w:p w14:paraId="6005E00C" w14:textId="77777777" w:rsidR="005F65ED" w:rsidRDefault="005F65ED">
          <w:pPr>
            <w:overflowPunct/>
            <w:autoSpaceDE/>
            <w:autoSpaceDN/>
            <w:adjustRightInd/>
            <w:spacing w:after="0" w:line="240" w:lineRule="auto"/>
            <w:textAlignment w:val="auto"/>
          </w:pPr>
        </w:p>
        <w:p w14:paraId="6005E00D" w14:textId="77777777" w:rsidR="005F65ED" w:rsidRDefault="005F65ED">
          <w:pPr>
            <w:overflowPunct/>
            <w:autoSpaceDE/>
            <w:autoSpaceDN/>
            <w:adjustRightInd/>
            <w:spacing w:after="0" w:line="240" w:lineRule="auto"/>
            <w:textAlignment w:val="auto"/>
          </w:pPr>
        </w:p>
        <w:p w14:paraId="6005E00E" w14:textId="77777777" w:rsidR="00591036" w:rsidRDefault="00591036" w:rsidP="00597C72">
          <w:pPr>
            <w:overflowPunct/>
            <w:autoSpaceDE/>
            <w:autoSpaceDN/>
            <w:adjustRightInd/>
            <w:spacing w:after="0" w:line="240" w:lineRule="auto"/>
            <w:textAlignment w:val="auto"/>
            <w:rPr>
              <w:highlight w:val="yellow"/>
            </w:rPr>
          </w:pPr>
        </w:p>
        <w:p w14:paraId="6005E00F" w14:textId="77777777" w:rsidR="00591036" w:rsidRDefault="00591036" w:rsidP="00597C72">
          <w:pPr>
            <w:overflowPunct/>
            <w:autoSpaceDE/>
            <w:autoSpaceDN/>
            <w:adjustRightInd/>
            <w:spacing w:after="0" w:line="240" w:lineRule="auto"/>
            <w:textAlignment w:val="auto"/>
            <w:rPr>
              <w:highlight w:val="yellow"/>
            </w:rPr>
          </w:pPr>
        </w:p>
        <w:p w14:paraId="6005E010" w14:textId="77777777" w:rsidR="00591036" w:rsidRDefault="00591036" w:rsidP="00597C72">
          <w:pPr>
            <w:overflowPunct/>
            <w:autoSpaceDE/>
            <w:autoSpaceDN/>
            <w:adjustRightInd/>
            <w:spacing w:after="0" w:line="240" w:lineRule="auto"/>
            <w:textAlignment w:val="auto"/>
            <w:rPr>
              <w:highlight w:val="yellow"/>
            </w:rPr>
          </w:pPr>
        </w:p>
        <w:p w14:paraId="6005E011" w14:textId="77777777" w:rsidR="00591036" w:rsidRDefault="00591036" w:rsidP="00597C72">
          <w:pPr>
            <w:overflowPunct/>
            <w:autoSpaceDE/>
            <w:autoSpaceDN/>
            <w:adjustRightInd/>
            <w:spacing w:after="0" w:line="240" w:lineRule="auto"/>
            <w:textAlignment w:val="auto"/>
            <w:rPr>
              <w:highlight w:val="yellow"/>
            </w:rPr>
          </w:pPr>
        </w:p>
        <w:p w14:paraId="6005E012" w14:textId="77777777" w:rsidR="00591036" w:rsidRDefault="00591036" w:rsidP="00597C72">
          <w:pPr>
            <w:overflowPunct/>
            <w:autoSpaceDE/>
            <w:autoSpaceDN/>
            <w:adjustRightInd/>
            <w:spacing w:after="0" w:line="240" w:lineRule="auto"/>
            <w:textAlignment w:val="auto"/>
            <w:rPr>
              <w:highlight w:val="yellow"/>
            </w:rPr>
          </w:pPr>
        </w:p>
        <w:p w14:paraId="6005E013" w14:textId="77777777" w:rsidR="00591036" w:rsidRDefault="00591036" w:rsidP="00597C72">
          <w:pPr>
            <w:overflowPunct/>
            <w:autoSpaceDE/>
            <w:autoSpaceDN/>
            <w:adjustRightInd/>
            <w:spacing w:after="0" w:line="240" w:lineRule="auto"/>
            <w:textAlignment w:val="auto"/>
            <w:rPr>
              <w:highlight w:val="yellow"/>
            </w:rPr>
          </w:pPr>
        </w:p>
        <w:p w14:paraId="6005E014" w14:textId="77777777" w:rsidR="00591036" w:rsidRDefault="00591036" w:rsidP="00597C72">
          <w:pPr>
            <w:overflowPunct/>
            <w:autoSpaceDE/>
            <w:autoSpaceDN/>
            <w:adjustRightInd/>
            <w:spacing w:after="0" w:line="240" w:lineRule="auto"/>
            <w:textAlignment w:val="auto"/>
            <w:rPr>
              <w:highlight w:val="yellow"/>
            </w:rPr>
          </w:pPr>
        </w:p>
        <w:p w14:paraId="6005E015" w14:textId="77777777" w:rsidR="00591036" w:rsidRDefault="00591036" w:rsidP="00597C72">
          <w:pPr>
            <w:overflowPunct/>
            <w:autoSpaceDE/>
            <w:autoSpaceDN/>
            <w:adjustRightInd/>
            <w:spacing w:after="0" w:line="240" w:lineRule="auto"/>
            <w:textAlignment w:val="auto"/>
            <w:rPr>
              <w:highlight w:val="yellow"/>
            </w:rPr>
          </w:pPr>
        </w:p>
        <w:p w14:paraId="6005E016" w14:textId="77777777" w:rsidR="00591036" w:rsidRDefault="00591036" w:rsidP="00597C72">
          <w:pPr>
            <w:overflowPunct/>
            <w:autoSpaceDE/>
            <w:autoSpaceDN/>
            <w:adjustRightInd/>
            <w:spacing w:after="0" w:line="240" w:lineRule="auto"/>
            <w:textAlignment w:val="auto"/>
            <w:rPr>
              <w:highlight w:val="yellow"/>
            </w:rPr>
          </w:pPr>
        </w:p>
        <w:p w14:paraId="6005E017" w14:textId="77777777" w:rsidR="00597C72" w:rsidRDefault="00597C72" w:rsidP="00597C72">
          <w:pPr>
            <w:spacing w:after="0" w:line="240" w:lineRule="auto"/>
            <w:ind w:left="1021"/>
            <w:rPr>
              <w:szCs w:val="18"/>
            </w:rPr>
          </w:pPr>
        </w:p>
        <w:tbl>
          <w:tblPr>
            <w:tblpPr w:leftFromText="187" w:rightFromText="187" w:horzAnchor="margin" w:tblpXSpec="center" w:tblpYSpec="bottom"/>
            <w:tblW w:w="5000" w:type="pct"/>
            <w:tblLook w:val="04A0" w:firstRow="1" w:lastRow="0" w:firstColumn="1" w:lastColumn="0" w:noHBand="0" w:noVBand="1"/>
          </w:tblPr>
          <w:tblGrid>
            <w:gridCol w:w="9072"/>
          </w:tblGrid>
          <w:tr w:rsidR="00F70CC5" w:rsidRPr="003B0047" w14:paraId="6005E019" w14:textId="77777777" w:rsidTr="00FE7AA7">
            <w:tc>
              <w:tcPr>
                <w:tcW w:w="0" w:type="auto"/>
              </w:tcPr>
              <w:p w14:paraId="6005E018" w14:textId="77777777" w:rsidR="00F70CC5" w:rsidRPr="003B0047" w:rsidRDefault="00F70CC5" w:rsidP="00FE7AA7">
                <w:pPr>
                  <w:pStyle w:val="Geenafstand"/>
                  <w:rPr>
                    <w:b/>
                    <w:bCs/>
                    <w:caps/>
                    <w:color w:val="548DD4" w:themeColor="text2" w:themeTint="99"/>
                    <w:sz w:val="72"/>
                    <w:szCs w:val="72"/>
                  </w:rPr>
                </w:pPr>
                <w:r w:rsidRPr="003B0047">
                  <w:rPr>
                    <w:b/>
                    <w:bCs/>
                    <w:caps/>
                    <w:color w:val="548DD4" w:themeColor="text2" w:themeTint="99"/>
                    <w:sz w:val="72"/>
                    <w:szCs w:val="72"/>
                  </w:rPr>
                  <w:t>[</w:t>
                </w:r>
                <w:sdt>
                  <w:sdtPr>
                    <w:rPr>
                      <w:rFonts w:ascii="Verdana" w:eastAsia="Times New Roman" w:hAnsi="Verdana" w:cs="Times New Roman"/>
                      <w:color w:val="548DD4" w:themeColor="text2" w:themeTint="99"/>
                      <w:sz w:val="48"/>
                      <w:szCs w:val="48"/>
                      <w:lang w:eastAsia="en-US"/>
                    </w:rPr>
                    <w:alias w:val="Titel"/>
                    <w:id w:val="15676137"/>
                    <w:dataBinding w:prefixMappings="xmlns:ns0='http://schemas.openxmlformats.org/package/2006/metadata/core-properties' xmlns:ns1='http://purl.org/dc/elements/1.1/'" w:xpath="/ns0:coreProperties[1]/ns1:title[1]" w:storeItemID="{6C3C8BC8-F283-45AE-878A-BAB7291924A1}"/>
                    <w:text/>
                  </w:sdtPr>
                  <w:sdtEndPr/>
                  <w:sdtContent>
                    <w:r w:rsidRPr="003B0047">
                      <w:rPr>
                        <w:rFonts w:ascii="Verdana" w:eastAsia="Times New Roman" w:hAnsi="Verdana" w:cs="Times New Roman"/>
                        <w:color w:val="548DD4" w:themeColor="text2" w:themeTint="99"/>
                        <w:sz w:val="48"/>
                        <w:szCs w:val="48"/>
                        <w:lang w:eastAsia="en-US"/>
                      </w:rPr>
                      <w:t>RemoteDesktopToegang</w:t>
                    </w:r>
                  </w:sdtContent>
                </w:sdt>
                <w:r w:rsidRPr="003B0047">
                  <w:rPr>
                    <w:b/>
                    <w:bCs/>
                    <w:caps/>
                    <w:color w:val="548DD4" w:themeColor="text2" w:themeTint="99"/>
                    <w:sz w:val="72"/>
                    <w:szCs w:val="72"/>
                  </w:rPr>
                  <w:t>]</w:t>
                </w:r>
              </w:p>
            </w:tc>
          </w:tr>
          <w:tr w:rsidR="00F70CC5" w:rsidRPr="003B0047" w14:paraId="6005E01B" w14:textId="77777777" w:rsidTr="00FE7AA7">
            <w:sdt>
              <w:sdtPr>
                <w:rPr>
                  <w:color w:val="548DD4" w:themeColor="text2" w:themeTint="99"/>
                </w:rPr>
                <w:alias w:val="Samenvatting"/>
                <w:id w:val="15676143"/>
                <w:dataBinding w:prefixMappings="xmlns:ns0='http://schemas.microsoft.com/office/2006/coverPageProps'" w:xpath="/ns0:CoverPageProperties[1]/ns0:Abstract[1]" w:storeItemID="{55AF091B-3C7A-41E3-B477-F2FDAA23CFDA}"/>
                <w:text/>
              </w:sdtPr>
              <w:sdtEndPr/>
              <w:sdtContent>
                <w:tc>
                  <w:tcPr>
                    <w:tcW w:w="0" w:type="auto"/>
                  </w:tcPr>
                  <w:p w14:paraId="6005E01A" w14:textId="77777777" w:rsidR="00F70CC5" w:rsidRPr="003B0047" w:rsidRDefault="00F70CC5" w:rsidP="00FE7AA7">
                    <w:pPr>
                      <w:pStyle w:val="Geenafstand"/>
                      <w:rPr>
                        <w:color w:val="548DD4" w:themeColor="text2" w:themeTint="99"/>
                      </w:rPr>
                    </w:pPr>
                    <w:r w:rsidRPr="003B0047">
                      <w:rPr>
                        <w:color w:val="548DD4" w:themeColor="text2" w:themeTint="99"/>
                      </w:rPr>
                      <w:t>Extract uit het OTAP beleid  en context beschrijving voor Remote Desktop Toegang (RDT)</w:t>
                    </w:r>
                  </w:p>
                </w:tc>
              </w:sdtContent>
            </w:sdt>
          </w:tr>
        </w:tbl>
        <w:p w14:paraId="6005E01C" w14:textId="77777777" w:rsidR="005F65ED" w:rsidRPr="00591036" w:rsidRDefault="005755CC" w:rsidP="00591036">
          <w:pPr>
            <w:spacing w:after="0" w:line="240" w:lineRule="auto"/>
            <w:rPr>
              <w:szCs w:val="18"/>
            </w:rPr>
          </w:pPr>
          <w:r>
            <w:rPr>
              <w:noProof/>
              <w:lang w:eastAsia="nl-NL"/>
            </w:rPr>
            <w:drawing>
              <wp:anchor distT="0" distB="0" distL="114300" distR="114300" simplePos="0" relativeHeight="251658240" behindDoc="0" locked="0" layoutInCell="1" allowOverlap="1" wp14:anchorId="6005E191" wp14:editId="6005E192">
                <wp:simplePos x="0" y="0"/>
                <wp:positionH relativeFrom="column">
                  <wp:posOffset>10795</wp:posOffset>
                </wp:positionH>
                <wp:positionV relativeFrom="paragraph">
                  <wp:posOffset>3034030</wp:posOffset>
                </wp:positionV>
                <wp:extent cx="5557234" cy="1826683"/>
                <wp:effectExtent l="0" t="0" r="5715" b="254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BEBA8EAE-BF5A-486C-A8C5-ECC9F3942E4B}">
                              <a14:imgProps xmlns:a14="http://schemas.microsoft.com/office/drawing/2010/main">
                                <a14:imgLayer r:embed="rId13">
                                  <a14:imgEffect>
                                    <a14:sharpenSoften amount="9000"/>
                                  </a14:imgEffect>
                                </a14:imgLayer>
                              </a14:imgProps>
                            </a:ext>
                            <a:ext uri="{28A0092B-C50C-407E-A947-70E740481C1C}">
                              <a14:useLocalDpi xmlns:a14="http://schemas.microsoft.com/office/drawing/2010/main" val="0"/>
                            </a:ext>
                          </a:extLst>
                        </a:blip>
                        <a:stretch>
                          <a:fillRect/>
                        </a:stretch>
                      </pic:blipFill>
                      <pic:spPr>
                        <a:xfrm>
                          <a:off x="0" y="0"/>
                          <a:ext cx="5557234" cy="1826683"/>
                        </a:xfrm>
                        <a:prstGeom prst="rect">
                          <a:avLst/>
                        </a:prstGeom>
                      </pic:spPr>
                    </pic:pic>
                  </a:graphicData>
                </a:graphic>
                <wp14:sizeRelH relativeFrom="page">
                  <wp14:pctWidth>0</wp14:pctWidth>
                </wp14:sizeRelH>
                <wp14:sizeRelV relativeFrom="page">
                  <wp14:pctHeight>0</wp14:pctHeight>
                </wp14:sizeRelV>
              </wp:anchor>
            </w:drawing>
          </w:r>
          <w:r w:rsidR="005F65ED">
            <w:br w:type="page"/>
          </w:r>
        </w:p>
      </w:sdtContent>
    </w:sdt>
    <w:sdt>
      <w:sdtPr>
        <w:rPr>
          <w:rFonts w:ascii="Verdana" w:eastAsia="Times New Roman" w:hAnsi="Verdana" w:cs="Times New Roman"/>
          <w:b w:val="0"/>
          <w:bCs w:val="0"/>
          <w:color w:val="auto"/>
          <w:sz w:val="18"/>
          <w:szCs w:val="20"/>
          <w:lang w:eastAsia="en-US"/>
        </w:rPr>
        <w:id w:val="-154452250"/>
        <w:docPartObj>
          <w:docPartGallery w:val="Table of Contents"/>
          <w:docPartUnique/>
        </w:docPartObj>
      </w:sdtPr>
      <w:sdtEndPr/>
      <w:sdtContent>
        <w:p w14:paraId="6005E01D" w14:textId="77777777" w:rsidR="00D623E2" w:rsidRDefault="00D623E2">
          <w:pPr>
            <w:pStyle w:val="Kopvaninhoudsopgave"/>
          </w:pPr>
          <w:r>
            <w:t>Inhoud</w:t>
          </w:r>
        </w:p>
        <w:p w14:paraId="6005E01E" w14:textId="77777777" w:rsidR="00AA2CAE" w:rsidRDefault="00D623E2">
          <w:pPr>
            <w:pStyle w:val="Inhopg1"/>
            <w:tabs>
              <w:tab w:val="left" w:pos="440"/>
              <w:tab w:val="right" w:leader="dot" w:pos="9062"/>
            </w:tabs>
            <w:rPr>
              <w:rFonts w:asciiTheme="minorHAnsi" w:eastAsiaTheme="minorEastAsia" w:hAnsiTheme="minorHAnsi" w:cstheme="minorBidi"/>
              <w:noProof/>
              <w:sz w:val="22"/>
              <w:szCs w:val="22"/>
              <w:lang w:eastAsia="nl-NL"/>
            </w:rPr>
          </w:pPr>
          <w:r>
            <w:fldChar w:fldCharType="begin"/>
          </w:r>
          <w:r>
            <w:instrText xml:space="preserve"> TOC \o "1-3" \h \z \u </w:instrText>
          </w:r>
          <w:r>
            <w:fldChar w:fldCharType="separate"/>
          </w:r>
          <w:hyperlink w:anchor="_Toc440615051" w:history="1">
            <w:r w:rsidR="00AA2CAE" w:rsidRPr="00B66D60">
              <w:rPr>
                <w:rStyle w:val="Hyperlink"/>
                <w:noProof/>
              </w:rPr>
              <w:t>1.</w:t>
            </w:r>
            <w:r w:rsidR="00AA2CAE">
              <w:rPr>
                <w:rFonts w:asciiTheme="minorHAnsi" w:eastAsiaTheme="minorEastAsia" w:hAnsiTheme="minorHAnsi" w:cstheme="minorBidi"/>
                <w:noProof/>
                <w:sz w:val="22"/>
                <w:szCs w:val="22"/>
                <w:lang w:eastAsia="nl-NL"/>
              </w:rPr>
              <w:tab/>
            </w:r>
            <w:r w:rsidR="00AA2CAE" w:rsidRPr="00B66D60">
              <w:rPr>
                <w:rStyle w:val="Hyperlink"/>
                <w:noProof/>
              </w:rPr>
              <w:t>Inleiding en positionering</w:t>
            </w:r>
            <w:r w:rsidR="00AA2CAE">
              <w:rPr>
                <w:noProof/>
                <w:webHidden/>
              </w:rPr>
              <w:tab/>
            </w:r>
            <w:r w:rsidR="00AA2CAE">
              <w:rPr>
                <w:noProof/>
                <w:webHidden/>
              </w:rPr>
              <w:fldChar w:fldCharType="begin"/>
            </w:r>
            <w:r w:rsidR="00AA2CAE">
              <w:rPr>
                <w:noProof/>
                <w:webHidden/>
              </w:rPr>
              <w:instrText xml:space="preserve"> PAGEREF _Toc440615051 \h </w:instrText>
            </w:r>
            <w:r w:rsidR="00AA2CAE">
              <w:rPr>
                <w:noProof/>
                <w:webHidden/>
              </w:rPr>
            </w:r>
            <w:r w:rsidR="00AA2CAE">
              <w:rPr>
                <w:noProof/>
                <w:webHidden/>
              </w:rPr>
              <w:fldChar w:fldCharType="separate"/>
            </w:r>
            <w:r w:rsidR="00932C08">
              <w:rPr>
                <w:noProof/>
                <w:webHidden/>
              </w:rPr>
              <w:t>2</w:t>
            </w:r>
            <w:r w:rsidR="00AA2CAE">
              <w:rPr>
                <w:noProof/>
                <w:webHidden/>
              </w:rPr>
              <w:fldChar w:fldCharType="end"/>
            </w:r>
          </w:hyperlink>
        </w:p>
        <w:p w14:paraId="6005E01F" w14:textId="77777777" w:rsidR="00AA2CAE" w:rsidRDefault="00982F5B">
          <w:pPr>
            <w:pStyle w:val="Inhopg2"/>
            <w:tabs>
              <w:tab w:val="left" w:pos="880"/>
              <w:tab w:val="right" w:leader="dot" w:pos="9062"/>
            </w:tabs>
            <w:rPr>
              <w:rFonts w:asciiTheme="minorHAnsi" w:eastAsiaTheme="minorEastAsia" w:hAnsiTheme="minorHAnsi" w:cstheme="minorBidi"/>
              <w:noProof/>
              <w:sz w:val="22"/>
              <w:szCs w:val="22"/>
              <w:lang w:eastAsia="nl-NL"/>
            </w:rPr>
          </w:pPr>
          <w:hyperlink w:anchor="_Toc440615052" w:history="1">
            <w:r w:rsidR="00AA2CAE" w:rsidRPr="00B66D60">
              <w:rPr>
                <w:rStyle w:val="Hyperlink"/>
                <w:noProof/>
              </w:rPr>
              <w:t>1.1.</w:t>
            </w:r>
            <w:r w:rsidR="00AA2CAE">
              <w:rPr>
                <w:rFonts w:asciiTheme="minorHAnsi" w:eastAsiaTheme="minorEastAsia" w:hAnsiTheme="minorHAnsi" w:cstheme="minorBidi"/>
                <w:noProof/>
                <w:sz w:val="22"/>
                <w:szCs w:val="22"/>
                <w:lang w:eastAsia="nl-NL"/>
              </w:rPr>
              <w:tab/>
            </w:r>
            <w:r w:rsidR="00AA2CAE" w:rsidRPr="00B66D60">
              <w:rPr>
                <w:rStyle w:val="Hyperlink"/>
                <w:noProof/>
              </w:rPr>
              <w:t>Inleiding / doelstelling</w:t>
            </w:r>
            <w:r w:rsidR="00AA2CAE">
              <w:rPr>
                <w:noProof/>
                <w:webHidden/>
              </w:rPr>
              <w:tab/>
            </w:r>
            <w:r w:rsidR="00AA2CAE">
              <w:rPr>
                <w:noProof/>
                <w:webHidden/>
              </w:rPr>
              <w:fldChar w:fldCharType="begin"/>
            </w:r>
            <w:r w:rsidR="00AA2CAE">
              <w:rPr>
                <w:noProof/>
                <w:webHidden/>
              </w:rPr>
              <w:instrText xml:space="preserve"> PAGEREF _Toc440615052 \h </w:instrText>
            </w:r>
            <w:r w:rsidR="00AA2CAE">
              <w:rPr>
                <w:noProof/>
                <w:webHidden/>
              </w:rPr>
            </w:r>
            <w:r w:rsidR="00AA2CAE">
              <w:rPr>
                <w:noProof/>
                <w:webHidden/>
              </w:rPr>
              <w:fldChar w:fldCharType="separate"/>
            </w:r>
            <w:r w:rsidR="00932C08">
              <w:rPr>
                <w:noProof/>
                <w:webHidden/>
              </w:rPr>
              <w:t>2</w:t>
            </w:r>
            <w:r w:rsidR="00AA2CAE">
              <w:rPr>
                <w:noProof/>
                <w:webHidden/>
              </w:rPr>
              <w:fldChar w:fldCharType="end"/>
            </w:r>
          </w:hyperlink>
        </w:p>
        <w:p w14:paraId="6005E020" w14:textId="77777777" w:rsidR="00AA2CAE" w:rsidRDefault="00982F5B">
          <w:pPr>
            <w:pStyle w:val="Inhopg2"/>
            <w:tabs>
              <w:tab w:val="left" w:pos="880"/>
              <w:tab w:val="right" w:leader="dot" w:pos="9062"/>
            </w:tabs>
            <w:rPr>
              <w:rFonts w:asciiTheme="minorHAnsi" w:eastAsiaTheme="minorEastAsia" w:hAnsiTheme="minorHAnsi" w:cstheme="minorBidi"/>
              <w:noProof/>
              <w:sz w:val="22"/>
              <w:szCs w:val="22"/>
              <w:lang w:eastAsia="nl-NL"/>
            </w:rPr>
          </w:pPr>
          <w:hyperlink w:anchor="_Toc440615053" w:history="1">
            <w:r w:rsidR="00AA2CAE" w:rsidRPr="00B66D60">
              <w:rPr>
                <w:rStyle w:val="Hyperlink"/>
                <w:noProof/>
              </w:rPr>
              <w:t>1.2.</w:t>
            </w:r>
            <w:r w:rsidR="00AA2CAE">
              <w:rPr>
                <w:rFonts w:asciiTheme="minorHAnsi" w:eastAsiaTheme="minorEastAsia" w:hAnsiTheme="minorHAnsi" w:cstheme="minorBidi"/>
                <w:noProof/>
                <w:sz w:val="22"/>
                <w:szCs w:val="22"/>
                <w:lang w:eastAsia="nl-NL"/>
              </w:rPr>
              <w:tab/>
            </w:r>
            <w:r w:rsidR="00AA2CAE" w:rsidRPr="00B66D60">
              <w:rPr>
                <w:rStyle w:val="Hyperlink"/>
                <w:noProof/>
              </w:rPr>
              <w:t>Uitgangspunten</w:t>
            </w:r>
            <w:r w:rsidR="00AA2CAE">
              <w:rPr>
                <w:noProof/>
                <w:webHidden/>
              </w:rPr>
              <w:tab/>
            </w:r>
            <w:r w:rsidR="00AA2CAE">
              <w:rPr>
                <w:noProof/>
                <w:webHidden/>
              </w:rPr>
              <w:fldChar w:fldCharType="begin"/>
            </w:r>
            <w:r w:rsidR="00AA2CAE">
              <w:rPr>
                <w:noProof/>
                <w:webHidden/>
              </w:rPr>
              <w:instrText xml:space="preserve"> PAGEREF _Toc440615053 \h </w:instrText>
            </w:r>
            <w:r w:rsidR="00AA2CAE">
              <w:rPr>
                <w:noProof/>
                <w:webHidden/>
              </w:rPr>
            </w:r>
            <w:r w:rsidR="00AA2CAE">
              <w:rPr>
                <w:noProof/>
                <w:webHidden/>
              </w:rPr>
              <w:fldChar w:fldCharType="separate"/>
            </w:r>
            <w:r w:rsidR="00932C08">
              <w:rPr>
                <w:noProof/>
                <w:webHidden/>
              </w:rPr>
              <w:t>2</w:t>
            </w:r>
            <w:r w:rsidR="00AA2CAE">
              <w:rPr>
                <w:noProof/>
                <w:webHidden/>
              </w:rPr>
              <w:fldChar w:fldCharType="end"/>
            </w:r>
          </w:hyperlink>
        </w:p>
        <w:p w14:paraId="6005E021" w14:textId="77777777" w:rsidR="00AA2CAE" w:rsidRDefault="00982F5B">
          <w:pPr>
            <w:pStyle w:val="Inhopg2"/>
            <w:tabs>
              <w:tab w:val="left" w:pos="880"/>
              <w:tab w:val="right" w:leader="dot" w:pos="9062"/>
            </w:tabs>
            <w:rPr>
              <w:rFonts w:asciiTheme="minorHAnsi" w:eastAsiaTheme="minorEastAsia" w:hAnsiTheme="minorHAnsi" w:cstheme="minorBidi"/>
              <w:noProof/>
              <w:sz w:val="22"/>
              <w:szCs w:val="22"/>
              <w:lang w:eastAsia="nl-NL"/>
            </w:rPr>
          </w:pPr>
          <w:hyperlink w:anchor="_Toc440615054" w:history="1">
            <w:r w:rsidR="00AA2CAE" w:rsidRPr="00B66D60">
              <w:rPr>
                <w:rStyle w:val="Hyperlink"/>
                <w:noProof/>
              </w:rPr>
              <w:t>1.3.</w:t>
            </w:r>
            <w:r w:rsidR="00AA2CAE">
              <w:rPr>
                <w:rFonts w:asciiTheme="minorHAnsi" w:eastAsiaTheme="minorEastAsia" w:hAnsiTheme="minorHAnsi" w:cstheme="minorBidi"/>
                <w:noProof/>
                <w:sz w:val="22"/>
                <w:szCs w:val="22"/>
                <w:lang w:eastAsia="nl-NL"/>
              </w:rPr>
              <w:tab/>
            </w:r>
            <w:r w:rsidR="00AA2CAE" w:rsidRPr="00B66D60">
              <w:rPr>
                <w:rStyle w:val="Hyperlink"/>
                <w:noProof/>
              </w:rPr>
              <w:t>Afwijkingen via ‘Comply or Explain’</w:t>
            </w:r>
            <w:r w:rsidR="00AA2CAE">
              <w:rPr>
                <w:noProof/>
                <w:webHidden/>
              </w:rPr>
              <w:tab/>
            </w:r>
            <w:r w:rsidR="00AA2CAE">
              <w:rPr>
                <w:noProof/>
                <w:webHidden/>
              </w:rPr>
              <w:fldChar w:fldCharType="begin"/>
            </w:r>
            <w:r w:rsidR="00AA2CAE">
              <w:rPr>
                <w:noProof/>
                <w:webHidden/>
              </w:rPr>
              <w:instrText xml:space="preserve"> PAGEREF _Toc440615054 \h </w:instrText>
            </w:r>
            <w:r w:rsidR="00AA2CAE">
              <w:rPr>
                <w:noProof/>
                <w:webHidden/>
              </w:rPr>
            </w:r>
            <w:r w:rsidR="00AA2CAE">
              <w:rPr>
                <w:noProof/>
                <w:webHidden/>
              </w:rPr>
              <w:fldChar w:fldCharType="separate"/>
            </w:r>
            <w:r w:rsidR="00932C08">
              <w:rPr>
                <w:noProof/>
                <w:webHidden/>
              </w:rPr>
              <w:t>2</w:t>
            </w:r>
            <w:r w:rsidR="00AA2CAE">
              <w:rPr>
                <w:noProof/>
                <w:webHidden/>
              </w:rPr>
              <w:fldChar w:fldCharType="end"/>
            </w:r>
          </w:hyperlink>
        </w:p>
        <w:p w14:paraId="6005E022" w14:textId="77777777" w:rsidR="00AA2CAE" w:rsidRDefault="00982F5B">
          <w:pPr>
            <w:pStyle w:val="Inhopg2"/>
            <w:tabs>
              <w:tab w:val="left" w:pos="880"/>
              <w:tab w:val="right" w:leader="dot" w:pos="9062"/>
            </w:tabs>
            <w:rPr>
              <w:rFonts w:asciiTheme="minorHAnsi" w:eastAsiaTheme="minorEastAsia" w:hAnsiTheme="minorHAnsi" w:cstheme="minorBidi"/>
              <w:noProof/>
              <w:sz w:val="22"/>
              <w:szCs w:val="22"/>
              <w:lang w:eastAsia="nl-NL"/>
            </w:rPr>
          </w:pPr>
          <w:hyperlink w:anchor="_Toc440615055" w:history="1">
            <w:r w:rsidR="00AA2CAE" w:rsidRPr="00B66D60">
              <w:rPr>
                <w:rStyle w:val="Hyperlink"/>
                <w:noProof/>
              </w:rPr>
              <w:t>1.4.</w:t>
            </w:r>
            <w:r w:rsidR="00AA2CAE">
              <w:rPr>
                <w:rFonts w:asciiTheme="minorHAnsi" w:eastAsiaTheme="minorEastAsia" w:hAnsiTheme="minorHAnsi" w:cstheme="minorBidi"/>
                <w:noProof/>
                <w:sz w:val="22"/>
                <w:szCs w:val="22"/>
                <w:lang w:eastAsia="nl-NL"/>
              </w:rPr>
              <w:tab/>
            </w:r>
            <w:r w:rsidR="00AA2CAE" w:rsidRPr="00B66D60">
              <w:rPr>
                <w:rStyle w:val="Hyperlink"/>
                <w:noProof/>
              </w:rPr>
              <w:t>De zonering</w:t>
            </w:r>
            <w:r w:rsidR="00AA2CAE">
              <w:rPr>
                <w:noProof/>
                <w:webHidden/>
              </w:rPr>
              <w:tab/>
            </w:r>
            <w:r w:rsidR="00AA2CAE">
              <w:rPr>
                <w:noProof/>
                <w:webHidden/>
              </w:rPr>
              <w:fldChar w:fldCharType="begin"/>
            </w:r>
            <w:r w:rsidR="00AA2CAE">
              <w:rPr>
                <w:noProof/>
                <w:webHidden/>
              </w:rPr>
              <w:instrText xml:space="preserve"> PAGEREF _Toc440615055 \h </w:instrText>
            </w:r>
            <w:r w:rsidR="00AA2CAE">
              <w:rPr>
                <w:noProof/>
                <w:webHidden/>
              </w:rPr>
            </w:r>
            <w:r w:rsidR="00AA2CAE">
              <w:rPr>
                <w:noProof/>
                <w:webHidden/>
              </w:rPr>
              <w:fldChar w:fldCharType="separate"/>
            </w:r>
            <w:r w:rsidR="00932C08">
              <w:rPr>
                <w:noProof/>
                <w:webHidden/>
              </w:rPr>
              <w:t>2</w:t>
            </w:r>
            <w:r w:rsidR="00AA2CAE">
              <w:rPr>
                <w:noProof/>
                <w:webHidden/>
              </w:rPr>
              <w:fldChar w:fldCharType="end"/>
            </w:r>
          </w:hyperlink>
        </w:p>
        <w:p w14:paraId="6005E023" w14:textId="77777777" w:rsidR="00AA2CAE" w:rsidRDefault="00982F5B">
          <w:pPr>
            <w:pStyle w:val="Inhopg1"/>
            <w:tabs>
              <w:tab w:val="left" w:pos="440"/>
              <w:tab w:val="right" w:leader="dot" w:pos="9062"/>
            </w:tabs>
            <w:rPr>
              <w:rFonts w:asciiTheme="minorHAnsi" w:eastAsiaTheme="minorEastAsia" w:hAnsiTheme="minorHAnsi" w:cstheme="minorBidi"/>
              <w:noProof/>
              <w:sz w:val="22"/>
              <w:szCs w:val="22"/>
              <w:lang w:eastAsia="nl-NL"/>
            </w:rPr>
          </w:pPr>
          <w:hyperlink w:anchor="_Toc440615056" w:history="1">
            <w:r w:rsidR="00AA2CAE" w:rsidRPr="00B66D60">
              <w:rPr>
                <w:rStyle w:val="Hyperlink"/>
                <w:noProof/>
              </w:rPr>
              <w:t>2.</w:t>
            </w:r>
            <w:r w:rsidR="00AA2CAE">
              <w:rPr>
                <w:rFonts w:asciiTheme="minorHAnsi" w:eastAsiaTheme="minorEastAsia" w:hAnsiTheme="minorHAnsi" w:cstheme="minorBidi"/>
                <w:noProof/>
                <w:sz w:val="22"/>
                <w:szCs w:val="22"/>
                <w:lang w:eastAsia="nl-NL"/>
              </w:rPr>
              <w:tab/>
            </w:r>
            <w:r w:rsidR="00AA2CAE" w:rsidRPr="00B66D60">
              <w:rPr>
                <w:rStyle w:val="Hyperlink"/>
                <w:noProof/>
              </w:rPr>
              <w:t>Beleid</w:t>
            </w:r>
            <w:r w:rsidR="00AA2CAE">
              <w:rPr>
                <w:noProof/>
                <w:webHidden/>
              </w:rPr>
              <w:tab/>
            </w:r>
            <w:r w:rsidR="00AA2CAE">
              <w:rPr>
                <w:noProof/>
                <w:webHidden/>
              </w:rPr>
              <w:fldChar w:fldCharType="begin"/>
            </w:r>
            <w:r w:rsidR="00AA2CAE">
              <w:rPr>
                <w:noProof/>
                <w:webHidden/>
              </w:rPr>
              <w:instrText xml:space="preserve"> PAGEREF _Toc440615056 \h </w:instrText>
            </w:r>
            <w:r w:rsidR="00AA2CAE">
              <w:rPr>
                <w:noProof/>
                <w:webHidden/>
              </w:rPr>
            </w:r>
            <w:r w:rsidR="00AA2CAE">
              <w:rPr>
                <w:noProof/>
                <w:webHidden/>
              </w:rPr>
              <w:fldChar w:fldCharType="separate"/>
            </w:r>
            <w:r w:rsidR="00932C08">
              <w:rPr>
                <w:noProof/>
                <w:webHidden/>
              </w:rPr>
              <w:t>3</w:t>
            </w:r>
            <w:r w:rsidR="00AA2CAE">
              <w:rPr>
                <w:noProof/>
                <w:webHidden/>
              </w:rPr>
              <w:fldChar w:fldCharType="end"/>
            </w:r>
          </w:hyperlink>
        </w:p>
        <w:p w14:paraId="6005E024" w14:textId="77777777" w:rsidR="00AA2CAE" w:rsidRDefault="00982F5B">
          <w:pPr>
            <w:pStyle w:val="Inhopg2"/>
            <w:tabs>
              <w:tab w:val="left" w:pos="880"/>
              <w:tab w:val="right" w:leader="dot" w:pos="9062"/>
            </w:tabs>
            <w:rPr>
              <w:rFonts w:asciiTheme="minorHAnsi" w:eastAsiaTheme="minorEastAsia" w:hAnsiTheme="minorHAnsi" w:cstheme="minorBidi"/>
              <w:noProof/>
              <w:sz w:val="22"/>
              <w:szCs w:val="22"/>
              <w:lang w:eastAsia="nl-NL"/>
            </w:rPr>
          </w:pPr>
          <w:hyperlink w:anchor="_Toc440615057" w:history="1">
            <w:r w:rsidR="00AA2CAE" w:rsidRPr="00B66D60">
              <w:rPr>
                <w:rStyle w:val="Hyperlink"/>
                <w:noProof/>
              </w:rPr>
              <w:t>2.1.</w:t>
            </w:r>
            <w:r w:rsidR="00AA2CAE">
              <w:rPr>
                <w:rFonts w:asciiTheme="minorHAnsi" w:eastAsiaTheme="minorEastAsia" w:hAnsiTheme="minorHAnsi" w:cstheme="minorBidi"/>
                <w:noProof/>
                <w:sz w:val="22"/>
                <w:szCs w:val="22"/>
                <w:lang w:eastAsia="nl-NL"/>
              </w:rPr>
              <w:tab/>
            </w:r>
            <w:r w:rsidR="00AA2CAE" w:rsidRPr="00B66D60">
              <w:rPr>
                <w:rStyle w:val="Hyperlink"/>
                <w:noProof/>
              </w:rPr>
              <w:t>Relevante IV doelstellingen</w:t>
            </w:r>
            <w:r w:rsidR="00AA2CAE">
              <w:rPr>
                <w:noProof/>
                <w:webHidden/>
              </w:rPr>
              <w:tab/>
            </w:r>
            <w:r w:rsidR="00AA2CAE">
              <w:rPr>
                <w:noProof/>
                <w:webHidden/>
              </w:rPr>
              <w:fldChar w:fldCharType="begin"/>
            </w:r>
            <w:r w:rsidR="00AA2CAE">
              <w:rPr>
                <w:noProof/>
                <w:webHidden/>
              </w:rPr>
              <w:instrText xml:space="preserve"> PAGEREF _Toc440615057 \h </w:instrText>
            </w:r>
            <w:r w:rsidR="00AA2CAE">
              <w:rPr>
                <w:noProof/>
                <w:webHidden/>
              </w:rPr>
            </w:r>
            <w:r w:rsidR="00AA2CAE">
              <w:rPr>
                <w:noProof/>
                <w:webHidden/>
              </w:rPr>
              <w:fldChar w:fldCharType="separate"/>
            </w:r>
            <w:r w:rsidR="00932C08">
              <w:rPr>
                <w:noProof/>
                <w:webHidden/>
              </w:rPr>
              <w:t>3</w:t>
            </w:r>
            <w:r w:rsidR="00AA2CAE">
              <w:rPr>
                <w:noProof/>
                <w:webHidden/>
              </w:rPr>
              <w:fldChar w:fldCharType="end"/>
            </w:r>
          </w:hyperlink>
        </w:p>
        <w:p w14:paraId="6005E025" w14:textId="77777777" w:rsidR="00AA2CAE" w:rsidRDefault="00982F5B">
          <w:pPr>
            <w:pStyle w:val="Inhopg2"/>
            <w:tabs>
              <w:tab w:val="left" w:pos="880"/>
              <w:tab w:val="right" w:leader="dot" w:pos="9062"/>
            </w:tabs>
            <w:rPr>
              <w:rFonts w:asciiTheme="minorHAnsi" w:eastAsiaTheme="minorEastAsia" w:hAnsiTheme="minorHAnsi" w:cstheme="minorBidi"/>
              <w:noProof/>
              <w:sz w:val="22"/>
              <w:szCs w:val="22"/>
              <w:lang w:eastAsia="nl-NL"/>
            </w:rPr>
          </w:pPr>
          <w:hyperlink w:anchor="_Toc440615058" w:history="1">
            <w:r w:rsidR="00AA2CAE" w:rsidRPr="00B66D60">
              <w:rPr>
                <w:rStyle w:val="Hyperlink"/>
                <w:noProof/>
              </w:rPr>
              <w:t>2.2.</w:t>
            </w:r>
            <w:r w:rsidR="00AA2CAE">
              <w:rPr>
                <w:rFonts w:asciiTheme="minorHAnsi" w:eastAsiaTheme="minorEastAsia" w:hAnsiTheme="minorHAnsi" w:cstheme="minorBidi"/>
                <w:noProof/>
                <w:sz w:val="22"/>
                <w:szCs w:val="22"/>
                <w:lang w:eastAsia="nl-NL"/>
              </w:rPr>
              <w:tab/>
            </w:r>
            <w:r w:rsidR="00AA2CAE" w:rsidRPr="00B66D60">
              <w:rPr>
                <w:rStyle w:val="Hyperlink"/>
                <w:noProof/>
              </w:rPr>
              <w:t>Afbakening RDT</w:t>
            </w:r>
            <w:r w:rsidR="00AA2CAE">
              <w:rPr>
                <w:noProof/>
                <w:webHidden/>
              </w:rPr>
              <w:tab/>
            </w:r>
            <w:r w:rsidR="00AA2CAE">
              <w:rPr>
                <w:noProof/>
                <w:webHidden/>
              </w:rPr>
              <w:fldChar w:fldCharType="begin"/>
            </w:r>
            <w:r w:rsidR="00AA2CAE">
              <w:rPr>
                <w:noProof/>
                <w:webHidden/>
              </w:rPr>
              <w:instrText xml:space="preserve"> PAGEREF _Toc440615058 \h </w:instrText>
            </w:r>
            <w:r w:rsidR="00AA2CAE">
              <w:rPr>
                <w:noProof/>
                <w:webHidden/>
              </w:rPr>
            </w:r>
            <w:r w:rsidR="00AA2CAE">
              <w:rPr>
                <w:noProof/>
                <w:webHidden/>
              </w:rPr>
              <w:fldChar w:fldCharType="separate"/>
            </w:r>
            <w:r w:rsidR="00932C08">
              <w:rPr>
                <w:noProof/>
                <w:webHidden/>
              </w:rPr>
              <w:t>4</w:t>
            </w:r>
            <w:r w:rsidR="00AA2CAE">
              <w:rPr>
                <w:noProof/>
                <w:webHidden/>
              </w:rPr>
              <w:fldChar w:fldCharType="end"/>
            </w:r>
          </w:hyperlink>
        </w:p>
        <w:p w14:paraId="6005E026" w14:textId="77777777" w:rsidR="00AA2CAE" w:rsidRDefault="00982F5B">
          <w:pPr>
            <w:pStyle w:val="Inhopg2"/>
            <w:tabs>
              <w:tab w:val="left" w:pos="880"/>
              <w:tab w:val="right" w:leader="dot" w:pos="9062"/>
            </w:tabs>
            <w:rPr>
              <w:rFonts w:asciiTheme="minorHAnsi" w:eastAsiaTheme="minorEastAsia" w:hAnsiTheme="minorHAnsi" w:cstheme="minorBidi"/>
              <w:noProof/>
              <w:sz w:val="22"/>
              <w:szCs w:val="22"/>
              <w:lang w:eastAsia="nl-NL"/>
            </w:rPr>
          </w:pPr>
          <w:hyperlink w:anchor="_Toc440615059" w:history="1">
            <w:r w:rsidR="00AA2CAE" w:rsidRPr="00B66D60">
              <w:rPr>
                <w:rStyle w:val="Hyperlink"/>
                <w:noProof/>
              </w:rPr>
              <w:t>2.3.</w:t>
            </w:r>
            <w:r w:rsidR="00AA2CAE">
              <w:rPr>
                <w:rFonts w:asciiTheme="minorHAnsi" w:eastAsiaTheme="minorEastAsia" w:hAnsiTheme="minorHAnsi" w:cstheme="minorBidi"/>
                <w:noProof/>
                <w:sz w:val="22"/>
                <w:szCs w:val="22"/>
                <w:lang w:eastAsia="nl-NL"/>
              </w:rPr>
              <w:tab/>
            </w:r>
            <w:r w:rsidR="00AA2CAE" w:rsidRPr="00B66D60">
              <w:rPr>
                <w:rStyle w:val="Hyperlink"/>
                <w:noProof/>
              </w:rPr>
              <w:t>Positionering en inrichting RDT</w:t>
            </w:r>
            <w:r w:rsidR="00AA2CAE">
              <w:rPr>
                <w:noProof/>
                <w:webHidden/>
              </w:rPr>
              <w:tab/>
            </w:r>
            <w:r w:rsidR="00AA2CAE">
              <w:rPr>
                <w:noProof/>
                <w:webHidden/>
              </w:rPr>
              <w:fldChar w:fldCharType="begin"/>
            </w:r>
            <w:r w:rsidR="00AA2CAE">
              <w:rPr>
                <w:noProof/>
                <w:webHidden/>
              </w:rPr>
              <w:instrText xml:space="preserve"> PAGEREF _Toc440615059 \h </w:instrText>
            </w:r>
            <w:r w:rsidR="00AA2CAE">
              <w:rPr>
                <w:noProof/>
                <w:webHidden/>
              </w:rPr>
            </w:r>
            <w:r w:rsidR="00AA2CAE">
              <w:rPr>
                <w:noProof/>
                <w:webHidden/>
              </w:rPr>
              <w:fldChar w:fldCharType="separate"/>
            </w:r>
            <w:r w:rsidR="00932C08">
              <w:rPr>
                <w:noProof/>
                <w:webHidden/>
              </w:rPr>
              <w:t>4</w:t>
            </w:r>
            <w:r w:rsidR="00AA2CAE">
              <w:rPr>
                <w:noProof/>
                <w:webHidden/>
              </w:rPr>
              <w:fldChar w:fldCharType="end"/>
            </w:r>
          </w:hyperlink>
        </w:p>
        <w:p w14:paraId="6005E027" w14:textId="77777777" w:rsidR="00AA2CAE" w:rsidRDefault="00982F5B">
          <w:pPr>
            <w:pStyle w:val="Inhopg2"/>
            <w:tabs>
              <w:tab w:val="left" w:pos="880"/>
              <w:tab w:val="right" w:leader="dot" w:pos="9062"/>
            </w:tabs>
            <w:rPr>
              <w:rFonts w:asciiTheme="minorHAnsi" w:eastAsiaTheme="minorEastAsia" w:hAnsiTheme="minorHAnsi" w:cstheme="minorBidi"/>
              <w:noProof/>
              <w:sz w:val="22"/>
              <w:szCs w:val="22"/>
              <w:lang w:eastAsia="nl-NL"/>
            </w:rPr>
          </w:pPr>
          <w:hyperlink w:anchor="_Toc440615060" w:history="1">
            <w:r w:rsidR="00AA2CAE" w:rsidRPr="00B66D60">
              <w:rPr>
                <w:rStyle w:val="Hyperlink"/>
                <w:noProof/>
              </w:rPr>
              <w:t>2.4.</w:t>
            </w:r>
            <w:r w:rsidR="00AA2CAE">
              <w:rPr>
                <w:rFonts w:asciiTheme="minorHAnsi" w:eastAsiaTheme="minorEastAsia" w:hAnsiTheme="minorHAnsi" w:cstheme="minorBidi"/>
                <w:noProof/>
                <w:sz w:val="22"/>
                <w:szCs w:val="22"/>
                <w:lang w:eastAsia="nl-NL"/>
              </w:rPr>
              <w:tab/>
            </w:r>
            <w:r w:rsidR="00AA2CAE" w:rsidRPr="00B66D60">
              <w:rPr>
                <w:rStyle w:val="Hyperlink"/>
                <w:noProof/>
              </w:rPr>
              <w:t>ICT Strategie &amp; Beleid</w:t>
            </w:r>
            <w:r w:rsidR="00AA2CAE">
              <w:rPr>
                <w:noProof/>
                <w:webHidden/>
              </w:rPr>
              <w:tab/>
            </w:r>
            <w:r w:rsidR="00AA2CAE">
              <w:rPr>
                <w:noProof/>
                <w:webHidden/>
              </w:rPr>
              <w:fldChar w:fldCharType="begin"/>
            </w:r>
            <w:r w:rsidR="00AA2CAE">
              <w:rPr>
                <w:noProof/>
                <w:webHidden/>
              </w:rPr>
              <w:instrText xml:space="preserve"> PAGEREF _Toc440615060 \h </w:instrText>
            </w:r>
            <w:r w:rsidR="00AA2CAE">
              <w:rPr>
                <w:noProof/>
                <w:webHidden/>
              </w:rPr>
            </w:r>
            <w:r w:rsidR="00AA2CAE">
              <w:rPr>
                <w:noProof/>
                <w:webHidden/>
              </w:rPr>
              <w:fldChar w:fldCharType="separate"/>
            </w:r>
            <w:r w:rsidR="00932C08">
              <w:rPr>
                <w:noProof/>
                <w:webHidden/>
              </w:rPr>
              <w:t>6</w:t>
            </w:r>
            <w:r w:rsidR="00AA2CAE">
              <w:rPr>
                <w:noProof/>
                <w:webHidden/>
              </w:rPr>
              <w:fldChar w:fldCharType="end"/>
            </w:r>
          </w:hyperlink>
        </w:p>
        <w:p w14:paraId="6005E028" w14:textId="77777777" w:rsidR="00AA2CAE" w:rsidRDefault="00982F5B">
          <w:pPr>
            <w:pStyle w:val="Inhopg1"/>
            <w:tabs>
              <w:tab w:val="left" w:pos="440"/>
              <w:tab w:val="right" w:leader="dot" w:pos="9062"/>
            </w:tabs>
            <w:rPr>
              <w:rFonts w:asciiTheme="minorHAnsi" w:eastAsiaTheme="minorEastAsia" w:hAnsiTheme="minorHAnsi" w:cstheme="minorBidi"/>
              <w:noProof/>
              <w:sz w:val="22"/>
              <w:szCs w:val="22"/>
              <w:lang w:eastAsia="nl-NL"/>
            </w:rPr>
          </w:pPr>
          <w:hyperlink w:anchor="_Toc440615061" w:history="1">
            <w:r w:rsidR="00AA2CAE" w:rsidRPr="00B66D60">
              <w:rPr>
                <w:rStyle w:val="Hyperlink"/>
                <w:noProof/>
              </w:rPr>
              <w:t>3.</w:t>
            </w:r>
            <w:r w:rsidR="00AA2CAE">
              <w:rPr>
                <w:rFonts w:asciiTheme="minorHAnsi" w:eastAsiaTheme="minorEastAsia" w:hAnsiTheme="minorHAnsi" w:cstheme="minorBidi"/>
                <w:noProof/>
                <w:sz w:val="22"/>
                <w:szCs w:val="22"/>
                <w:lang w:eastAsia="nl-NL"/>
              </w:rPr>
              <w:tab/>
            </w:r>
            <w:r w:rsidR="00AA2CAE" w:rsidRPr="00B66D60">
              <w:rPr>
                <w:rStyle w:val="Hyperlink"/>
                <w:noProof/>
              </w:rPr>
              <w:t>Uitvoeringsdomein</w:t>
            </w:r>
            <w:r w:rsidR="00AA2CAE">
              <w:rPr>
                <w:noProof/>
                <w:webHidden/>
              </w:rPr>
              <w:tab/>
            </w:r>
            <w:r w:rsidR="00AA2CAE">
              <w:rPr>
                <w:noProof/>
                <w:webHidden/>
              </w:rPr>
              <w:fldChar w:fldCharType="begin"/>
            </w:r>
            <w:r w:rsidR="00AA2CAE">
              <w:rPr>
                <w:noProof/>
                <w:webHidden/>
              </w:rPr>
              <w:instrText xml:space="preserve"> PAGEREF _Toc440615061 \h </w:instrText>
            </w:r>
            <w:r w:rsidR="00AA2CAE">
              <w:rPr>
                <w:noProof/>
                <w:webHidden/>
              </w:rPr>
            </w:r>
            <w:r w:rsidR="00AA2CAE">
              <w:rPr>
                <w:noProof/>
                <w:webHidden/>
              </w:rPr>
              <w:fldChar w:fldCharType="separate"/>
            </w:r>
            <w:r w:rsidR="00932C08">
              <w:rPr>
                <w:noProof/>
                <w:webHidden/>
              </w:rPr>
              <w:t>7</w:t>
            </w:r>
            <w:r w:rsidR="00AA2CAE">
              <w:rPr>
                <w:noProof/>
                <w:webHidden/>
              </w:rPr>
              <w:fldChar w:fldCharType="end"/>
            </w:r>
          </w:hyperlink>
        </w:p>
        <w:p w14:paraId="6005E029" w14:textId="77777777" w:rsidR="00AA2CAE" w:rsidRDefault="00982F5B">
          <w:pPr>
            <w:pStyle w:val="Inhopg2"/>
            <w:tabs>
              <w:tab w:val="left" w:pos="880"/>
              <w:tab w:val="right" w:leader="dot" w:pos="9062"/>
            </w:tabs>
            <w:rPr>
              <w:rFonts w:asciiTheme="minorHAnsi" w:eastAsiaTheme="minorEastAsia" w:hAnsiTheme="minorHAnsi" w:cstheme="minorBidi"/>
              <w:noProof/>
              <w:sz w:val="22"/>
              <w:szCs w:val="22"/>
              <w:lang w:eastAsia="nl-NL"/>
            </w:rPr>
          </w:pPr>
          <w:hyperlink w:anchor="_Toc440615062" w:history="1">
            <w:r w:rsidR="00AA2CAE" w:rsidRPr="00B66D60">
              <w:rPr>
                <w:rStyle w:val="Hyperlink"/>
                <w:noProof/>
              </w:rPr>
              <w:t>3.1.</w:t>
            </w:r>
            <w:r w:rsidR="00AA2CAE">
              <w:rPr>
                <w:rFonts w:asciiTheme="minorHAnsi" w:eastAsiaTheme="minorEastAsia" w:hAnsiTheme="minorHAnsi" w:cstheme="minorBidi"/>
                <w:noProof/>
                <w:sz w:val="22"/>
                <w:szCs w:val="22"/>
                <w:lang w:eastAsia="nl-NL"/>
              </w:rPr>
              <w:tab/>
            </w:r>
            <w:r w:rsidR="00AA2CAE" w:rsidRPr="00B66D60">
              <w:rPr>
                <w:rStyle w:val="Hyperlink"/>
                <w:noProof/>
              </w:rPr>
              <w:t>Doelstelling</w:t>
            </w:r>
            <w:r w:rsidR="00AA2CAE">
              <w:rPr>
                <w:noProof/>
                <w:webHidden/>
              </w:rPr>
              <w:tab/>
            </w:r>
            <w:r w:rsidR="00AA2CAE">
              <w:rPr>
                <w:noProof/>
                <w:webHidden/>
              </w:rPr>
              <w:fldChar w:fldCharType="begin"/>
            </w:r>
            <w:r w:rsidR="00AA2CAE">
              <w:rPr>
                <w:noProof/>
                <w:webHidden/>
              </w:rPr>
              <w:instrText xml:space="preserve"> PAGEREF _Toc440615062 \h </w:instrText>
            </w:r>
            <w:r w:rsidR="00AA2CAE">
              <w:rPr>
                <w:noProof/>
                <w:webHidden/>
              </w:rPr>
            </w:r>
            <w:r w:rsidR="00AA2CAE">
              <w:rPr>
                <w:noProof/>
                <w:webHidden/>
              </w:rPr>
              <w:fldChar w:fldCharType="separate"/>
            </w:r>
            <w:r w:rsidR="00932C08">
              <w:rPr>
                <w:noProof/>
                <w:webHidden/>
              </w:rPr>
              <w:t>7</w:t>
            </w:r>
            <w:r w:rsidR="00AA2CAE">
              <w:rPr>
                <w:noProof/>
                <w:webHidden/>
              </w:rPr>
              <w:fldChar w:fldCharType="end"/>
            </w:r>
          </w:hyperlink>
        </w:p>
        <w:p w14:paraId="6005E02A" w14:textId="77777777" w:rsidR="00AA2CAE" w:rsidRDefault="00982F5B">
          <w:pPr>
            <w:pStyle w:val="Inhopg2"/>
            <w:tabs>
              <w:tab w:val="left" w:pos="880"/>
              <w:tab w:val="right" w:leader="dot" w:pos="9062"/>
            </w:tabs>
            <w:rPr>
              <w:rFonts w:asciiTheme="minorHAnsi" w:eastAsiaTheme="minorEastAsia" w:hAnsiTheme="minorHAnsi" w:cstheme="minorBidi"/>
              <w:noProof/>
              <w:sz w:val="22"/>
              <w:szCs w:val="22"/>
              <w:lang w:eastAsia="nl-NL"/>
            </w:rPr>
          </w:pPr>
          <w:hyperlink w:anchor="_Toc440615063" w:history="1">
            <w:r w:rsidR="00AA2CAE" w:rsidRPr="00B66D60">
              <w:rPr>
                <w:rStyle w:val="Hyperlink"/>
                <w:noProof/>
              </w:rPr>
              <w:t>3.2.</w:t>
            </w:r>
            <w:r w:rsidR="00AA2CAE">
              <w:rPr>
                <w:rFonts w:asciiTheme="minorHAnsi" w:eastAsiaTheme="minorEastAsia" w:hAnsiTheme="minorHAnsi" w:cstheme="minorBidi"/>
                <w:noProof/>
                <w:sz w:val="22"/>
                <w:szCs w:val="22"/>
                <w:lang w:eastAsia="nl-NL"/>
              </w:rPr>
              <w:tab/>
            </w:r>
            <w:r w:rsidR="00AA2CAE" w:rsidRPr="00B66D60">
              <w:rPr>
                <w:rStyle w:val="Hyperlink"/>
                <w:noProof/>
              </w:rPr>
              <w:t>Toegang</w:t>
            </w:r>
            <w:r w:rsidR="00AA2CAE">
              <w:rPr>
                <w:noProof/>
                <w:webHidden/>
              </w:rPr>
              <w:tab/>
            </w:r>
            <w:r w:rsidR="00AA2CAE">
              <w:rPr>
                <w:noProof/>
                <w:webHidden/>
              </w:rPr>
              <w:fldChar w:fldCharType="begin"/>
            </w:r>
            <w:r w:rsidR="00AA2CAE">
              <w:rPr>
                <w:noProof/>
                <w:webHidden/>
              </w:rPr>
              <w:instrText xml:space="preserve"> PAGEREF _Toc440615063 \h </w:instrText>
            </w:r>
            <w:r w:rsidR="00AA2CAE">
              <w:rPr>
                <w:noProof/>
                <w:webHidden/>
              </w:rPr>
            </w:r>
            <w:r w:rsidR="00AA2CAE">
              <w:rPr>
                <w:noProof/>
                <w:webHidden/>
              </w:rPr>
              <w:fldChar w:fldCharType="separate"/>
            </w:r>
            <w:r w:rsidR="00932C08">
              <w:rPr>
                <w:noProof/>
                <w:webHidden/>
              </w:rPr>
              <w:t>7</w:t>
            </w:r>
            <w:r w:rsidR="00AA2CAE">
              <w:rPr>
                <w:noProof/>
                <w:webHidden/>
              </w:rPr>
              <w:fldChar w:fldCharType="end"/>
            </w:r>
          </w:hyperlink>
        </w:p>
        <w:p w14:paraId="6005E02B" w14:textId="77777777" w:rsidR="00AA2CAE" w:rsidRDefault="00982F5B">
          <w:pPr>
            <w:pStyle w:val="Inhopg2"/>
            <w:tabs>
              <w:tab w:val="left" w:pos="880"/>
              <w:tab w:val="right" w:leader="dot" w:pos="9062"/>
            </w:tabs>
            <w:rPr>
              <w:rFonts w:asciiTheme="minorHAnsi" w:eastAsiaTheme="minorEastAsia" w:hAnsiTheme="minorHAnsi" w:cstheme="minorBidi"/>
              <w:noProof/>
              <w:sz w:val="22"/>
              <w:szCs w:val="22"/>
              <w:lang w:eastAsia="nl-NL"/>
            </w:rPr>
          </w:pPr>
          <w:hyperlink w:anchor="_Toc440615064" w:history="1">
            <w:r w:rsidR="00AA2CAE" w:rsidRPr="00B66D60">
              <w:rPr>
                <w:rStyle w:val="Hyperlink"/>
                <w:noProof/>
              </w:rPr>
              <w:t>3.3.</w:t>
            </w:r>
            <w:r w:rsidR="00AA2CAE">
              <w:rPr>
                <w:rFonts w:asciiTheme="minorHAnsi" w:eastAsiaTheme="minorEastAsia" w:hAnsiTheme="minorHAnsi" w:cstheme="minorBidi"/>
                <w:noProof/>
                <w:sz w:val="22"/>
                <w:szCs w:val="22"/>
                <w:lang w:eastAsia="nl-NL"/>
              </w:rPr>
              <w:tab/>
            </w:r>
            <w:r w:rsidR="00AA2CAE" w:rsidRPr="00B66D60">
              <w:rPr>
                <w:rStyle w:val="Hyperlink"/>
                <w:noProof/>
              </w:rPr>
              <w:t>Communicatie en koppelingen</w:t>
            </w:r>
            <w:r w:rsidR="00AA2CAE">
              <w:rPr>
                <w:noProof/>
                <w:webHidden/>
              </w:rPr>
              <w:tab/>
            </w:r>
            <w:r w:rsidR="00AA2CAE">
              <w:rPr>
                <w:noProof/>
                <w:webHidden/>
              </w:rPr>
              <w:fldChar w:fldCharType="begin"/>
            </w:r>
            <w:r w:rsidR="00AA2CAE">
              <w:rPr>
                <w:noProof/>
                <w:webHidden/>
              </w:rPr>
              <w:instrText xml:space="preserve"> PAGEREF _Toc440615064 \h </w:instrText>
            </w:r>
            <w:r w:rsidR="00AA2CAE">
              <w:rPr>
                <w:noProof/>
                <w:webHidden/>
              </w:rPr>
            </w:r>
            <w:r w:rsidR="00AA2CAE">
              <w:rPr>
                <w:noProof/>
                <w:webHidden/>
              </w:rPr>
              <w:fldChar w:fldCharType="separate"/>
            </w:r>
            <w:r w:rsidR="00932C08">
              <w:rPr>
                <w:noProof/>
                <w:webHidden/>
              </w:rPr>
              <w:t>9</w:t>
            </w:r>
            <w:r w:rsidR="00AA2CAE">
              <w:rPr>
                <w:noProof/>
                <w:webHidden/>
              </w:rPr>
              <w:fldChar w:fldCharType="end"/>
            </w:r>
          </w:hyperlink>
        </w:p>
        <w:p w14:paraId="6005E02C" w14:textId="77777777" w:rsidR="00AA2CAE" w:rsidRDefault="00982F5B">
          <w:pPr>
            <w:pStyle w:val="Inhopg1"/>
            <w:tabs>
              <w:tab w:val="left" w:pos="440"/>
              <w:tab w:val="right" w:leader="dot" w:pos="9062"/>
            </w:tabs>
            <w:rPr>
              <w:rFonts w:asciiTheme="minorHAnsi" w:eastAsiaTheme="minorEastAsia" w:hAnsiTheme="minorHAnsi" w:cstheme="minorBidi"/>
              <w:noProof/>
              <w:sz w:val="22"/>
              <w:szCs w:val="22"/>
              <w:lang w:eastAsia="nl-NL"/>
            </w:rPr>
          </w:pPr>
          <w:hyperlink w:anchor="_Toc440615065" w:history="1">
            <w:r w:rsidR="00AA2CAE" w:rsidRPr="00B66D60">
              <w:rPr>
                <w:rStyle w:val="Hyperlink"/>
                <w:noProof/>
              </w:rPr>
              <w:t>4.</w:t>
            </w:r>
            <w:r w:rsidR="00AA2CAE">
              <w:rPr>
                <w:rFonts w:asciiTheme="minorHAnsi" w:eastAsiaTheme="minorEastAsia" w:hAnsiTheme="minorHAnsi" w:cstheme="minorBidi"/>
                <w:noProof/>
                <w:sz w:val="22"/>
                <w:szCs w:val="22"/>
                <w:lang w:eastAsia="nl-NL"/>
              </w:rPr>
              <w:tab/>
            </w:r>
            <w:r w:rsidR="00AA2CAE" w:rsidRPr="00B66D60">
              <w:rPr>
                <w:rStyle w:val="Hyperlink"/>
                <w:noProof/>
              </w:rPr>
              <w:t>RDT bij UWV</w:t>
            </w:r>
            <w:r w:rsidR="00AA2CAE">
              <w:rPr>
                <w:noProof/>
                <w:webHidden/>
              </w:rPr>
              <w:tab/>
            </w:r>
            <w:r w:rsidR="00AA2CAE">
              <w:rPr>
                <w:noProof/>
                <w:webHidden/>
              </w:rPr>
              <w:fldChar w:fldCharType="begin"/>
            </w:r>
            <w:r w:rsidR="00AA2CAE">
              <w:rPr>
                <w:noProof/>
                <w:webHidden/>
              </w:rPr>
              <w:instrText xml:space="preserve"> PAGEREF _Toc440615065 \h </w:instrText>
            </w:r>
            <w:r w:rsidR="00AA2CAE">
              <w:rPr>
                <w:noProof/>
                <w:webHidden/>
              </w:rPr>
            </w:r>
            <w:r w:rsidR="00AA2CAE">
              <w:rPr>
                <w:noProof/>
                <w:webHidden/>
              </w:rPr>
              <w:fldChar w:fldCharType="separate"/>
            </w:r>
            <w:r w:rsidR="00932C08">
              <w:rPr>
                <w:noProof/>
                <w:webHidden/>
              </w:rPr>
              <w:t>11</w:t>
            </w:r>
            <w:r w:rsidR="00AA2CAE">
              <w:rPr>
                <w:noProof/>
                <w:webHidden/>
              </w:rPr>
              <w:fldChar w:fldCharType="end"/>
            </w:r>
          </w:hyperlink>
        </w:p>
        <w:p w14:paraId="6005E02D" w14:textId="77777777" w:rsidR="00AA2CAE" w:rsidRDefault="00982F5B">
          <w:pPr>
            <w:pStyle w:val="Inhopg2"/>
            <w:tabs>
              <w:tab w:val="left" w:pos="880"/>
              <w:tab w:val="right" w:leader="dot" w:pos="9062"/>
            </w:tabs>
            <w:rPr>
              <w:rFonts w:asciiTheme="minorHAnsi" w:eastAsiaTheme="minorEastAsia" w:hAnsiTheme="minorHAnsi" w:cstheme="minorBidi"/>
              <w:noProof/>
              <w:sz w:val="22"/>
              <w:szCs w:val="22"/>
              <w:lang w:eastAsia="nl-NL"/>
            </w:rPr>
          </w:pPr>
          <w:hyperlink w:anchor="_Toc440615066" w:history="1">
            <w:r w:rsidR="00AA2CAE" w:rsidRPr="00B66D60">
              <w:rPr>
                <w:rStyle w:val="Hyperlink"/>
                <w:noProof/>
              </w:rPr>
              <w:t>4.1.</w:t>
            </w:r>
            <w:r w:rsidR="00AA2CAE">
              <w:rPr>
                <w:rFonts w:asciiTheme="minorHAnsi" w:eastAsiaTheme="minorEastAsia" w:hAnsiTheme="minorHAnsi" w:cstheme="minorBidi"/>
                <w:noProof/>
                <w:sz w:val="22"/>
                <w:szCs w:val="22"/>
                <w:lang w:eastAsia="nl-NL"/>
              </w:rPr>
              <w:tab/>
            </w:r>
            <w:r w:rsidR="00AA2CAE" w:rsidRPr="00B66D60">
              <w:rPr>
                <w:rStyle w:val="Hyperlink"/>
                <w:noProof/>
              </w:rPr>
              <w:t>Context</w:t>
            </w:r>
            <w:r w:rsidR="00AA2CAE">
              <w:rPr>
                <w:noProof/>
                <w:webHidden/>
              </w:rPr>
              <w:tab/>
            </w:r>
            <w:r w:rsidR="00AA2CAE">
              <w:rPr>
                <w:noProof/>
                <w:webHidden/>
              </w:rPr>
              <w:fldChar w:fldCharType="begin"/>
            </w:r>
            <w:r w:rsidR="00AA2CAE">
              <w:rPr>
                <w:noProof/>
                <w:webHidden/>
              </w:rPr>
              <w:instrText xml:space="preserve"> PAGEREF _Toc440615066 \h </w:instrText>
            </w:r>
            <w:r w:rsidR="00AA2CAE">
              <w:rPr>
                <w:noProof/>
                <w:webHidden/>
              </w:rPr>
            </w:r>
            <w:r w:rsidR="00AA2CAE">
              <w:rPr>
                <w:noProof/>
                <w:webHidden/>
              </w:rPr>
              <w:fldChar w:fldCharType="separate"/>
            </w:r>
            <w:r w:rsidR="00932C08">
              <w:rPr>
                <w:noProof/>
                <w:webHidden/>
              </w:rPr>
              <w:t>11</w:t>
            </w:r>
            <w:r w:rsidR="00AA2CAE">
              <w:rPr>
                <w:noProof/>
                <w:webHidden/>
              </w:rPr>
              <w:fldChar w:fldCharType="end"/>
            </w:r>
          </w:hyperlink>
        </w:p>
        <w:p w14:paraId="6005E02E" w14:textId="77777777" w:rsidR="00AA2CAE" w:rsidRDefault="00982F5B">
          <w:pPr>
            <w:pStyle w:val="Inhopg2"/>
            <w:tabs>
              <w:tab w:val="left" w:pos="880"/>
              <w:tab w:val="right" w:leader="dot" w:pos="9062"/>
            </w:tabs>
            <w:rPr>
              <w:rFonts w:asciiTheme="minorHAnsi" w:eastAsiaTheme="minorEastAsia" w:hAnsiTheme="minorHAnsi" w:cstheme="minorBidi"/>
              <w:noProof/>
              <w:sz w:val="22"/>
              <w:szCs w:val="22"/>
              <w:lang w:eastAsia="nl-NL"/>
            </w:rPr>
          </w:pPr>
          <w:hyperlink w:anchor="_Toc440615067" w:history="1">
            <w:r w:rsidR="00AA2CAE" w:rsidRPr="00B66D60">
              <w:rPr>
                <w:rStyle w:val="Hyperlink"/>
                <w:noProof/>
              </w:rPr>
              <w:t>4.2.</w:t>
            </w:r>
            <w:r w:rsidR="00AA2CAE">
              <w:rPr>
                <w:rFonts w:asciiTheme="minorHAnsi" w:eastAsiaTheme="minorEastAsia" w:hAnsiTheme="minorHAnsi" w:cstheme="minorBidi"/>
                <w:noProof/>
                <w:sz w:val="22"/>
                <w:szCs w:val="22"/>
                <w:lang w:eastAsia="nl-NL"/>
              </w:rPr>
              <w:tab/>
            </w:r>
            <w:r w:rsidR="00AA2CAE" w:rsidRPr="00B66D60">
              <w:rPr>
                <w:rStyle w:val="Hyperlink"/>
                <w:noProof/>
              </w:rPr>
              <w:t>Huidige situatie</w:t>
            </w:r>
            <w:r w:rsidR="00AA2CAE">
              <w:rPr>
                <w:noProof/>
                <w:webHidden/>
              </w:rPr>
              <w:tab/>
            </w:r>
            <w:r w:rsidR="00AA2CAE">
              <w:rPr>
                <w:noProof/>
                <w:webHidden/>
              </w:rPr>
              <w:fldChar w:fldCharType="begin"/>
            </w:r>
            <w:r w:rsidR="00AA2CAE">
              <w:rPr>
                <w:noProof/>
                <w:webHidden/>
              </w:rPr>
              <w:instrText xml:space="preserve"> PAGEREF _Toc440615067 \h </w:instrText>
            </w:r>
            <w:r w:rsidR="00AA2CAE">
              <w:rPr>
                <w:noProof/>
                <w:webHidden/>
              </w:rPr>
            </w:r>
            <w:r w:rsidR="00AA2CAE">
              <w:rPr>
                <w:noProof/>
                <w:webHidden/>
              </w:rPr>
              <w:fldChar w:fldCharType="separate"/>
            </w:r>
            <w:r w:rsidR="00932C08">
              <w:rPr>
                <w:noProof/>
                <w:webHidden/>
              </w:rPr>
              <w:t>12</w:t>
            </w:r>
            <w:r w:rsidR="00AA2CAE">
              <w:rPr>
                <w:noProof/>
                <w:webHidden/>
              </w:rPr>
              <w:fldChar w:fldCharType="end"/>
            </w:r>
          </w:hyperlink>
        </w:p>
        <w:p w14:paraId="6005E02F" w14:textId="77777777" w:rsidR="00AA2CAE" w:rsidRDefault="00982F5B">
          <w:pPr>
            <w:pStyle w:val="Inhopg2"/>
            <w:tabs>
              <w:tab w:val="left" w:pos="880"/>
              <w:tab w:val="right" w:leader="dot" w:pos="9062"/>
            </w:tabs>
            <w:rPr>
              <w:rFonts w:asciiTheme="minorHAnsi" w:eastAsiaTheme="minorEastAsia" w:hAnsiTheme="minorHAnsi" w:cstheme="minorBidi"/>
              <w:noProof/>
              <w:sz w:val="22"/>
              <w:szCs w:val="22"/>
              <w:lang w:eastAsia="nl-NL"/>
            </w:rPr>
          </w:pPr>
          <w:hyperlink w:anchor="_Toc440615068" w:history="1">
            <w:r w:rsidR="00AA2CAE" w:rsidRPr="00B66D60">
              <w:rPr>
                <w:rStyle w:val="Hyperlink"/>
                <w:noProof/>
              </w:rPr>
              <w:t>4.3.</w:t>
            </w:r>
            <w:r w:rsidR="00AA2CAE">
              <w:rPr>
                <w:rFonts w:asciiTheme="minorHAnsi" w:eastAsiaTheme="minorEastAsia" w:hAnsiTheme="minorHAnsi" w:cstheme="minorBidi"/>
                <w:noProof/>
                <w:sz w:val="22"/>
                <w:szCs w:val="22"/>
                <w:lang w:eastAsia="nl-NL"/>
              </w:rPr>
              <w:tab/>
            </w:r>
            <w:r w:rsidR="00AA2CAE" w:rsidRPr="00B66D60">
              <w:rPr>
                <w:rStyle w:val="Hyperlink"/>
                <w:noProof/>
              </w:rPr>
              <w:t>Gewenste situatie</w:t>
            </w:r>
            <w:r w:rsidR="00AA2CAE">
              <w:rPr>
                <w:noProof/>
                <w:webHidden/>
              </w:rPr>
              <w:tab/>
            </w:r>
            <w:r w:rsidR="00AA2CAE">
              <w:rPr>
                <w:noProof/>
                <w:webHidden/>
              </w:rPr>
              <w:fldChar w:fldCharType="begin"/>
            </w:r>
            <w:r w:rsidR="00AA2CAE">
              <w:rPr>
                <w:noProof/>
                <w:webHidden/>
              </w:rPr>
              <w:instrText xml:space="preserve"> PAGEREF _Toc440615068 \h </w:instrText>
            </w:r>
            <w:r w:rsidR="00AA2CAE">
              <w:rPr>
                <w:noProof/>
                <w:webHidden/>
              </w:rPr>
            </w:r>
            <w:r w:rsidR="00AA2CAE">
              <w:rPr>
                <w:noProof/>
                <w:webHidden/>
              </w:rPr>
              <w:fldChar w:fldCharType="separate"/>
            </w:r>
            <w:r w:rsidR="00932C08">
              <w:rPr>
                <w:noProof/>
                <w:webHidden/>
              </w:rPr>
              <w:t>12</w:t>
            </w:r>
            <w:r w:rsidR="00AA2CAE">
              <w:rPr>
                <w:noProof/>
                <w:webHidden/>
              </w:rPr>
              <w:fldChar w:fldCharType="end"/>
            </w:r>
          </w:hyperlink>
        </w:p>
        <w:p w14:paraId="6005E030" w14:textId="77777777" w:rsidR="00AA2CAE" w:rsidRDefault="00982F5B">
          <w:pPr>
            <w:pStyle w:val="Inhopg1"/>
            <w:tabs>
              <w:tab w:val="left" w:pos="440"/>
              <w:tab w:val="right" w:leader="dot" w:pos="9062"/>
            </w:tabs>
            <w:rPr>
              <w:rFonts w:asciiTheme="minorHAnsi" w:eastAsiaTheme="minorEastAsia" w:hAnsiTheme="minorHAnsi" w:cstheme="minorBidi"/>
              <w:noProof/>
              <w:sz w:val="22"/>
              <w:szCs w:val="22"/>
              <w:lang w:eastAsia="nl-NL"/>
            </w:rPr>
          </w:pPr>
          <w:hyperlink w:anchor="_Toc440615069" w:history="1">
            <w:r w:rsidR="00AA2CAE" w:rsidRPr="00B66D60">
              <w:rPr>
                <w:rStyle w:val="Hyperlink"/>
                <w:noProof/>
              </w:rPr>
              <w:t>5.</w:t>
            </w:r>
            <w:r w:rsidR="00AA2CAE">
              <w:rPr>
                <w:rFonts w:asciiTheme="minorHAnsi" w:eastAsiaTheme="minorEastAsia" w:hAnsiTheme="minorHAnsi" w:cstheme="minorBidi"/>
                <w:noProof/>
                <w:sz w:val="22"/>
                <w:szCs w:val="22"/>
                <w:lang w:eastAsia="nl-NL"/>
              </w:rPr>
              <w:tab/>
            </w:r>
            <w:r w:rsidR="00AA2CAE" w:rsidRPr="00B66D60">
              <w:rPr>
                <w:rStyle w:val="Hyperlink"/>
                <w:noProof/>
              </w:rPr>
              <w:t>Begrippen en definities</w:t>
            </w:r>
            <w:r w:rsidR="00AA2CAE">
              <w:rPr>
                <w:noProof/>
                <w:webHidden/>
              </w:rPr>
              <w:tab/>
            </w:r>
            <w:r w:rsidR="00AA2CAE">
              <w:rPr>
                <w:noProof/>
                <w:webHidden/>
              </w:rPr>
              <w:fldChar w:fldCharType="begin"/>
            </w:r>
            <w:r w:rsidR="00AA2CAE">
              <w:rPr>
                <w:noProof/>
                <w:webHidden/>
              </w:rPr>
              <w:instrText xml:space="preserve"> PAGEREF _Toc440615069 \h </w:instrText>
            </w:r>
            <w:r w:rsidR="00AA2CAE">
              <w:rPr>
                <w:noProof/>
                <w:webHidden/>
              </w:rPr>
            </w:r>
            <w:r w:rsidR="00AA2CAE">
              <w:rPr>
                <w:noProof/>
                <w:webHidden/>
              </w:rPr>
              <w:fldChar w:fldCharType="separate"/>
            </w:r>
            <w:r w:rsidR="00932C08">
              <w:rPr>
                <w:noProof/>
                <w:webHidden/>
              </w:rPr>
              <w:t>12</w:t>
            </w:r>
            <w:r w:rsidR="00AA2CAE">
              <w:rPr>
                <w:noProof/>
                <w:webHidden/>
              </w:rPr>
              <w:fldChar w:fldCharType="end"/>
            </w:r>
          </w:hyperlink>
        </w:p>
        <w:p w14:paraId="6005E031" w14:textId="77777777" w:rsidR="00D623E2" w:rsidRDefault="00D623E2">
          <w:r>
            <w:rPr>
              <w:b/>
              <w:bCs/>
            </w:rPr>
            <w:fldChar w:fldCharType="end"/>
          </w:r>
        </w:p>
      </w:sdtContent>
    </w:sdt>
    <w:p w14:paraId="6005E032" w14:textId="77777777" w:rsidR="00D623E2" w:rsidRDefault="00D623E2">
      <w:pPr>
        <w:overflowPunct/>
        <w:autoSpaceDE/>
        <w:autoSpaceDN/>
        <w:adjustRightInd/>
        <w:spacing w:after="0" w:line="240" w:lineRule="auto"/>
        <w:textAlignment w:val="auto"/>
        <w:rPr>
          <w:b/>
          <w:szCs w:val="18"/>
        </w:rPr>
      </w:pPr>
      <w:r>
        <w:rPr>
          <w:szCs w:val="18"/>
        </w:rPr>
        <w:br w:type="page"/>
      </w:r>
    </w:p>
    <w:p w14:paraId="6005E033" w14:textId="77777777" w:rsidR="00BE2E46" w:rsidRPr="002E594B" w:rsidRDefault="00BE2E46" w:rsidP="00BE2E46">
      <w:pPr>
        <w:pStyle w:val="Kop1"/>
        <w:rPr>
          <w:sz w:val="18"/>
          <w:szCs w:val="18"/>
        </w:rPr>
      </w:pPr>
      <w:bookmarkStart w:id="2" w:name="_Toc440615051"/>
      <w:r w:rsidRPr="002E594B">
        <w:rPr>
          <w:sz w:val="18"/>
          <w:szCs w:val="18"/>
        </w:rPr>
        <w:lastRenderedPageBreak/>
        <w:t>Inleiding en positionering</w:t>
      </w:r>
      <w:bookmarkEnd w:id="2"/>
      <w:bookmarkEnd w:id="1"/>
    </w:p>
    <w:p w14:paraId="6005E034" w14:textId="77777777" w:rsidR="00BE2E46" w:rsidRPr="002E594B" w:rsidRDefault="00BE2E46" w:rsidP="00BE2E46">
      <w:pPr>
        <w:pStyle w:val="Kop2"/>
        <w:rPr>
          <w:sz w:val="18"/>
          <w:szCs w:val="18"/>
        </w:rPr>
      </w:pPr>
      <w:bookmarkStart w:id="3" w:name="_Toc412212788"/>
      <w:bookmarkStart w:id="4" w:name="_Toc440615052"/>
      <w:r w:rsidRPr="002E594B">
        <w:rPr>
          <w:sz w:val="18"/>
          <w:szCs w:val="18"/>
        </w:rPr>
        <w:t>Inleiding / doelstelling</w:t>
      </w:r>
      <w:bookmarkEnd w:id="3"/>
      <w:bookmarkEnd w:id="4"/>
    </w:p>
    <w:p w14:paraId="6005E035" w14:textId="77777777" w:rsidR="00591036" w:rsidRDefault="00D11351" w:rsidP="00911865">
      <w:pPr>
        <w:jc w:val="both"/>
        <w:rPr>
          <w:szCs w:val="18"/>
        </w:rPr>
      </w:pPr>
      <w:r>
        <w:rPr>
          <w:szCs w:val="18"/>
        </w:rPr>
        <w:t xml:space="preserve">Deze notitie is een extract uit het OTAP beleid specifiek gericht op toegang via het Remote Desktop protocol (RDP). Het gebruik van toegang via RDP voor beheer doeleinden is in een ultieme situatie een onwenselijke voorziening. Het liefst zien we toegang tot de applicatie geregeld via applicatiefuncties waaraan gebruikers gekoppeld zijn. In de diversiteit van het UWV </w:t>
      </w:r>
      <w:r w:rsidR="00B56F75">
        <w:rPr>
          <w:szCs w:val="18"/>
        </w:rPr>
        <w:t xml:space="preserve">ICT </w:t>
      </w:r>
      <w:r>
        <w:rPr>
          <w:szCs w:val="18"/>
        </w:rPr>
        <w:t>landschap is het nodig gebleken om buiten de applicatie om toegang te verlenen</w:t>
      </w:r>
      <w:r w:rsidR="00EC18A4">
        <w:rPr>
          <w:szCs w:val="18"/>
        </w:rPr>
        <w:t>, onder andere voor uitvoering van ontwikkel en test werkzaamheden</w:t>
      </w:r>
      <w:r>
        <w:rPr>
          <w:szCs w:val="18"/>
        </w:rPr>
        <w:t xml:space="preserve">. Daartoe is het Remote Desktop Toegang omgeving in het leven geroepen. In de loop der jaren zijn er vele nieuwe verschillende remote desktop servers in gebruik genomen waar eigenlijk een beperkt aantal zou volstaan. De huidige situatie kent </w:t>
      </w:r>
      <w:r w:rsidR="00B56F75">
        <w:rPr>
          <w:szCs w:val="18"/>
        </w:rPr>
        <w:t xml:space="preserve">o.a. </w:t>
      </w:r>
      <w:r>
        <w:rPr>
          <w:szCs w:val="18"/>
        </w:rPr>
        <w:t xml:space="preserve">een risico t.a.v. de toegangslogging en het Identity Management. Een centrale omgeving zou een groot deel van de beveiligingsproblematiek oplossen en tevens een kostenreductie betekenen. </w:t>
      </w:r>
    </w:p>
    <w:p w14:paraId="6005E036" w14:textId="77777777" w:rsidR="00D11351" w:rsidRDefault="00D11351" w:rsidP="00911865">
      <w:pPr>
        <w:jc w:val="both"/>
        <w:rPr>
          <w:szCs w:val="18"/>
        </w:rPr>
      </w:pPr>
      <w:r>
        <w:rPr>
          <w:szCs w:val="18"/>
        </w:rPr>
        <w:t xml:space="preserve">In het vervolg van deze notitie worden </w:t>
      </w:r>
      <w:r w:rsidR="00774649">
        <w:rPr>
          <w:szCs w:val="18"/>
        </w:rPr>
        <w:t>vingerend beleid</w:t>
      </w:r>
      <w:r w:rsidR="00B56F75">
        <w:rPr>
          <w:szCs w:val="18"/>
        </w:rPr>
        <w:t xml:space="preserve"> </w:t>
      </w:r>
      <w:r>
        <w:rPr>
          <w:szCs w:val="18"/>
        </w:rPr>
        <w:t>voor de dienst Remote desktop toegang richting het UWV HRC</w:t>
      </w:r>
      <w:r w:rsidR="00774649">
        <w:rPr>
          <w:szCs w:val="18"/>
        </w:rPr>
        <w:t xml:space="preserve"> en de invulling hiervan toegelicht</w:t>
      </w:r>
      <w:r>
        <w:rPr>
          <w:szCs w:val="18"/>
        </w:rPr>
        <w:t xml:space="preserve">. </w:t>
      </w:r>
    </w:p>
    <w:p w14:paraId="6005E037" w14:textId="77777777" w:rsidR="00BE2E46" w:rsidRPr="00B56F75" w:rsidRDefault="00BE2E46" w:rsidP="00B56F75">
      <w:pPr>
        <w:pStyle w:val="Kop2"/>
        <w:rPr>
          <w:sz w:val="18"/>
          <w:szCs w:val="18"/>
        </w:rPr>
      </w:pPr>
      <w:bookmarkStart w:id="5" w:name="_Toc412212789"/>
      <w:bookmarkStart w:id="6" w:name="_Toc440615053"/>
      <w:r w:rsidRPr="00B56F75">
        <w:rPr>
          <w:sz w:val="18"/>
          <w:szCs w:val="18"/>
        </w:rPr>
        <w:t>Uitgangspunten</w:t>
      </w:r>
      <w:bookmarkEnd w:id="5"/>
      <w:bookmarkEnd w:id="6"/>
    </w:p>
    <w:p w14:paraId="6005E038" w14:textId="77777777" w:rsidR="00BE2E46" w:rsidRPr="002E594B" w:rsidRDefault="00BE2E46" w:rsidP="00911865">
      <w:pPr>
        <w:jc w:val="both"/>
        <w:rPr>
          <w:rStyle w:val="OpmaakprofielVerdana"/>
        </w:rPr>
      </w:pPr>
      <w:r w:rsidRPr="002E594B">
        <w:rPr>
          <w:rStyle w:val="OpmaakprofielVerdana"/>
        </w:rPr>
        <w:t xml:space="preserve">Ten aanzien van OTAP voorzieningen zijn de normen uit de UWV BIR (Baseline Informatiebeveiliging Rijksdienst) van toepassing. </w:t>
      </w:r>
      <w:r>
        <w:rPr>
          <w:rStyle w:val="OpmaakprofielVerdana"/>
        </w:rPr>
        <w:t xml:space="preserve">RDT maakt hier onderdeel vanuit. </w:t>
      </w:r>
      <w:r w:rsidRPr="002E594B">
        <w:rPr>
          <w:rStyle w:val="OpmaakprofielVerdana"/>
        </w:rPr>
        <w:t xml:space="preserve">Deze </w:t>
      </w:r>
      <w:r w:rsidR="00587052">
        <w:rPr>
          <w:rStyle w:val="OpmaakprofielVerdana"/>
        </w:rPr>
        <w:t xml:space="preserve">BIR richtlijnen, </w:t>
      </w:r>
      <w:r w:rsidRPr="002E594B">
        <w:rPr>
          <w:rStyle w:val="OpmaakprofielVerdana"/>
        </w:rPr>
        <w:t xml:space="preserve">aangevuld met specifiek voor UWV geldende beveiligingscriteria, </w:t>
      </w:r>
      <w:r w:rsidR="00587052">
        <w:rPr>
          <w:rStyle w:val="OpmaakprofielVerdana"/>
        </w:rPr>
        <w:t xml:space="preserve">zijn het uitgangspunt  om </w:t>
      </w:r>
      <w:r w:rsidRPr="002E594B">
        <w:rPr>
          <w:rStyle w:val="OpmaakprofielVerdana"/>
        </w:rPr>
        <w:t>te voldoen aan het door UWV vastgestelde Informatiebeveiligingsbeleid.</w:t>
      </w:r>
    </w:p>
    <w:p w14:paraId="6005E039" w14:textId="77777777" w:rsidR="00BE2E46" w:rsidRPr="002E594B" w:rsidRDefault="00BE2E46" w:rsidP="00BE2E46">
      <w:pPr>
        <w:pStyle w:val="Kop2"/>
        <w:rPr>
          <w:sz w:val="18"/>
          <w:szCs w:val="18"/>
        </w:rPr>
      </w:pPr>
      <w:bookmarkStart w:id="7" w:name="_Toc412212791"/>
      <w:bookmarkStart w:id="8" w:name="_Toc440615054"/>
      <w:r w:rsidRPr="002E594B">
        <w:rPr>
          <w:sz w:val="18"/>
          <w:szCs w:val="18"/>
        </w:rPr>
        <w:t>Afwijkingen via ‘Comply or Explain’</w:t>
      </w:r>
      <w:bookmarkEnd w:id="7"/>
      <w:bookmarkEnd w:id="8"/>
    </w:p>
    <w:p w14:paraId="6005E03A" w14:textId="77777777" w:rsidR="00B56F75" w:rsidRPr="00B56F75" w:rsidRDefault="00BE2E46" w:rsidP="00911865">
      <w:pPr>
        <w:jc w:val="both"/>
        <w:rPr>
          <w:szCs w:val="18"/>
        </w:rPr>
      </w:pPr>
      <w:r w:rsidRPr="002E594B">
        <w:rPr>
          <w:szCs w:val="18"/>
        </w:rPr>
        <w:t>De geldende (</w:t>
      </w:r>
      <w:r w:rsidR="00587052" w:rsidRPr="002E594B">
        <w:rPr>
          <w:szCs w:val="18"/>
        </w:rPr>
        <w:t>beleid</w:t>
      </w:r>
      <w:r w:rsidRPr="002E594B">
        <w:rPr>
          <w:szCs w:val="18"/>
        </w:rPr>
        <w:t xml:space="preserve">)richtlijnen en architectuurprincipes zijn </w:t>
      </w:r>
      <w:r w:rsidR="00587052" w:rsidRPr="002E594B">
        <w:rPr>
          <w:szCs w:val="18"/>
        </w:rPr>
        <w:t>kader stellend</w:t>
      </w:r>
      <w:r w:rsidRPr="002E594B">
        <w:rPr>
          <w:szCs w:val="18"/>
        </w:rPr>
        <w:t>. Bij de toepassing van deze richtlijnen en principes mag, mits gemotiveerd en in overeenstemming met de eigenaar van de richtlijnen en principes, daarvan worden afgeweken.</w:t>
      </w:r>
    </w:p>
    <w:p w14:paraId="6005E03B" w14:textId="77777777" w:rsidR="00BE2E46" w:rsidRPr="00D623E2" w:rsidRDefault="00BE2E46" w:rsidP="00BE2E46">
      <w:pPr>
        <w:pStyle w:val="Kop2"/>
        <w:rPr>
          <w:sz w:val="18"/>
          <w:szCs w:val="18"/>
        </w:rPr>
      </w:pPr>
      <w:bookmarkStart w:id="9" w:name="_Toc440615055"/>
      <w:r w:rsidRPr="00D623E2">
        <w:rPr>
          <w:sz w:val="18"/>
          <w:szCs w:val="18"/>
        </w:rPr>
        <w:t>De zonering</w:t>
      </w:r>
      <w:bookmarkEnd w:id="9"/>
    </w:p>
    <w:p w14:paraId="6005E03C" w14:textId="77777777" w:rsidR="0019418C" w:rsidRDefault="00BE2E46" w:rsidP="00911865">
      <w:pPr>
        <w:jc w:val="both"/>
        <w:rPr>
          <w:szCs w:val="18"/>
        </w:rPr>
      </w:pPr>
      <w:r w:rsidRPr="002E594B">
        <w:rPr>
          <w:szCs w:val="18"/>
        </w:rPr>
        <w:t xml:space="preserve">Een OTAP-zone garandeert de integriteit van de omgevingen en de gebruikte gegevens. Er kunnen meerdere zones van hetzelfde type, uitgezonderd </w:t>
      </w:r>
      <w:r w:rsidRPr="00815401">
        <w:rPr>
          <w:szCs w:val="18"/>
        </w:rPr>
        <w:t>de managementzone,</w:t>
      </w:r>
      <w:r w:rsidRPr="002E594B">
        <w:rPr>
          <w:szCs w:val="18"/>
        </w:rPr>
        <w:t xml:space="preserve"> in één rekencentrum voorkomen, </w:t>
      </w:r>
      <w:r w:rsidR="00D11351">
        <w:rPr>
          <w:szCs w:val="18"/>
        </w:rPr>
        <w:t xml:space="preserve">zoals </w:t>
      </w:r>
      <w:r w:rsidRPr="002E594B">
        <w:rPr>
          <w:szCs w:val="18"/>
        </w:rPr>
        <w:t xml:space="preserve">de productiezone van het </w:t>
      </w:r>
      <w:r w:rsidR="00D11351">
        <w:rPr>
          <w:szCs w:val="18"/>
        </w:rPr>
        <w:t>W</w:t>
      </w:r>
      <w:r w:rsidRPr="002E594B">
        <w:rPr>
          <w:szCs w:val="18"/>
        </w:rPr>
        <w:t>erkbedrijf naast de productiezone van UWV.</w:t>
      </w:r>
    </w:p>
    <w:p w14:paraId="6005E03D" w14:textId="77777777" w:rsidR="00BE2E46" w:rsidRPr="002E594B" w:rsidRDefault="00815401" w:rsidP="0019418C">
      <w:pPr>
        <w:jc w:val="center"/>
        <w:rPr>
          <w:szCs w:val="18"/>
        </w:rPr>
      </w:pPr>
      <w:r>
        <w:rPr>
          <w:noProof/>
          <w:lang w:eastAsia="nl-NL"/>
        </w:rPr>
        <w:drawing>
          <wp:inline distT="0" distB="0" distL="0" distR="0" wp14:anchorId="6005E193" wp14:editId="6005E194">
            <wp:extent cx="5760720" cy="2141131"/>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141131"/>
                    </a:xfrm>
                    <a:prstGeom prst="rect">
                      <a:avLst/>
                    </a:prstGeom>
                  </pic:spPr>
                </pic:pic>
              </a:graphicData>
            </a:graphic>
          </wp:inline>
        </w:drawing>
      </w:r>
    </w:p>
    <w:p w14:paraId="6005E03E" w14:textId="77777777" w:rsidR="00B56F75" w:rsidRDefault="00BE2E46" w:rsidP="00911865">
      <w:pPr>
        <w:jc w:val="both"/>
        <w:rPr>
          <w:szCs w:val="18"/>
        </w:rPr>
      </w:pPr>
      <w:r w:rsidRPr="002E594B">
        <w:rPr>
          <w:szCs w:val="18"/>
        </w:rPr>
        <w:t xml:space="preserve">In </w:t>
      </w:r>
      <w:r w:rsidR="002C11AF">
        <w:rPr>
          <w:szCs w:val="18"/>
        </w:rPr>
        <w:t>het UWV HRC</w:t>
      </w:r>
      <w:r w:rsidRPr="002E594B">
        <w:rPr>
          <w:szCs w:val="18"/>
        </w:rPr>
        <w:t xml:space="preserve"> zijn vier zones te onderscheiden (logisch of fysiek gescheiden netwerksegmenten waartussen communicatie / verkeer alleen op een gecontroleerde manier kan / mag plaatsvinden). Dat zijn de ontwikkel/test</w:t>
      </w:r>
      <w:r w:rsidR="00911865">
        <w:rPr>
          <w:szCs w:val="18"/>
        </w:rPr>
        <w:t xml:space="preserve"> </w:t>
      </w:r>
      <w:r w:rsidRPr="002E594B">
        <w:rPr>
          <w:szCs w:val="18"/>
        </w:rPr>
        <w:t>zone (OT-zone), acceptatiezone (A-zone) en een productiezone (P-zone). Daarnaast biedt een managementzone (M-zone) ondersteuning op het gebied van de toegang tot de andere zones en het verkeer, transport van gegevens en software, tussen de verschillende omgevingen in de zones.</w:t>
      </w:r>
    </w:p>
    <w:p w14:paraId="6005E03F" w14:textId="77777777" w:rsidR="00B56F75" w:rsidRDefault="00B56F75">
      <w:pPr>
        <w:overflowPunct/>
        <w:autoSpaceDE/>
        <w:autoSpaceDN/>
        <w:adjustRightInd/>
        <w:spacing w:after="0" w:line="240" w:lineRule="auto"/>
        <w:textAlignment w:val="auto"/>
        <w:rPr>
          <w:szCs w:val="18"/>
        </w:rPr>
      </w:pPr>
      <w:r>
        <w:rPr>
          <w:szCs w:val="18"/>
        </w:rPr>
        <w:br w:type="page"/>
      </w:r>
    </w:p>
    <w:p w14:paraId="6005E040" w14:textId="77777777" w:rsidR="00CF2247" w:rsidRDefault="00CF2247" w:rsidP="00CF2247">
      <w:pPr>
        <w:pStyle w:val="Kop1"/>
        <w:rPr>
          <w:sz w:val="18"/>
          <w:szCs w:val="18"/>
        </w:rPr>
      </w:pPr>
      <w:bookmarkStart w:id="10" w:name="_Toc440615056"/>
      <w:r>
        <w:rPr>
          <w:sz w:val="18"/>
          <w:szCs w:val="18"/>
        </w:rPr>
        <w:lastRenderedPageBreak/>
        <w:t>Beleid</w:t>
      </w:r>
      <w:bookmarkEnd w:id="10"/>
    </w:p>
    <w:p w14:paraId="6005E041" w14:textId="77777777" w:rsidR="00B56F75" w:rsidRDefault="00B56F75" w:rsidP="00B56F75">
      <w:pPr>
        <w:rPr>
          <w:szCs w:val="18"/>
        </w:rPr>
      </w:pPr>
      <w:r>
        <w:rPr>
          <w:szCs w:val="18"/>
        </w:rPr>
        <w:t xml:space="preserve">Dit hoofdstuk geeft een extract van de beleidsrichtlijnen die betrekking hebben op RDT.  </w:t>
      </w:r>
    </w:p>
    <w:p w14:paraId="6005E042" w14:textId="77777777" w:rsidR="005755CC" w:rsidRDefault="005755CC" w:rsidP="005755CC">
      <w:pPr>
        <w:overflowPunct/>
        <w:autoSpaceDE/>
        <w:autoSpaceDN/>
        <w:adjustRightInd/>
        <w:spacing w:after="0" w:line="240" w:lineRule="auto"/>
        <w:textAlignment w:val="auto"/>
        <w:rPr>
          <w:highlight w:val="yellow"/>
        </w:rPr>
      </w:pPr>
    </w:p>
    <w:p w14:paraId="6005E043" w14:textId="77777777" w:rsidR="005755CC" w:rsidRDefault="005755CC" w:rsidP="005755CC">
      <w:pPr>
        <w:pStyle w:val="Kop2"/>
        <w:rPr>
          <w:sz w:val="18"/>
          <w:szCs w:val="18"/>
        </w:rPr>
      </w:pPr>
      <w:bookmarkStart w:id="11" w:name="_Toc440615057"/>
      <w:r>
        <w:rPr>
          <w:sz w:val="18"/>
          <w:szCs w:val="18"/>
        </w:rPr>
        <w:t xml:space="preserve">Relevante </w:t>
      </w:r>
      <w:r w:rsidR="00A40467">
        <w:rPr>
          <w:sz w:val="18"/>
          <w:szCs w:val="18"/>
        </w:rPr>
        <w:t xml:space="preserve">IV </w:t>
      </w:r>
      <w:r>
        <w:rPr>
          <w:sz w:val="18"/>
          <w:szCs w:val="18"/>
        </w:rPr>
        <w:t>doelstellingen</w:t>
      </w:r>
      <w:bookmarkEnd w:id="11"/>
    </w:p>
    <w:p w14:paraId="6005E044" w14:textId="77777777" w:rsidR="005755CC" w:rsidRDefault="005755CC" w:rsidP="005755CC">
      <w:r>
        <w:t>De beleidsuitgangspunten voor OTAP zijn een direct afgeleide va</w:t>
      </w:r>
      <w:r w:rsidR="00A40467">
        <w:t>n de volgende IV Principes</w:t>
      </w:r>
    </w:p>
    <w:p w14:paraId="6005E045" w14:textId="77777777" w:rsidR="00A40467" w:rsidRDefault="00A40467" w:rsidP="005755CC"/>
    <w:tbl>
      <w:tblPr>
        <w:tblW w:w="9640" w:type="dxa"/>
        <w:tblInd w:w="-176" w:type="dxa"/>
        <w:tblLayout w:type="fixed"/>
        <w:tblLook w:val="04A0" w:firstRow="1" w:lastRow="0" w:firstColumn="1" w:lastColumn="0" w:noHBand="0" w:noVBand="1"/>
      </w:tblPr>
      <w:tblGrid>
        <w:gridCol w:w="1702"/>
        <w:gridCol w:w="7938"/>
      </w:tblGrid>
      <w:tr w:rsidR="00A40467" w:rsidRPr="00395326" w14:paraId="6005E047" w14:textId="77777777" w:rsidTr="00824D4D">
        <w:trPr>
          <w:trHeight w:val="566"/>
        </w:trPr>
        <w:tc>
          <w:tcPr>
            <w:tcW w:w="9640" w:type="dxa"/>
            <w:gridSpan w:val="2"/>
            <w:tcBorders>
              <w:top w:val="single" w:sz="4" w:space="0" w:color="auto"/>
              <w:left w:val="single" w:sz="4" w:space="0" w:color="auto"/>
              <w:bottom w:val="single" w:sz="4" w:space="0" w:color="auto"/>
              <w:right w:val="single" w:sz="4" w:space="0" w:color="auto"/>
            </w:tcBorders>
          </w:tcPr>
          <w:p w14:paraId="6005E046" w14:textId="77777777" w:rsidR="00A40467" w:rsidRPr="00395326" w:rsidRDefault="00A40467" w:rsidP="00AA2CAE">
            <w:pPr>
              <w:pStyle w:val="RptStandaard"/>
              <w:keepNext w:val="0"/>
              <w:ind w:left="743" w:hanging="743"/>
              <w:outlineLvl w:val="9"/>
              <w:rPr>
                <w:szCs w:val="18"/>
              </w:rPr>
            </w:pPr>
            <w:r>
              <w:rPr>
                <w:szCs w:val="18"/>
              </w:rPr>
              <w:t>P3</w:t>
            </w:r>
            <w:r w:rsidRPr="00AD1DB0">
              <w:rPr>
                <w:szCs w:val="18"/>
              </w:rPr>
              <w:t>.</w:t>
            </w:r>
            <w:r w:rsidRPr="00AD1DB0">
              <w:rPr>
                <w:szCs w:val="18"/>
              </w:rPr>
              <w:tab/>
            </w:r>
            <w:r>
              <w:rPr>
                <w:szCs w:val="18"/>
              </w:rPr>
              <w:t>Invulling</w:t>
            </w:r>
            <w:r w:rsidRPr="00AD1DB0">
              <w:rPr>
                <w:szCs w:val="18"/>
              </w:rPr>
              <w:t xml:space="preserve"> van de IV op basis van </w:t>
            </w:r>
            <w:r>
              <w:rPr>
                <w:szCs w:val="18"/>
              </w:rPr>
              <w:t>in de markt of bij de overheid gangbare suites/ bouwblokken</w:t>
            </w:r>
            <w:r w:rsidRPr="00AD1DB0">
              <w:rPr>
                <w:szCs w:val="18"/>
              </w:rPr>
              <w:t>.</w:t>
            </w:r>
          </w:p>
        </w:tc>
      </w:tr>
      <w:tr w:rsidR="00A40467" w:rsidRPr="00395326" w14:paraId="6005E04C" w14:textId="77777777" w:rsidTr="00824D4D">
        <w:trPr>
          <w:trHeight w:val="2956"/>
        </w:trPr>
        <w:tc>
          <w:tcPr>
            <w:tcW w:w="1702" w:type="dxa"/>
            <w:tcBorders>
              <w:top w:val="single" w:sz="4" w:space="0" w:color="auto"/>
              <w:left w:val="single" w:sz="4" w:space="0" w:color="auto"/>
              <w:bottom w:val="single" w:sz="4" w:space="0" w:color="auto"/>
              <w:right w:val="single" w:sz="4" w:space="0" w:color="auto"/>
            </w:tcBorders>
          </w:tcPr>
          <w:p w14:paraId="6005E048" w14:textId="77777777" w:rsidR="00A40467" w:rsidRDefault="00A40467" w:rsidP="00AA2CAE">
            <w:pPr>
              <w:pStyle w:val="RptStandaard"/>
              <w:keepNext w:val="0"/>
              <w:ind w:left="743" w:hanging="743"/>
              <w:outlineLvl w:val="9"/>
              <w:rPr>
                <w:b/>
                <w:szCs w:val="18"/>
              </w:rPr>
            </w:pPr>
            <w:r>
              <w:rPr>
                <w:szCs w:val="18"/>
              </w:rPr>
              <w:t>Toelichting:</w:t>
            </w:r>
          </w:p>
        </w:tc>
        <w:tc>
          <w:tcPr>
            <w:tcW w:w="7938" w:type="dxa"/>
            <w:tcBorders>
              <w:top w:val="single" w:sz="4" w:space="0" w:color="auto"/>
              <w:left w:val="single" w:sz="4" w:space="0" w:color="auto"/>
              <w:bottom w:val="single" w:sz="4" w:space="0" w:color="auto"/>
              <w:right w:val="single" w:sz="4" w:space="0" w:color="auto"/>
            </w:tcBorders>
          </w:tcPr>
          <w:p w14:paraId="6005E049" w14:textId="77777777" w:rsidR="00A40467" w:rsidRDefault="00A40467" w:rsidP="00705376">
            <w:pPr>
              <w:pStyle w:val="Geenafstand"/>
            </w:pPr>
            <w:r w:rsidRPr="00FA63FD">
              <w:t xml:space="preserve">Bij het </w:t>
            </w:r>
            <w:r>
              <w:t>(her)invullen</w:t>
            </w:r>
            <w:r w:rsidRPr="00FA63FD">
              <w:t xml:space="preserve"> van </w:t>
            </w:r>
            <w:r>
              <w:t>(</w:t>
            </w:r>
            <w:r w:rsidRPr="00FA63FD">
              <w:t>nieuwe</w:t>
            </w:r>
            <w:r>
              <w:t>)</w:t>
            </w:r>
            <w:r w:rsidRPr="00FA63FD">
              <w:t xml:space="preserve"> </w:t>
            </w:r>
            <w:r>
              <w:t xml:space="preserve">functionele wensen </w:t>
            </w:r>
            <w:r w:rsidRPr="00FA63FD">
              <w:t xml:space="preserve">geldt de volgorde hergebruik, kopen, maken. Hierbij worden bij voorkeur </w:t>
            </w:r>
            <w:r w:rsidR="0016230C" w:rsidRPr="00FA63FD">
              <w:t>overheid brede</w:t>
            </w:r>
            <w:r w:rsidRPr="00FA63FD">
              <w:t xml:space="preserve"> en/of op de markt verkrijgbare generieke bouwstenen gebruikt in de vorm van bewezen en </w:t>
            </w:r>
            <w:r w:rsidR="0016230C" w:rsidRPr="00FA63FD">
              <w:t>toekomst vaste</w:t>
            </w:r>
            <w:r w:rsidRPr="00FA63FD">
              <w:t xml:space="preserve"> standaard</w:t>
            </w:r>
            <w:r w:rsidRPr="00FA63FD">
              <w:softHyphen/>
              <w:t>pakketten en frameworks, ook in combinatie met andere bouwstenen.</w:t>
            </w:r>
            <w:r>
              <w:t xml:space="preserve"> </w:t>
            </w:r>
            <w:r w:rsidRPr="001C7B72">
              <w:t xml:space="preserve">Applicaties worden afgebakend op basis van relatieve autonomie (door binnen onderdelen te streven naar maximale samenhang en tussen onderdelen naar minimale afhankelijkheid), zelfstandig bestaansrecht en kleine functionele eenheden die projectmatig efficiënt gerealiseerd kunnen worden. Waar functioneel vergelijkbaar, moeten de applicaties afgebakend worden conform gangbare in de markt verkrijgbare equivalenten. </w:t>
            </w:r>
            <w:r>
              <w:t xml:space="preserve">Beproefde middelen worden verkregen vanuit een </w:t>
            </w:r>
            <w:r w:rsidRPr="00E03A9A">
              <w:t>Best-of-suite benadering</w:t>
            </w:r>
            <w:r>
              <w:t xml:space="preserve"> per aandachtsgebied. </w:t>
            </w:r>
          </w:p>
          <w:p w14:paraId="6005E04A" w14:textId="77777777" w:rsidR="00A40467" w:rsidRDefault="00A40467" w:rsidP="00705376">
            <w:pPr>
              <w:pStyle w:val="Geenafstand"/>
            </w:pPr>
            <w:r w:rsidRPr="001C7B72">
              <w:t xml:space="preserve">In de UWV-informatievoorziening is er voor elke functionaliteit slechts één component operationeel. </w:t>
            </w:r>
            <w:r>
              <w:t xml:space="preserve">In het IV-landschap worden middelen ingezet die specifiek voor een functioneel gebied zijn ontwikkeld.  </w:t>
            </w:r>
          </w:p>
          <w:p w14:paraId="6005E04B" w14:textId="77777777" w:rsidR="00A40467" w:rsidRPr="00395326" w:rsidRDefault="00A40467" w:rsidP="00705376">
            <w:pPr>
              <w:pStyle w:val="Geenafstand"/>
            </w:pPr>
          </w:p>
        </w:tc>
      </w:tr>
      <w:tr w:rsidR="00A40467" w:rsidRPr="00395326" w14:paraId="6005E052" w14:textId="77777777" w:rsidTr="00824D4D">
        <w:trPr>
          <w:trHeight w:val="1693"/>
        </w:trPr>
        <w:tc>
          <w:tcPr>
            <w:tcW w:w="1702" w:type="dxa"/>
            <w:tcBorders>
              <w:top w:val="single" w:sz="4" w:space="0" w:color="auto"/>
              <w:left w:val="single" w:sz="4" w:space="0" w:color="auto"/>
              <w:bottom w:val="single" w:sz="4" w:space="0" w:color="auto"/>
              <w:right w:val="single" w:sz="4" w:space="0" w:color="auto"/>
            </w:tcBorders>
          </w:tcPr>
          <w:p w14:paraId="6005E04D" w14:textId="77777777" w:rsidR="00A40467" w:rsidRPr="00392E0C" w:rsidRDefault="00A40467" w:rsidP="00AA2CAE">
            <w:pPr>
              <w:pStyle w:val="RptStandaard"/>
              <w:keepNext w:val="0"/>
              <w:ind w:left="743" w:hanging="743"/>
              <w:outlineLvl w:val="9"/>
              <w:rPr>
                <w:b/>
                <w:szCs w:val="18"/>
              </w:rPr>
            </w:pPr>
            <w:r w:rsidRPr="00392E0C">
              <w:rPr>
                <w:szCs w:val="18"/>
              </w:rPr>
              <w:t>Rationale</w:t>
            </w:r>
            <w:r>
              <w:rPr>
                <w:szCs w:val="18"/>
              </w:rPr>
              <w:t>:</w:t>
            </w:r>
          </w:p>
        </w:tc>
        <w:tc>
          <w:tcPr>
            <w:tcW w:w="7938" w:type="dxa"/>
            <w:tcBorders>
              <w:top w:val="single" w:sz="4" w:space="0" w:color="auto"/>
              <w:left w:val="single" w:sz="4" w:space="0" w:color="auto"/>
              <w:bottom w:val="single" w:sz="4" w:space="0" w:color="auto"/>
              <w:right w:val="single" w:sz="4" w:space="0" w:color="auto"/>
            </w:tcBorders>
          </w:tcPr>
          <w:p w14:paraId="6005E04E" w14:textId="77777777" w:rsidR="00A40467" w:rsidRDefault="00A40467" w:rsidP="00705376">
            <w:pPr>
              <w:pStyle w:val="Geenafstand"/>
            </w:pPr>
            <w:r>
              <w:t>UWV heeft ICT nodig voor haar kerntaak. Het goedkoop en doelgericht kunnen inzetten van ICT is belangrijker dan het zelf ontwikkelen hiervan. Om afhankelijkheid van leveranciers te minimaliseren of om te voorkomen dat UWV wordt geconfronteerd met (grote) onvolkomenheden in de verkregen ICT worden strenge eisen gesteld aan (bewezen) kwaliteit en toekomstvastheid.</w:t>
            </w:r>
          </w:p>
          <w:p w14:paraId="6005E04F" w14:textId="77777777" w:rsidR="00A40467" w:rsidRDefault="00A40467" w:rsidP="00705376">
            <w:pPr>
              <w:pStyle w:val="Geenafstand"/>
            </w:pPr>
            <w:r>
              <w:t>UWV houdt in haar ICT-landschap optimaal rekening met het kunnen inzetten van inzet van overheidsbouwblokken en middelen uit de markt. Afhankelijkheid van leveranciers wordt hiermee verminderd. Tevens wordt de keuze vrijheid voor toekomstige veranderingen vergemakkelijkt. Middelen worden alleen ingezet voor functies waarvoor zij bedoeld zijn. Andere inzet levert op korte of langere termijn mogelijk problemen in continuïteit / schaalbaarheid of functionaliteit op. Indien mogelijk worden middelen geselecteerd die voorbereid zijn op veranderingen in communicatiekanalen en gebruikers( organisaties).</w:t>
            </w:r>
          </w:p>
          <w:p w14:paraId="6005E050" w14:textId="77777777" w:rsidR="00A40467" w:rsidRDefault="00A40467" w:rsidP="00705376">
            <w:pPr>
              <w:pStyle w:val="Geenafstand"/>
            </w:pPr>
            <w:r>
              <w:t xml:space="preserve">De </w:t>
            </w:r>
            <w:r w:rsidRPr="00E03A9A">
              <w:t>Best-of-suite benadering</w:t>
            </w:r>
            <w:r>
              <w:t xml:space="preserve"> beoogt vermindering van de integratielast.</w:t>
            </w:r>
          </w:p>
          <w:p w14:paraId="6005E051" w14:textId="77777777" w:rsidR="00A40467" w:rsidRPr="00395326" w:rsidRDefault="00A40467" w:rsidP="00705376">
            <w:pPr>
              <w:pStyle w:val="Geenafstand"/>
            </w:pPr>
          </w:p>
        </w:tc>
      </w:tr>
      <w:tr w:rsidR="00A40467" w:rsidRPr="00395326" w14:paraId="6005E055" w14:textId="77777777" w:rsidTr="00824D4D">
        <w:trPr>
          <w:trHeight w:val="1127"/>
        </w:trPr>
        <w:tc>
          <w:tcPr>
            <w:tcW w:w="1702" w:type="dxa"/>
            <w:tcBorders>
              <w:top w:val="single" w:sz="4" w:space="0" w:color="auto"/>
              <w:left w:val="single" w:sz="4" w:space="0" w:color="auto"/>
              <w:bottom w:val="single" w:sz="4" w:space="0" w:color="auto"/>
              <w:right w:val="single" w:sz="4" w:space="0" w:color="auto"/>
            </w:tcBorders>
          </w:tcPr>
          <w:p w14:paraId="6005E053" w14:textId="77777777" w:rsidR="00A40467" w:rsidRPr="00AA2CAE" w:rsidRDefault="00A40467" w:rsidP="00AA2CAE">
            <w:pPr>
              <w:pStyle w:val="RptStandaard"/>
              <w:keepNext w:val="0"/>
              <w:ind w:left="743" w:hanging="743"/>
              <w:outlineLvl w:val="9"/>
              <w:rPr>
                <w:szCs w:val="18"/>
              </w:rPr>
            </w:pPr>
            <w:r w:rsidRPr="00392E0C">
              <w:rPr>
                <w:szCs w:val="18"/>
              </w:rPr>
              <w:t>Consequenties</w:t>
            </w:r>
          </w:p>
        </w:tc>
        <w:tc>
          <w:tcPr>
            <w:tcW w:w="7938" w:type="dxa"/>
            <w:tcBorders>
              <w:top w:val="single" w:sz="4" w:space="0" w:color="auto"/>
              <w:left w:val="single" w:sz="4" w:space="0" w:color="auto"/>
              <w:bottom w:val="single" w:sz="4" w:space="0" w:color="auto"/>
              <w:right w:val="single" w:sz="4" w:space="0" w:color="auto"/>
            </w:tcBorders>
          </w:tcPr>
          <w:p w14:paraId="6005E054" w14:textId="77777777" w:rsidR="00A40467" w:rsidRPr="00395326" w:rsidRDefault="00A40467" w:rsidP="00504A12">
            <w:pPr>
              <w:pStyle w:val="Geenafstand"/>
            </w:pPr>
            <w:r>
              <w:t>UWV houdt oog op relevante ontwikkelingen in de overheid en de ICT-markt en draagt daar hier op overheidsniveau eventueel aan bij. De ontwikkelingen worden doorvertaald in de roadmaps van de veranderingen op ICT –gebied.</w:t>
            </w:r>
          </w:p>
        </w:tc>
      </w:tr>
    </w:tbl>
    <w:p w14:paraId="6005E056" w14:textId="77777777" w:rsidR="00A40467" w:rsidRDefault="00A40467" w:rsidP="005755CC"/>
    <w:p w14:paraId="6005E057" w14:textId="77777777" w:rsidR="00A40467" w:rsidRDefault="00A40467" w:rsidP="005755CC"/>
    <w:tbl>
      <w:tblPr>
        <w:tblStyle w:val="Lichtearcering-accent1"/>
        <w:tblW w:w="9640" w:type="dxa"/>
        <w:tblLayout w:type="fixed"/>
        <w:tblLook w:val="04A0" w:firstRow="1" w:lastRow="0" w:firstColumn="1" w:lastColumn="0" w:noHBand="0" w:noVBand="1"/>
      </w:tblPr>
      <w:tblGrid>
        <w:gridCol w:w="1702"/>
        <w:gridCol w:w="7938"/>
      </w:tblGrid>
      <w:tr w:rsidR="00A40467" w:rsidRPr="009F3A1B" w14:paraId="6005E059" w14:textId="77777777" w:rsidTr="00504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0" w:type="dxa"/>
            <w:gridSpan w:val="2"/>
          </w:tcPr>
          <w:p w14:paraId="6005E058" w14:textId="77777777" w:rsidR="00A40467" w:rsidRPr="00E56AD1" w:rsidRDefault="00A40467" w:rsidP="00705376">
            <w:pPr>
              <w:pStyle w:val="RptStandaard"/>
              <w:keepNext w:val="0"/>
              <w:ind w:left="743" w:hanging="743"/>
              <w:outlineLvl w:val="9"/>
              <w:rPr>
                <w:b w:val="0"/>
                <w:szCs w:val="18"/>
              </w:rPr>
            </w:pPr>
            <w:r w:rsidRPr="00E56AD1">
              <w:rPr>
                <w:szCs w:val="18"/>
              </w:rPr>
              <w:t xml:space="preserve">P8  </w:t>
            </w:r>
            <w:r w:rsidRPr="00E56AD1">
              <w:rPr>
                <w:szCs w:val="18"/>
              </w:rPr>
              <w:tab/>
              <w:t>Inrichting IV  gericht op voorkomen onjuist gebruik van gegevens</w:t>
            </w:r>
          </w:p>
        </w:tc>
      </w:tr>
      <w:tr w:rsidR="00A40467" w:rsidRPr="009F3A1B" w14:paraId="6005E05E" w14:textId="77777777" w:rsidTr="00504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6005E05A" w14:textId="77777777" w:rsidR="00A40467" w:rsidRPr="00E56AD1" w:rsidRDefault="00A40467" w:rsidP="00705376">
            <w:pPr>
              <w:pStyle w:val="RptStandaard"/>
              <w:keepNext w:val="0"/>
              <w:outlineLvl w:val="9"/>
              <w:rPr>
                <w:b w:val="0"/>
                <w:szCs w:val="18"/>
              </w:rPr>
            </w:pPr>
            <w:bookmarkStart w:id="12" w:name="_Toc214534215"/>
            <w:r w:rsidRPr="00E56AD1">
              <w:rPr>
                <w:szCs w:val="18"/>
              </w:rPr>
              <w:t>Toelichting</w:t>
            </w:r>
            <w:bookmarkEnd w:id="12"/>
            <w:r w:rsidRPr="00E56AD1">
              <w:rPr>
                <w:szCs w:val="18"/>
              </w:rPr>
              <w:t>:</w:t>
            </w:r>
          </w:p>
        </w:tc>
        <w:tc>
          <w:tcPr>
            <w:tcW w:w="7938" w:type="dxa"/>
          </w:tcPr>
          <w:p w14:paraId="6005E05B" w14:textId="77777777" w:rsidR="00A40467" w:rsidRPr="0086097C" w:rsidRDefault="00A40467" w:rsidP="00705376">
            <w:pPr>
              <w:pStyle w:val="Geenafstand"/>
              <w:cnfStyle w:val="000000100000" w:firstRow="0" w:lastRow="0" w:firstColumn="0" w:lastColumn="0" w:oddVBand="0" w:evenVBand="0" w:oddHBand="1" w:evenHBand="0" w:firstRowFirstColumn="0" w:firstRowLastColumn="0" w:lastRowFirstColumn="0" w:lastRowLastColumn="0"/>
            </w:pPr>
            <w:r w:rsidRPr="0086097C">
              <w:t>Systemen en gegevens worden beveiligd conform de eisen gesteld in het UWV tactisch beveiligings- en privacy</w:t>
            </w:r>
            <w:r w:rsidR="00504A12">
              <w:t xml:space="preserve"> </w:t>
            </w:r>
            <w:r w:rsidRPr="0086097C">
              <w:t xml:space="preserve">beleid. Dit houdt bijvoorbeeld in dat gegevensvertrekking alleen wordt gedaan vanwege doelbinding, dat privacy- en </w:t>
            </w:r>
            <w:r w:rsidRPr="0086097C">
              <w:lastRenderedPageBreak/>
              <w:t xml:space="preserve">medisch gevoelige gegevens worden beschermd en dat fraude wordt geïdentificeerd en voorkomen door logging en </w:t>
            </w:r>
            <w:r w:rsidR="00504A12" w:rsidRPr="0086097C">
              <w:t>i</w:t>
            </w:r>
            <w:r w:rsidR="00504A12">
              <w:t>dentiteit</w:t>
            </w:r>
            <w:r w:rsidR="00504A12" w:rsidRPr="0086097C">
              <w:t xml:space="preserve"> management</w:t>
            </w:r>
            <w:r w:rsidRPr="0086097C">
              <w:t>. Voor levering van gegevens buiten UWV wordt de ongeautoriseerde toegang tot en inzage in de gegevens voorkomen. De IV garandeert dat het handelen van UWV t.a.v. zijn wettelijke taken op hoofdlijnen is te reconstrueren voor juridische verantwoording.</w:t>
            </w:r>
          </w:p>
          <w:p w14:paraId="6005E05C" w14:textId="77777777" w:rsidR="00A40467" w:rsidRDefault="00A40467" w:rsidP="00705376">
            <w:pPr>
              <w:pStyle w:val="Geenafstand"/>
              <w:cnfStyle w:val="000000100000" w:firstRow="0" w:lastRow="0" w:firstColumn="0" w:lastColumn="0" w:oddVBand="0" w:evenVBand="0" w:oddHBand="1" w:evenHBand="0" w:firstRowFirstColumn="0" w:firstRowLastColumn="0" w:lastRowFirstColumn="0" w:lastRowLastColumn="0"/>
              <w:rPr>
                <w:ins w:id="13" w:author="Leeuwen, Dave van (D.J.)" w:date="2016-01-15T09:28:00Z"/>
              </w:rPr>
            </w:pPr>
            <w:r w:rsidRPr="0086097C">
              <w:t>Verwijdering van overheidsinformatie uit de IV vindt plaats door geautoriseerde personen en volgens het vastgestelde protocol</w:t>
            </w:r>
          </w:p>
          <w:p w14:paraId="6005E05D" w14:textId="77777777" w:rsidR="0016230C" w:rsidRPr="0086097C" w:rsidRDefault="0016230C" w:rsidP="00705376">
            <w:pPr>
              <w:pStyle w:val="Geenafstand"/>
              <w:cnfStyle w:val="000000100000" w:firstRow="0" w:lastRow="0" w:firstColumn="0" w:lastColumn="0" w:oddVBand="0" w:evenVBand="0" w:oddHBand="1" w:evenHBand="0" w:firstRowFirstColumn="0" w:firstRowLastColumn="0" w:lastRowFirstColumn="0" w:lastRowLastColumn="0"/>
            </w:pPr>
          </w:p>
        </w:tc>
      </w:tr>
      <w:tr w:rsidR="00A40467" w:rsidRPr="009F3A1B" w14:paraId="6005E062" w14:textId="77777777" w:rsidTr="00504A12">
        <w:tc>
          <w:tcPr>
            <w:cnfStyle w:val="001000000000" w:firstRow="0" w:lastRow="0" w:firstColumn="1" w:lastColumn="0" w:oddVBand="0" w:evenVBand="0" w:oddHBand="0" w:evenHBand="0" w:firstRowFirstColumn="0" w:firstRowLastColumn="0" w:lastRowFirstColumn="0" w:lastRowLastColumn="0"/>
            <w:tcW w:w="1702" w:type="dxa"/>
          </w:tcPr>
          <w:p w14:paraId="6005E05F" w14:textId="77777777" w:rsidR="00A40467" w:rsidRPr="00E56AD1" w:rsidRDefault="00A40467" w:rsidP="00705376">
            <w:pPr>
              <w:pStyle w:val="RptStandaard"/>
              <w:keepNext w:val="0"/>
              <w:outlineLvl w:val="9"/>
              <w:rPr>
                <w:b w:val="0"/>
                <w:szCs w:val="18"/>
              </w:rPr>
            </w:pPr>
            <w:r w:rsidRPr="00E56AD1">
              <w:rPr>
                <w:szCs w:val="18"/>
              </w:rPr>
              <w:lastRenderedPageBreak/>
              <w:t>Rationale:</w:t>
            </w:r>
          </w:p>
        </w:tc>
        <w:tc>
          <w:tcPr>
            <w:tcW w:w="7938" w:type="dxa"/>
          </w:tcPr>
          <w:p w14:paraId="6005E060" w14:textId="77777777" w:rsidR="00A40467" w:rsidRPr="0086097C" w:rsidRDefault="00A40467" w:rsidP="00705376">
            <w:pPr>
              <w:pStyle w:val="Geenafstand"/>
              <w:cnfStyle w:val="000000000000" w:firstRow="0" w:lastRow="0" w:firstColumn="0" w:lastColumn="0" w:oddVBand="0" w:evenVBand="0" w:oddHBand="0" w:evenHBand="0" w:firstRowFirstColumn="0" w:firstRowLastColumn="0" w:lastRowFirstColumn="0" w:lastRowLastColumn="0"/>
            </w:pPr>
            <w:r w:rsidRPr="0086097C">
              <w:t>UWV gaat om met heel persoonlijke, waaronder medische en financiële, gegevens. Deze gegevens kunnen worden gebruikt voor andere doeleinden dan waarvoor zij wettelijk zijn ingewonnen of gecreëerd. Nieuwsgierigheid maar ook frauduleuze motieven kunnen hieraan ten grondslag liggen. UWV heeft als taak om rechtmatig te handelen en daarover verantwoording af te leggen. De IV-functie maakt het mogelijk om de uitgevoerde activiteiten en beslissingen t.a.v. klantzaken, inkooptrajecten, etc. af te leiden, en deze voor te leggen als juridisch bewijs.</w:t>
            </w:r>
          </w:p>
          <w:p w14:paraId="6005E061" w14:textId="77777777" w:rsidR="00A40467" w:rsidRPr="0086097C" w:rsidRDefault="00A40467" w:rsidP="00705376">
            <w:pPr>
              <w:pStyle w:val="Geenafstand"/>
              <w:cnfStyle w:val="000000000000" w:firstRow="0" w:lastRow="0" w:firstColumn="0" w:lastColumn="0" w:oddVBand="0" w:evenVBand="0" w:oddHBand="0" w:evenHBand="0" w:firstRowFirstColumn="0" w:firstRowLastColumn="0" w:lastRowFirstColumn="0" w:lastRowLastColumn="0"/>
            </w:pPr>
          </w:p>
        </w:tc>
      </w:tr>
      <w:tr w:rsidR="00A40467" w:rsidRPr="009F3A1B" w14:paraId="6005E066" w14:textId="77777777" w:rsidTr="00504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6005E063" w14:textId="77777777" w:rsidR="00A40467" w:rsidRPr="00E56AD1" w:rsidRDefault="00A40467" w:rsidP="00705376">
            <w:pPr>
              <w:pStyle w:val="RptStandaard"/>
              <w:keepNext w:val="0"/>
              <w:outlineLvl w:val="9"/>
              <w:rPr>
                <w:b w:val="0"/>
                <w:szCs w:val="18"/>
              </w:rPr>
            </w:pPr>
            <w:r w:rsidRPr="00E56AD1">
              <w:rPr>
                <w:szCs w:val="18"/>
              </w:rPr>
              <w:t>Consequenties</w:t>
            </w:r>
          </w:p>
        </w:tc>
        <w:tc>
          <w:tcPr>
            <w:tcW w:w="7938" w:type="dxa"/>
          </w:tcPr>
          <w:p w14:paraId="6005E064" w14:textId="77777777" w:rsidR="00A40467" w:rsidRDefault="00A40467" w:rsidP="00705376">
            <w:pPr>
              <w:pStyle w:val="Geenafstand"/>
              <w:cnfStyle w:val="000000100000" w:firstRow="0" w:lastRow="0" w:firstColumn="0" w:lastColumn="0" w:oddVBand="0" w:evenVBand="0" w:oddHBand="1" w:evenHBand="0" w:firstRowFirstColumn="0" w:firstRowLastColumn="0" w:lastRowFirstColumn="0" w:lastRowLastColumn="0"/>
              <w:rPr>
                <w:ins w:id="14" w:author="Leeuwen, Dave van (D.J.)" w:date="2016-01-15T09:28:00Z"/>
              </w:rPr>
            </w:pPr>
            <w:r w:rsidRPr="0086097C">
              <w:t>Maatregelen op zowel organisatorisch als technisch niveau dienen samenhangend te worden ontwikkeld en geïmplementeerd om fraude waar mogelijk te voorkomen en/of frauduleuze activiteiten te kunnen opsporen. Dit geldt voor zowel de UWV/SUWI-keten medewerkers als UWV klanten.</w:t>
            </w:r>
          </w:p>
          <w:p w14:paraId="6005E065" w14:textId="77777777" w:rsidR="0016230C" w:rsidRPr="0086097C" w:rsidRDefault="0016230C" w:rsidP="00705376">
            <w:pPr>
              <w:pStyle w:val="Geenafstand"/>
              <w:cnfStyle w:val="000000100000" w:firstRow="0" w:lastRow="0" w:firstColumn="0" w:lastColumn="0" w:oddVBand="0" w:evenVBand="0" w:oddHBand="1" w:evenHBand="0" w:firstRowFirstColumn="0" w:firstRowLastColumn="0" w:lastRowFirstColumn="0" w:lastRowLastColumn="0"/>
            </w:pPr>
          </w:p>
        </w:tc>
      </w:tr>
    </w:tbl>
    <w:p w14:paraId="6005E067" w14:textId="77777777" w:rsidR="00A40467" w:rsidRDefault="00A40467" w:rsidP="005755CC"/>
    <w:p w14:paraId="6005E068" w14:textId="77777777" w:rsidR="00F578C2" w:rsidRDefault="00F578C2" w:rsidP="00F578C2">
      <w:pPr>
        <w:pStyle w:val="Kop2"/>
        <w:rPr>
          <w:sz w:val="18"/>
          <w:szCs w:val="18"/>
        </w:rPr>
      </w:pPr>
      <w:bookmarkStart w:id="15" w:name="_Toc440615058"/>
      <w:r>
        <w:rPr>
          <w:sz w:val="18"/>
          <w:szCs w:val="18"/>
        </w:rPr>
        <w:t>Afbakening RDT</w:t>
      </w:r>
      <w:bookmarkEnd w:id="15"/>
    </w:p>
    <w:p w14:paraId="6005E069" w14:textId="77777777" w:rsidR="00F578C2" w:rsidRDefault="00CD27C3" w:rsidP="00F578C2">
      <w:pPr>
        <w:jc w:val="both"/>
        <w:rPr>
          <w:szCs w:val="18"/>
        </w:rPr>
      </w:pPr>
      <w:r>
        <w:rPr>
          <w:szCs w:val="18"/>
        </w:rPr>
        <w:t xml:space="preserve">Dit beleidsdeel richt zich op de toegangsbeveiliging  vanuit het RDT optiek. Het behandelt niet de inrichting van het managementsegment of de beschrijving van de softwarevoorzieningen (tooling) die buiten de applicatiefuncties in gebruik zijn. </w:t>
      </w:r>
      <w:r w:rsidR="00F578C2" w:rsidRPr="008933C9">
        <w:rPr>
          <w:szCs w:val="18"/>
        </w:rPr>
        <w:t xml:space="preserve">Het gebruik van toegang via </w:t>
      </w:r>
      <w:r w:rsidR="00F578C2">
        <w:rPr>
          <w:szCs w:val="18"/>
        </w:rPr>
        <w:t>RDP</w:t>
      </w:r>
      <w:r w:rsidR="00F578C2" w:rsidRPr="008933C9">
        <w:rPr>
          <w:szCs w:val="18"/>
        </w:rPr>
        <w:t xml:space="preserve"> voor beheer doeleinden is in een ultieme situatie een onwenselijke voorziening. Het liefst zien we toegang tot de applicatie geregeld via applicatiefuncties waaraan gebruikers gekoppeld zijn. In de diversiteit van het UWV ICT landschap is het nodig gebleken om buiten de applicatie om toegang te verlenen, onder andere voor uitvoering van ontwikkel</w:t>
      </w:r>
      <w:r w:rsidR="00F578C2">
        <w:rPr>
          <w:szCs w:val="18"/>
        </w:rPr>
        <w:t>-,</w:t>
      </w:r>
      <w:r w:rsidR="00F578C2" w:rsidRPr="008933C9">
        <w:rPr>
          <w:szCs w:val="18"/>
        </w:rPr>
        <w:t xml:space="preserve"> test</w:t>
      </w:r>
      <w:r w:rsidR="00F578C2">
        <w:rPr>
          <w:szCs w:val="18"/>
        </w:rPr>
        <w:t xml:space="preserve"> of beheer</w:t>
      </w:r>
      <w:r w:rsidR="00F578C2" w:rsidRPr="008933C9">
        <w:rPr>
          <w:szCs w:val="18"/>
        </w:rPr>
        <w:t xml:space="preserve">werkzaamheden. </w:t>
      </w:r>
      <w:r w:rsidR="00F578C2">
        <w:rPr>
          <w:szCs w:val="18"/>
        </w:rPr>
        <w:t xml:space="preserve">Om die toegang te verstrekken worden RDP servers gebruikt. </w:t>
      </w:r>
      <w:r w:rsidR="00F578C2" w:rsidRPr="00A614AD">
        <w:rPr>
          <w:szCs w:val="18"/>
        </w:rPr>
        <w:t xml:space="preserve">Een </w:t>
      </w:r>
      <w:r w:rsidR="00F578C2">
        <w:rPr>
          <w:szCs w:val="18"/>
        </w:rPr>
        <w:t>RDP</w:t>
      </w:r>
      <w:r w:rsidR="00F578C2" w:rsidRPr="00A614AD">
        <w:rPr>
          <w:szCs w:val="18"/>
        </w:rPr>
        <w:t xml:space="preserve"> omgeving biedt in vele gevallen toegang tot applicatieservers en informatie welke vanuit de gestandaardiseerde </w:t>
      </w:r>
      <w:r w:rsidR="00F578C2">
        <w:rPr>
          <w:szCs w:val="18"/>
        </w:rPr>
        <w:t xml:space="preserve">UWV </w:t>
      </w:r>
      <w:r w:rsidR="00F578C2" w:rsidRPr="00A614AD">
        <w:rPr>
          <w:szCs w:val="18"/>
        </w:rPr>
        <w:t xml:space="preserve">werkplek normaliter niet benaderbaar is. </w:t>
      </w:r>
    </w:p>
    <w:p w14:paraId="6005E06A" w14:textId="77777777" w:rsidR="00F578C2" w:rsidRDefault="00F578C2" w:rsidP="00F578C2">
      <w:pPr>
        <w:jc w:val="both"/>
        <w:rPr>
          <w:szCs w:val="18"/>
        </w:rPr>
      </w:pPr>
      <w:r>
        <w:rPr>
          <w:szCs w:val="18"/>
        </w:rPr>
        <w:t>Naast de bestaande centrale Remote Desktop Toegang (RDT) omgeving zijn er i</w:t>
      </w:r>
      <w:r w:rsidRPr="008933C9">
        <w:rPr>
          <w:szCs w:val="18"/>
        </w:rPr>
        <w:t xml:space="preserve">n de loop der jaren vele nieuwe verschillende remote desktop servers in gebruik genomen </w:t>
      </w:r>
      <w:r>
        <w:rPr>
          <w:szCs w:val="18"/>
        </w:rPr>
        <w:t>voor applicatie-specifieke doeleinden</w:t>
      </w:r>
      <w:r w:rsidRPr="008933C9">
        <w:rPr>
          <w:szCs w:val="18"/>
        </w:rPr>
        <w:t>. De huidige situatie kent o.a. een risico t.</w:t>
      </w:r>
      <w:r>
        <w:rPr>
          <w:szCs w:val="18"/>
        </w:rPr>
        <w:t>a.v. de toegangslogging en het i</w:t>
      </w:r>
      <w:r w:rsidRPr="008933C9">
        <w:rPr>
          <w:szCs w:val="18"/>
        </w:rPr>
        <w:t xml:space="preserve">dentity </w:t>
      </w:r>
      <w:r>
        <w:rPr>
          <w:szCs w:val="18"/>
        </w:rPr>
        <w:t>m</w:t>
      </w:r>
      <w:r w:rsidRPr="008933C9">
        <w:rPr>
          <w:szCs w:val="18"/>
        </w:rPr>
        <w:t xml:space="preserve">anagement. </w:t>
      </w:r>
    </w:p>
    <w:p w14:paraId="6005E06B" w14:textId="77777777" w:rsidR="00F578C2" w:rsidRDefault="00F578C2" w:rsidP="00F578C2">
      <w:pPr>
        <w:jc w:val="both"/>
        <w:rPr>
          <w:szCs w:val="18"/>
        </w:rPr>
      </w:pPr>
      <w:r w:rsidRPr="008933C9">
        <w:rPr>
          <w:szCs w:val="18"/>
        </w:rPr>
        <w:t xml:space="preserve">Een </w:t>
      </w:r>
      <w:r>
        <w:rPr>
          <w:szCs w:val="18"/>
        </w:rPr>
        <w:t xml:space="preserve">goed ingerichte en beheerde </w:t>
      </w:r>
      <w:r w:rsidRPr="008933C9">
        <w:rPr>
          <w:szCs w:val="18"/>
        </w:rPr>
        <w:t>centrale</w:t>
      </w:r>
      <w:r>
        <w:rPr>
          <w:szCs w:val="18"/>
        </w:rPr>
        <w:t xml:space="preserve"> RDP</w:t>
      </w:r>
      <w:r w:rsidRPr="008933C9">
        <w:rPr>
          <w:szCs w:val="18"/>
        </w:rPr>
        <w:t xml:space="preserve"> omgeving </w:t>
      </w:r>
      <w:r>
        <w:rPr>
          <w:szCs w:val="18"/>
        </w:rPr>
        <w:t>lost</w:t>
      </w:r>
      <w:r w:rsidRPr="008933C9">
        <w:rPr>
          <w:szCs w:val="18"/>
        </w:rPr>
        <w:t xml:space="preserve"> een groot deel van de b</w:t>
      </w:r>
      <w:r>
        <w:rPr>
          <w:szCs w:val="18"/>
        </w:rPr>
        <w:t>eveiligingsproblematiek op.</w:t>
      </w:r>
    </w:p>
    <w:p w14:paraId="6005E06C" w14:textId="77777777" w:rsidR="00CF2247" w:rsidRPr="002E594B" w:rsidRDefault="00CF2247" w:rsidP="00CF2247">
      <w:pPr>
        <w:pStyle w:val="Kop2"/>
        <w:rPr>
          <w:sz w:val="18"/>
          <w:szCs w:val="18"/>
        </w:rPr>
      </w:pPr>
      <w:bookmarkStart w:id="16" w:name="_Toc440615059"/>
      <w:r>
        <w:rPr>
          <w:sz w:val="18"/>
          <w:szCs w:val="18"/>
        </w:rPr>
        <w:t>Positionering en inrichting RDT</w:t>
      </w:r>
      <w:bookmarkEnd w:id="16"/>
      <w:r w:rsidR="00A079F6" w:rsidRPr="00A079F6">
        <w:rPr>
          <w:noProof/>
          <w:lang w:eastAsia="nl-NL"/>
        </w:rPr>
        <w:t xml:space="preserve"> </w:t>
      </w:r>
    </w:p>
    <w:p w14:paraId="6005E06D" w14:textId="77777777" w:rsidR="00CF2247" w:rsidRDefault="00CF2247" w:rsidP="00504A12">
      <w:pPr>
        <w:jc w:val="both"/>
        <w:rPr>
          <w:szCs w:val="18"/>
        </w:rPr>
      </w:pPr>
      <w:r>
        <w:rPr>
          <w:szCs w:val="18"/>
        </w:rPr>
        <w:t xml:space="preserve">RDT is gepositioneerd in </w:t>
      </w:r>
      <w:r w:rsidRPr="00A40467">
        <w:rPr>
          <w:szCs w:val="18"/>
        </w:rPr>
        <w:t xml:space="preserve">het </w:t>
      </w:r>
      <w:r w:rsidR="00FE0F23" w:rsidRPr="00A40467">
        <w:rPr>
          <w:szCs w:val="18"/>
        </w:rPr>
        <w:t>management</w:t>
      </w:r>
      <w:r w:rsidRPr="00A40467">
        <w:rPr>
          <w:szCs w:val="18"/>
        </w:rPr>
        <w:t xml:space="preserve">segment. UWV heeft gekozen voor een centrale inrichtring van het </w:t>
      </w:r>
      <w:r w:rsidR="00FE0F23" w:rsidRPr="00A40467">
        <w:rPr>
          <w:szCs w:val="18"/>
        </w:rPr>
        <w:t>management</w:t>
      </w:r>
      <w:r w:rsidRPr="00A40467">
        <w:rPr>
          <w:szCs w:val="18"/>
        </w:rPr>
        <w:t>segment</w:t>
      </w:r>
      <w:r w:rsidR="00FE0F23" w:rsidRPr="00A40467">
        <w:rPr>
          <w:szCs w:val="18"/>
        </w:rPr>
        <w:t>. In dat centrale segment (</w:t>
      </w:r>
      <w:r w:rsidRPr="00A40467">
        <w:rPr>
          <w:szCs w:val="18"/>
        </w:rPr>
        <w:t xml:space="preserve">zie tekening) </w:t>
      </w:r>
      <w:r w:rsidR="005755CC" w:rsidRPr="00A40467">
        <w:rPr>
          <w:szCs w:val="18"/>
        </w:rPr>
        <w:t>zijn</w:t>
      </w:r>
      <w:r w:rsidRPr="00A40467">
        <w:rPr>
          <w:szCs w:val="18"/>
        </w:rPr>
        <w:t xml:space="preserve"> de voorzieningen – applicaties - geplaatst waarmee</w:t>
      </w:r>
      <w:r>
        <w:rPr>
          <w:szCs w:val="18"/>
        </w:rPr>
        <w:t xml:space="preserve"> toegang mogelijk wordt voor medewerkers die de materieapplicatie dienen te benaderen. Deze toegang kan nodig zijn omdat de betreffende materieapplicatie niet beschikt over functies die noodzakelijk zijn voor onderhoud</w:t>
      </w:r>
      <w:r w:rsidR="00A40467">
        <w:rPr>
          <w:szCs w:val="18"/>
        </w:rPr>
        <w:t xml:space="preserve"> en beheer</w:t>
      </w:r>
      <w:r>
        <w:rPr>
          <w:szCs w:val="18"/>
        </w:rPr>
        <w:t xml:space="preserve">. </w:t>
      </w:r>
      <w:r w:rsidR="00FE3E16">
        <w:rPr>
          <w:szCs w:val="18"/>
        </w:rPr>
        <w:t xml:space="preserve">Het onderstaande plaatje geeft weer </w:t>
      </w:r>
    </w:p>
    <w:p w14:paraId="6005E06E" w14:textId="77777777" w:rsidR="00FE3E16" w:rsidRDefault="00FE3E16" w:rsidP="00FE3E16">
      <w:pPr>
        <w:jc w:val="center"/>
        <w:rPr>
          <w:szCs w:val="18"/>
        </w:rPr>
      </w:pPr>
      <w:r>
        <w:rPr>
          <w:noProof/>
          <w:lang w:eastAsia="nl-NL"/>
        </w:rPr>
        <w:lastRenderedPageBreak/>
        <w:drawing>
          <wp:inline distT="0" distB="0" distL="0" distR="0" wp14:anchorId="6005E195" wp14:editId="6005E196">
            <wp:extent cx="3604438" cy="2664051"/>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22497" cy="2677399"/>
                    </a:xfrm>
                    <a:prstGeom prst="rect">
                      <a:avLst/>
                    </a:prstGeom>
                  </pic:spPr>
                </pic:pic>
              </a:graphicData>
            </a:graphic>
          </wp:inline>
        </w:drawing>
      </w:r>
    </w:p>
    <w:p w14:paraId="6005E06F" w14:textId="77777777" w:rsidR="00BE2E46" w:rsidRDefault="00CF2247" w:rsidP="00504A12">
      <w:pPr>
        <w:jc w:val="both"/>
        <w:rPr>
          <w:szCs w:val="18"/>
        </w:rPr>
      </w:pPr>
      <w:r>
        <w:rPr>
          <w:szCs w:val="18"/>
        </w:rPr>
        <w:t xml:space="preserve">UWV maakt gebruik van </w:t>
      </w:r>
      <w:r w:rsidRPr="003B0047">
        <w:rPr>
          <w:szCs w:val="18"/>
        </w:rPr>
        <w:t xml:space="preserve">een </w:t>
      </w:r>
      <w:r w:rsidRPr="003B0047">
        <w:rPr>
          <w:i/>
          <w:szCs w:val="18"/>
        </w:rPr>
        <w:t xml:space="preserve">centraal </w:t>
      </w:r>
      <w:r w:rsidRPr="003B0047">
        <w:rPr>
          <w:szCs w:val="18"/>
        </w:rPr>
        <w:t>managementsegment</w:t>
      </w:r>
      <w:r>
        <w:rPr>
          <w:szCs w:val="18"/>
        </w:rPr>
        <w:t>. Daarmee kunnen acties worden gelogd en kan toegang worden gecontroleerd.</w:t>
      </w:r>
      <w:r w:rsidR="00FE3E16">
        <w:rPr>
          <w:szCs w:val="18"/>
        </w:rPr>
        <w:t xml:space="preserve"> Zoals uit het plaatje ook blijkt levert een centraal management segment waarin de RDT is geregeld geen garanties voor het gebruik over de omgevingen heen. In de praktijk zien we dit ook gebeuren. Vanuit 1 en dezelfde server kunnen verschillende OTAP omgevingen worden benaderd door 1 en dezelfde gebruiker.</w:t>
      </w:r>
    </w:p>
    <w:p w14:paraId="6005E070" w14:textId="77777777" w:rsidR="00FE3E16" w:rsidRDefault="00FE3E16" w:rsidP="00504A12">
      <w:pPr>
        <w:jc w:val="both"/>
        <w:rPr>
          <w:szCs w:val="18"/>
        </w:rPr>
      </w:pPr>
      <w:r>
        <w:rPr>
          <w:szCs w:val="18"/>
        </w:rPr>
        <w:t>Voorkeur heeft het onderstaande plaatje waarin de stringente scheiding tussen de OTAP segmenten beter wordt geborgd.</w:t>
      </w:r>
      <w:r w:rsidR="00A72D42">
        <w:rPr>
          <w:szCs w:val="18"/>
        </w:rPr>
        <w:t xml:space="preserve"> To</w:t>
      </w:r>
      <w:r w:rsidR="00F4338A">
        <w:rPr>
          <w:szCs w:val="18"/>
        </w:rPr>
        <w:t>egang wordt verleend aan een persoon op basis van rechten die horen bij een rol.</w:t>
      </w:r>
      <w:r w:rsidR="00A72D42">
        <w:rPr>
          <w:szCs w:val="18"/>
        </w:rPr>
        <w:t xml:space="preserve"> </w:t>
      </w:r>
      <w:r>
        <w:rPr>
          <w:szCs w:val="18"/>
        </w:rPr>
        <w:t xml:space="preserve"> </w:t>
      </w:r>
      <w:r w:rsidR="00A40467">
        <w:rPr>
          <w:szCs w:val="18"/>
        </w:rPr>
        <w:t xml:space="preserve">Daarmee wordt het principe dat </w:t>
      </w:r>
      <w:r w:rsidR="00A40467" w:rsidRPr="00A40467">
        <w:rPr>
          <w:szCs w:val="18"/>
        </w:rPr>
        <w:t xml:space="preserve">Inrichting IV  gericht </w:t>
      </w:r>
      <w:r w:rsidR="00A40467">
        <w:rPr>
          <w:szCs w:val="18"/>
        </w:rPr>
        <w:t xml:space="preserve">is </w:t>
      </w:r>
      <w:r w:rsidR="00A40467" w:rsidRPr="00A40467">
        <w:rPr>
          <w:szCs w:val="18"/>
        </w:rPr>
        <w:t>op voorkomen onjuist gebruik van gegevens</w:t>
      </w:r>
      <w:r w:rsidR="00A40467">
        <w:rPr>
          <w:szCs w:val="18"/>
        </w:rPr>
        <w:t xml:space="preserve"> beter geborgd.</w:t>
      </w:r>
      <w:r w:rsidR="00A40467" w:rsidRPr="00A40467">
        <w:rPr>
          <w:szCs w:val="18"/>
        </w:rPr>
        <w:t xml:space="preserve"> </w:t>
      </w:r>
      <w:r>
        <w:rPr>
          <w:szCs w:val="18"/>
        </w:rPr>
        <w:t xml:space="preserve">Het centrale managementsegment wordt </w:t>
      </w:r>
      <w:r w:rsidR="005755CC">
        <w:rPr>
          <w:szCs w:val="18"/>
        </w:rPr>
        <w:t xml:space="preserve">in deze situatie </w:t>
      </w:r>
      <w:r>
        <w:rPr>
          <w:szCs w:val="18"/>
        </w:rPr>
        <w:t>alleen nog gebruikt voor gen</w:t>
      </w:r>
      <w:r w:rsidR="005755CC">
        <w:rPr>
          <w:szCs w:val="18"/>
        </w:rPr>
        <w:t>e</w:t>
      </w:r>
      <w:r>
        <w:rPr>
          <w:szCs w:val="18"/>
        </w:rPr>
        <w:t xml:space="preserve">rieke functies als licentiemanagement </w:t>
      </w:r>
      <w:r w:rsidR="005755CC">
        <w:rPr>
          <w:szCs w:val="18"/>
        </w:rPr>
        <w:t>of software distributie.</w:t>
      </w:r>
    </w:p>
    <w:p w14:paraId="6005E071" w14:textId="77777777" w:rsidR="00FE3E16" w:rsidRDefault="00FE3E16" w:rsidP="00FE3E16">
      <w:pPr>
        <w:jc w:val="center"/>
        <w:rPr>
          <w:szCs w:val="18"/>
        </w:rPr>
      </w:pPr>
      <w:r>
        <w:rPr>
          <w:noProof/>
          <w:lang w:eastAsia="nl-NL"/>
        </w:rPr>
        <w:drawing>
          <wp:inline distT="0" distB="0" distL="0" distR="0" wp14:anchorId="6005E197" wp14:editId="6005E198">
            <wp:extent cx="3519377" cy="2625875"/>
            <wp:effectExtent l="0" t="0" r="5080"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31989" cy="2635285"/>
                    </a:xfrm>
                    <a:prstGeom prst="rect">
                      <a:avLst/>
                    </a:prstGeom>
                  </pic:spPr>
                </pic:pic>
              </a:graphicData>
            </a:graphic>
          </wp:inline>
        </w:drawing>
      </w:r>
    </w:p>
    <w:p w14:paraId="6005E072" w14:textId="77777777" w:rsidR="00FE3E16" w:rsidRPr="00370B4E" w:rsidRDefault="00FE3E16" w:rsidP="00BE2E46"/>
    <w:p w14:paraId="6005E073" w14:textId="77777777" w:rsidR="003B0047" w:rsidRDefault="003B0047">
      <w:pPr>
        <w:overflowPunct/>
        <w:autoSpaceDE/>
        <w:autoSpaceDN/>
        <w:adjustRightInd/>
        <w:spacing w:after="0" w:line="240" w:lineRule="auto"/>
        <w:textAlignment w:val="auto"/>
        <w:rPr>
          <w:b/>
          <w:i/>
          <w:szCs w:val="18"/>
        </w:rPr>
      </w:pPr>
      <w:bookmarkStart w:id="17" w:name="_Toc409124441"/>
      <w:bookmarkStart w:id="18" w:name="_Toc412212803"/>
      <w:r>
        <w:rPr>
          <w:szCs w:val="18"/>
        </w:rPr>
        <w:br w:type="page"/>
      </w:r>
    </w:p>
    <w:p w14:paraId="6005E074" w14:textId="77777777" w:rsidR="00BE2E46" w:rsidRPr="002E594B" w:rsidRDefault="00BE2E46" w:rsidP="00BE2E46">
      <w:pPr>
        <w:pStyle w:val="Kop2"/>
        <w:rPr>
          <w:sz w:val="18"/>
          <w:szCs w:val="18"/>
        </w:rPr>
      </w:pPr>
      <w:bookmarkStart w:id="19" w:name="_Toc440615060"/>
      <w:r w:rsidRPr="002E594B">
        <w:rPr>
          <w:sz w:val="18"/>
          <w:szCs w:val="18"/>
        </w:rPr>
        <w:lastRenderedPageBreak/>
        <w:t>ICT Strategie &amp; Beleid</w:t>
      </w:r>
      <w:bookmarkEnd w:id="17"/>
      <w:bookmarkEnd w:id="18"/>
      <w:bookmarkEnd w:id="19"/>
    </w:p>
    <w:p w14:paraId="6005E075" w14:textId="77777777" w:rsidR="00BE2E46" w:rsidRPr="00A40467" w:rsidRDefault="00BE2E46" w:rsidP="00504A12">
      <w:pPr>
        <w:jc w:val="both"/>
        <w:rPr>
          <w:szCs w:val="18"/>
        </w:rPr>
      </w:pPr>
      <w:r w:rsidRPr="002E594B">
        <w:rPr>
          <w:szCs w:val="18"/>
        </w:rPr>
        <w:t>Het document ‘ICT Strategie &amp; Beleid’, opvolger van ‘IT Beleid en Strategie (2010)’ is bij de totstandkoming van deze richtlijn nog niet formeel vastgesteld. Als gevolg is er voor wat betreft OTAP, als onderdeel van ICT Strategie &amp; Beleid en de UWV sourcingstrategie, nog geen formeel kader gedefinieerd.</w:t>
      </w:r>
      <w:r w:rsidR="00A40467">
        <w:rPr>
          <w:szCs w:val="18"/>
        </w:rPr>
        <w:t xml:space="preserve"> In dit document wordt nadere invulling gegeven aan IV principe 8 ‘</w:t>
      </w:r>
      <w:r w:rsidR="00A40467" w:rsidRPr="00A40467">
        <w:rPr>
          <w:szCs w:val="18"/>
        </w:rPr>
        <w:t>Inrichting IV  gericht op voorkomen onjuist gebruik van gegevens</w:t>
      </w:r>
      <w:r w:rsidR="00A40467">
        <w:rPr>
          <w:szCs w:val="18"/>
        </w:rPr>
        <w:t>’</w:t>
      </w:r>
    </w:p>
    <w:tbl>
      <w:tblPr>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6804"/>
        <w:gridCol w:w="993"/>
      </w:tblGrid>
      <w:tr w:rsidR="00BE2E46" w:rsidRPr="00D623E2" w14:paraId="6005E077" w14:textId="77777777" w:rsidTr="00B844E6">
        <w:trPr>
          <w:cantSplit/>
        </w:trPr>
        <w:tc>
          <w:tcPr>
            <w:tcW w:w="9181" w:type="dxa"/>
            <w:gridSpan w:val="3"/>
            <w:tcBorders>
              <w:top w:val="nil"/>
              <w:left w:val="nil"/>
              <w:bottom w:val="single" w:sz="4" w:space="0" w:color="auto"/>
              <w:right w:val="nil"/>
            </w:tcBorders>
            <w:shd w:val="clear" w:color="auto" w:fill="D9D9D9" w:themeFill="background1" w:themeFillShade="D9"/>
          </w:tcPr>
          <w:p w14:paraId="6005E076" w14:textId="77777777" w:rsidR="00BE2E46" w:rsidRPr="00D623E2" w:rsidRDefault="00BE2E46" w:rsidP="00CF2247">
            <w:pPr>
              <w:pStyle w:val="normtext"/>
              <w:rPr>
                <w:b/>
                <w:i/>
              </w:rPr>
            </w:pPr>
            <w:r w:rsidRPr="00D623E2">
              <w:rPr>
                <w:b/>
                <w:i/>
                <w:noProof/>
              </w:rPr>
              <w:t xml:space="preserve">B.03 Gescheiden </w:t>
            </w:r>
            <w:r w:rsidRPr="00D623E2">
              <w:rPr>
                <w:b/>
                <w:i/>
              </w:rPr>
              <w:t xml:space="preserve">omgevingen </w:t>
            </w:r>
          </w:p>
        </w:tc>
      </w:tr>
      <w:tr w:rsidR="00D623E2" w:rsidRPr="002E594B" w14:paraId="6005E07D" w14:textId="77777777" w:rsidTr="00B844E6">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Pr>
        <w:tc>
          <w:tcPr>
            <w:tcW w:w="1384" w:type="dxa"/>
          </w:tcPr>
          <w:p w14:paraId="6005E078" w14:textId="77777777" w:rsidR="00D623E2" w:rsidRPr="00504A12" w:rsidRDefault="00D623E2" w:rsidP="00D623E2">
            <w:pPr>
              <w:pStyle w:val="label"/>
            </w:pPr>
            <w:r w:rsidRPr="00504A12">
              <w:t>Criterium</w:t>
            </w:r>
          </w:p>
          <w:p w14:paraId="6005E079" w14:textId="77777777" w:rsidR="00D623E2" w:rsidRPr="00504A12" w:rsidRDefault="00D623E2" w:rsidP="00D623E2">
            <w:pPr>
              <w:pStyle w:val="label"/>
            </w:pPr>
            <w:r w:rsidRPr="00504A12">
              <w:t>(wie en wat)</w:t>
            </w:r>
          </w:p>
        </w:tc>
        <w:tc>
          <w:tcPr>
            <w:tcW w:w="6804" w:type="dxa"/>
          </w:tcPr>
          <w:p w14:paraId="6005E07A" w14:textId="77777777" w:rsidR="00D623E2" w:rsidRPr="00504A12" w:rsidRDefault="00D623E2" w:rsidP="00CF2247">
            <w:pPr>
              <w:spacing w:before="120"/>
              <w:rPr>
                <w:i/>
                <w:sz w:val="16"/>
                <w:szCs w:val="16"/>
              </w:rPr>
            </w:pPr>
            <w:r w:rsidRPr="00504A12">
              <w:rPr>
                <w:i/>
                <w:sz w:val="16"/>
                <w:szCs w:val="16"/>
              </w:rPr>
              <w:t xml:space="preserve">Omgevingen voor het ontwikkelen, testen, accepteren van applicaties en de voor die applicaties noodzakelijke infrastructuur zijn </w:t>
            </w:r>
            <w:r w:rsidRPr="00504A12">
              <w:rPr>
                <w:b/>
                <w:i/>
                <w:sz w:val="16"/>
                <w:szCs w:val="16"/>
              </w:rPr>
              <w:t>gescheiden</w:t>
            </w:r>
            <w:r w:rsidRPr="00504A12">
              <w:rPr>
                <w:i/>
                <w:sz w:val="16"/>
                <w:szCs w:val="16"/>
              </w:rPr>
              <w:t xml:space="preserve"> van de productieomgevingen.</w:t>
            </w:r>
          </w:p>
        </w:tc>
        <w:tc>
          <w:tcPr>
            <w:tcW w:w="993" w:type="dxa"/>
          </w:tcPr>
          <w:p w14:paraId="6005E07B" w14:textId="77777777" w:rsidR="00D623E2" w:rsidRPr="00504A12" w:rsidRDefault="00D623E2" w:rsidP="00D623E2">
            <w:pPr>
              <w:pStyle w:val="normtext"/>
              <w:rPr>
                <w:i/>
                <w:sz w:val="16"/>
                <w:szCs w:val="16"/>
              </w:rPr>
            </w:pPr>
            <w:r w:rsidRPr="00504A12">
              <w:rPr>
                <w:i/>
                <w:sz w:val="16"/>
                <w:szCs w:val="16"/>
              </w:rPr>
              <w:t>BIR 10.1.4</w:t>
            </w:r>
          </w:p>
          <w:p w14:paraId="6005E07C" w14:textId="77777777" w:rsidR="00D623E2" w:rsidRPr="00504A12" w:rsidRDefault="00D623E2" w:rsidP="00D623E2">
            <w:pPr>
              <w:spacing w:before="120"/>
              <w:rPr>
                <w:i/>
                <w:sz w:val="16"/>
                <w:szCs w:val="16"/>
              </w:rPr>
            </w:pPr>
            <w:r w:rsidRPr="00504A12">
              <w:rPr>
                <w:i/>
                <w:sz w:val="16"/>
                <w:szCs w:val="16"/>
              </w:rPr>
              <w:t>10.3.2</w:t>
            </w:r>
          </w:p>
        </w:tc>
      </w:tr>
      <w:tr w:rsidR="00F70CC5" w:rsidRPr="002E594B" w14:paraId="6005E081" w14:textId="77777777" w:rsidTr="00F70CC5">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Pr>
        <w:tc>
          <w:tcPr>
            <w:tcW w:w="1384" w:type="dxa"/>
          </w:tcPr>
          <w:p w14:paraId="6005E07E" w14:textId="77777777" w:rsidR="00F70CC5" w:rsidRPr="00504A12" w:rsidRDefault="00F70CC5" w:rsidP="00CF2247">
            <w:pPr>
              <w:pStyle w:val="label"/>
            </w:pPr>
            <w:r w:rsidRPr="00504A12">
              <w:t>Doelstelling</w:t>
            </w:r>
            <w:r w:rsidRPr="00504A12">
              <w:br/>
              <w:t>(waarom)</w:t>
            </w:r>
          </w:p>
        </w:tc>
        <w:tc>
          <w:tcPr>
            <w:tcW w:w="6804" w:type="dxa"/>
          </w:tcPr>
          <w:p w14:paraId="6005E07F" w14:textId="77777777" w:rsidR="00F70CC5" w:rsidRPr="00504A12" w:rsidRDefault="00F70CC5" w:rsidP="00CF2247">
            <w:pPr>
              <w:spacing w:before="120"/>
              <w:rPr>
                <w:i/>
                <w:sz w:val="16"/>
                <w:szCs w:val="16"/>
              </w:rPr>
            </w:pPr>
            <w:r w:rsidRPr="00504A12">
              <w:rPr>
                <w:i/>
                <w:sz w:val="16"/>
                <w:szCs w:val="16"/>
              </w:rPr>
              <w:t xml:space="preserve">Productieomgevingen worden aangeboden aan (eind)gebruikers. De overeengekomen serviceniveaus worden bewaakt en de regelgeving op het gebied van de informatiebeveiliging wordt gerespecteerd. </w:t>
            </w:r>
          </w:p>
        </w:tc>
        <w:tc>
          <w:tcPr>
            <w:tcW w:w="993" w:type="dxa"/>
          </w:tcPr>
          <w:p w14:paraId="6005E080" w14:textId="77777777" w:rsidR="00F70CC5" w:rsidRPr="00504A12" w:rsidRDefault="00F70CC5" w:rsidP="00CF2247">
            <w:pPr>
              <w:spacing w:before="120"/>
              <w:rPr>
                <w:i/>
                <w:sz w:val="16"/>
                <w:szCs w:val="16"/>
              </w:rPr>
            </w:pPr>
          </w:p>
        </w:tc>
      </w:tr>
      <w:tr w:rsidR="00BE2E46" w:rsidRPr="002E594B" w14:paraId="6005E083" w14:textId="77777777" w:rsidTr="005755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9181" w:type="dxa"/>
            <w:gridSpan w:val="3"/>
            <w:tcBorders>
              <w:top w:val="single" w:sz="4" w:space="0" w:color="auto"/>
              <w:left w:val="single" w:sz="4" w:space="0" w:color="auto"/>
              <w:bottom w:val="single" w:sz="4" w:space="0" w:color="auto"/>
              <w:right w:val="single" w:sz="4" w:space="0" w:color="auto"/>
            </w:tcBorders>
            <w:shd w:val="clear" w:color="auto" w:fill="FFFF99"/>
          </w:tcPr>
          <w:p w14:paraId="6005E082" w14:textId="77777777" w:rsidR="00BE2E46" w:rsidRPr="002E594B" w:rsidRDefault="00B844E6" w:rsidP="00B844E6">
            <w:pPr>
              <w:pStyle w:val="normtext"/>
              <w:rPr>
                <w:u w:val="single"/>
              </w:rPr>
            </w:pPr>
            <w:r>
              <w:rPr>
                <w:b/>
                <w:i/>
                <w:noProof/>
              </w:rPr>
              <w:t>Ge</w:t>
            </w:r>
            <w:r w:rsidRPr="00D623E2">
              <w:rPr>
                <w:b/>
                <w:i/>
                <w:noProof/>
              </w:rPr>
              <w:t xml:space="preserve">scheiden </w:t>
            </w:r>
            <w:r w:rsidRPr="00D623E2">
              <w:rPr>
                <w:b/>
                <w:i/>
              </w:rPr>
              <w:t xml:space="preserve">omgevingen </w:t>
            </w:r>
          </w:p>
        </w:tc>
      </w:tr>
      <w:tr w:rsidR="00BE2E46" w:rsidRPr="002E594B" w14:paraId="6005E087" w14:textId="77777777" w:rsidTr="005755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384" w:type="dxa"/>
            <w:tcBorders>
              <w:top w:val="single" w:sz="4" w:space="0" w:color="auto"/>
              <w:left w:val="single" w:sz="4" w:space="0" w:color="auto"/>
              <w:bottom w:val="single" w:sz="4" w:space="0" w:color="auto"/>
              <w:right w:val="single" w:sz="4" w:space="0" w:color="auto"/>
            </w:tcBorders>
          </w:tcPr>
          <w:p w14:paraId="6005E084" w14:textId="77777777" w:rsidR="00BE2E46" w:rsidRPr="00504A12" w:rsidRDefault="00BE2E46" w:rsidP="00CF2247">
            <w:pPr>
              <w:pStyle w:val="label"/>
            </w:pPr>
            <w:r w:rsidRPr="00504A12">
              <w:t>01</w:t>
            </w:r>
          </w:p>
        </w:tc>
        <w:tc>
          <w:tcPr>
            <w:tcW w:w="6804" w:type="dxa"/>
            <w:tcBorders>
              <w:top w:val="single" w:sz="4" w:space="0" w:color="auto"/>
              <w:left w:val="single" w:sz="4" w:space="0" w:color="auto"/>
              <w:bottom w:val="single" w:sz="4" w:space="0" w:color="auto"/>
              <w:right w:val="single" w:sz="4" w:space="0" w:color="auto"/>
            </w:tcBorders>
          </w:tcPr>
          <w:p w14:paraId="6005E085" w14:textId="77777777" w:rsidR="00BE2E46" w:rsidRPr="00504A12" w:rsidRDefault="00BE2E46" w:rsidP="00CF2247">
            <w:pPr>
              <w:rPr>
                <w:sz w:val="16"/>
                <w:szCs w:val="16"/>
              </w:rPr>
            </w:pPr>
            <w:r w:rsidRPr="00504A12">
              <w:rPr>
                <w:sz w:val="16"/>
                <w:szCs w:val="16"/>
              </w:rPr>
              <w:t xml:space="preserve">Productieomgevingen bevinden zich op gescheiden (virtuele) machines, in een apart(e) netwerksegment / -zone die niet direct toegankelijk is vanaf andere OTA-omgevingen. </w:t>
            </w:r>
          </w:p>
        </w:tc>
        <w:tc>
          <w:tcPr>
            <w:tcW w:w="993" w:type="dxa"/>
            <w:tcBorders>
              <w:top w:val="single" w:sz="4" w:space="0" w:color="auto"/>
              <w:left w:val="single" w:sz="4" w:space="0" w:color="auto"/>
              <w:bottom w:val="single" w:sz="4" w:space="0" w:color="auto"/>
              <w:right w:val="single" w:sz="4" w:space="0" w:color="auto"/>
            </w:tcBorders>
          </w:tcPr>
          <w:p w14:paraId="6005E086" w14:textId="77777777" w:rsidR="00BE2E46" w:rsidRPr="00504A12" w:rsidRDefault="00BE2E46" w:rsidP="00CF2247">
            <w:pPr>
              <w:pStyle w:val="normtext"/>
              <w:rPr>
                <w:sz w:val="16"/>
                <w:szCs w:val="16"/>
              </w:rPr>
            </w:pPr>
            <w:r w:rsidRPr="00504A12">
              <w:rPr>
                <w:sz w:val="16"/>
                <w:szCs w:val="16"/>
              </w:rPr>
              <w:t>BIR 10.1.4.2</w:t>
            </w:r>
          </w:p>
        </w:tc>
      </w:tr>
      <w:tr w:rsidR="00BE2E46" w:rsidRPr="002E594B" w14:paraId="6005E08B" w14:textId="77777777" w:rsidTr="005755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384" w:type="dxa"/>
            <w:tcBorders>
              <w:top w:val="single" w:sz="4" w:space="0" w:color="auto"/>
              <w:left w:val="single" w:sz="4" w:space="0" w:color="auto"/>
              <w:bottom w:val="single" w:sz="4" w:space="0" w:color="auto"/>
              <w:right w:val="single" w:sz="4" w:space="0" w:color="auto"/>
            </w:tcBorders>
          </w:tcPr>
          <w:p w14:paraId="6005E088" w14:textId="77777777" w:rsidR="00BE2E46" w:rsidRPr="00504A12" w:rsidRDefault="00BE2E46" w:rsidP="00CF2247">
            <w:pPr>
              <w:pStyle w:val="label"/>
            </w:pPr>
            <w:r w:rsidRPr="00504A12">
              <w:t>02</w:t>
            </w:r>
          </w:p>
        </w:tc>
        <w:tc>
          <w:tcPr>
            <w:tcW w:w="6804" w:type="dxa"/>
            <w:tcBorders>
              <w:top w:val="single" w:sz="4" w:space="0" w:color="auto"/>
              <w:left w:val="single" w:sz="4" w:space="0" w:color="auto"/>
              <w:bottom w:val="single" w:sz="4" w:space="0" w:color="auto"/>
              <w:right w:val="single" w:sz="4" w:space="0" w:color="auto"/>
            </w:tcBorders>
          </w:tcPr>
          <w:p w14:paraId="6005E089" w14:textId="77777777" w:rsidR="00BE2E46" w:rsidRPr="00504A12" w:rsidRDefault="00BE2E46" w:rsidP="00CF2247">
            <w:pPr>
              <w:rPr>
                <w:sz w:val="16"/>
                <w:szCs w:val="16"/>
              </w:rPr>
            </w:pPr>
            <w:r w:rsidRPr="00504A12">
              <w:rPr>
                <w:sz w:val="16"/>
                <w:szCs w:val="16"/>
              </w:rPr>
              <w:t>Productieomgevingen mogen niet worden verstoord / beïnvloed door test- of ontwikkelwerkzaamheden.</w:t>
            </w:r>
          </w:p>
        </w:tc>
        <w:tc>
          <w:tcPr>
            <w:tcW w:w="993" w:type="dxa"/>
            <w:tcBorders>
              <w:top w:val="single" w:sz="4" w:space="0" w:color="auto"/>
              <w:left w:val="single" w:sz="4" w:space="0" w:color="auto"/>
              <w:bottom w:val="single" w:sz="4" w:space="0" w:color="auto"/>
              <w:right w:val="single" w:sz="4" w:space="0" w:color="auto"/>
            </w:tcBorders>
          </w:tcPr>
          <w:p w14:paraId="6005E08A" w14:textId="77777777" w:rsidR="00BE2E46" w:rsidRPr="00504A12" w:rsidRDefault="00BE2E46" w:rsidP="00CF2247">
            <w:pPr>
              <w:pStyle w:val="normtext"/>
              <w:rPr>
                <w:sz w:val="16"/>
                <w:szCs w:val="16"/>
              </w:rPr>
            </w:pPr>
            <w:r w:rsidRPr="00504A12">
              <w:rPr>
                <w:sz w:val="16"/>
                <w:szCs w:val="16"/>
              </w:rPr>
              <w:t>BIR 10.1.4.1</w:t>
            </w:r>
          </w:p>
        </w:tc>
      </w:tr>
      <w:tr w:rsidR="00BE2E46" w:rsidRPr="002E594B" w14:paraId="6005E08F" w14:textId="77777777" w:rsidTr="005755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384" w:type="dxa"/>
            <w:tcBorders>
              <w:top w:val="single" w:sz="4" w:space="0" w:color="auto"/>
              <w:left w:val="single" w:sz="4" w:space="0" w:color="auto"/>
              <w:bottom w:val="single" w:sz="4" w:space="0" w:color="auto"/>
              <w:right w:val="single" w:sz="4" w:space="0" w:color="auto"/>
            </w:tcBorders>
          </w:tcPr>
          <w:p w14:paraId="6005E08C" w14:textId="77777777" w:rsidR="00BE2E46" w:rsidRPr="00504A12" w:rsidRDefault="00BE2E46" w:rsidP="00CF2247">
            <w:pPr>
              <w:pStyle w:val="label"/>
            </w:pPr>
            <w:r w:rsidRPr="00504A12">
              <w:t>03</w:t>
            </w:r>
          </w:p>
        </w:tc>
        <w:tc>
          <w:tcPr>
            <w:tcW w:w="6804" w:type="dxa"/>
            <w:tcBorders>
              <w:top w:val="single" w:sz="4" w:space="0" w:color="auto"/>
              <w:left w:val="single" w:sz="4" w:space="0" w:color="auto"/>
              <w:bottom w:val="single" w:sz="4" w:space="0" w:color="auto"/>
              <w:right w:val="single" w:sz="4" w:space="0" w:color="auto"/>
            </w:tcBorders>
          </w:tcPr>
          <w:p w14:paraId="6005E08D" w14:textId="77777777" w:rsidR="00BE2E46" w:rsidRPr="00504A12" w:rsidRDefault="00BE2E46" w:rsidP="00CF2247">
            <w:pPr>
              <w:rPr>
                <w:sz w:val="16"/>
                <w:szCs w:val="16"/>
              </w:rPr>
            </w:pPr>
            <w:r w:rsidRPr="00504A12">
              <w:rPr>
                <w:sz w:val="16"/>
                <w:szCs w:val="16"/>
              </w:rPr>
              <w:t xml:space="preserve">Er worden geen testactiviteiten uitgevoerd op de productieomgeving. </w:t>
            </w:r>
          </w:p>
        </w:tc>
        <w:tc>
          <w:tcPr>
            <w:tcW w:w="993" w:type="dxa"/>
            <w:tcBorders>
              <w:top w:val="single" w:sz="4" w:space="0" w:color="auto"/>
              <w:left w:val="single" w:sz="4" w:space="0" w:color="auto"/>
              <w:bottom w:val="single" w:sz="4" w:space="0" w:color="auto"/>
              <w:right w:val="single" w:sz="4" w:space="0" w:color="auto"/>
            </w:tcBorders>
          </w:tcPr>
          <w:p w14:paraId="6005E08E" w14:textId="77777777" w:rsidR="00BE2E46" w:rsidRPr="00504A12" w:rsidRDefault="00BE2E46" w:rsidP="00CF2247">
            <w:pPr>
              <w:pStyle w:val="normtext"/>
              <w:rPr>
                <w:sz w:val="16"/>
                <w:szCs w:val="16"/>
              </w:rPr>
            </w:pPr>
          </w:p>
        </w:tc>
      </w:tr>
      <w:tr w:rsidR="00BE2E46" w:rsidRPr="002E594B" w14:paraId="6005E093" w14:textId="77777777" w:rsidTr="005755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384" w:type="dxa"/>
            <w:tcBorders>
              <w:top w:val="single" w:sz="4" w:space="0" w:color="auto"/>
              <w:left w:val="single" w:sz="4" w:space="0" w:color="auto"/>
              <w:bottom w:val="single" w:sz="4" w:space="0" w:color="auto"/>
              <w:right w:val="single" w:sz="4" w:space="0" w:color="auto"/>
            </w:tcBorders>
          </w:tcPr>
          <w:p w14:paraId="6005E090" w14:textId="77777777" w:rsidR="00BE2E46" w:rsidRPr="00504A12" w:rsidRDefault="00BE2E46" w:rsidP="00CF2247">
            <w:pPr>
              <w:pStyle w:val="label"/>
            </w:pPr>
            <w:r w:rsidRPr="00504A12">
              <w:t>04</w:t>
            </w:r>
          </w:p>
        </w:tc>
        <w:tc>
          <w:tcPr>
            <w:tcW w:w="6804" w:type="dxa"/>
            <w:tcBorders>
              <w:top w:val="single" w:sz="4" w:space="0" w:color="auto"/>
              <w:left w:val="single" w:sz="4" w:space="0" w:color="auto"/>
              <w:bottom w:val="single" w:sz="4" w:space="0" w:color="auto"/>
              <w:right w:val="single" w:sz="4" w:space="0" w:color="auto"/>
            </w:tcBorders>
          </w:tcPr>
          <w:p w14:paraId="6005E091" w14:textId="77777777" w:rsidR="00BE2E46" w:rsidRPr="00504A12" w:rsidRDefault="00BE2E46" w:rsidP="00CF2247">
            <w:pPr>
              <w:rPr>
                <w:sz w:val="16"/>
                <w:szCs w:val="16"/>
              </w:rPr>
            </w:pPr>
            <w:r w:rsidRPr="00504A12">
              <w:rPr>
                <w:sz w:val="16"/>
                <w:szCs w:val="16"/>
              </w:rPr>
              <w:t>Gescheiden omgevingen voor het ontwikkelen, testen en accepteren biedt de mogelijkheid in iedere fase van OTAP representatieve tests uit te voeren zonder andere omgevingen te verstoren.</w:t>
            </w:r>
          </w:p>
        </w:tc>
        <w:tc>
          <w:tcPr>
            <w:tcW w:w="993" w:type="dxa"/>
            <w:tcBorders>
              <w:top w:val="single" w:sz="4" w:space="0" w:color="auto"/>
              <w:left w:val="single" w:sz="4" w:space="0" w:color="auto"/>
              <w:bottom w:val="single" w:sz="4" w:space="0" w:color="auto"/>
              <w:right w:val="single" w:sz="4" w:space="0" w:color="auto"/>
            </w:tcBorders>
          </w:tcPr>
          <w:p w14:paraId="6005E092" w14:textId="77777777" w:rsidR="00BE2E46" w:rsidRPr="00504A12" w:rsidRDefault="00BE2E46" w:rsidP="00CF2247">
            <w:pPr>
              <w:pStyle w:val="normtext"/>
              <w:rPr>
                <w:sz w:val="16"/>
                <w:szCs w:val="16"/>
              </w:rPr>
            </w:pPr>
            <w:r w:rsidRPr="00504A12">
              <w:rPr>
                <w:sz w:val="16"/>
                <w:szCs w:val="16"/>
              </w:rPr>
              <w:t>BIR 10.1.4.1</w:t>
            </w:r>
          </w:p>
        </w:tc>
      </w:tr>
      <w:tr w:rsidR="00BE2E46" w:rsidRPr="002E594B" w14:paraId="6005E097" w14:textId="77777777" w:rsidTr="005755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384" w:type="dxa"/>
            <w:tcBorders>
              <w:top w:val="single" w:sz="4" w:space="0" w:color="auto"/>
              <w:left w:val="single" w:sz="4" w:space="0" w:color="auto"/>
              <w:bottom w:val="single" w:sz="4" w:space="0" w:color="auto"/>
              <w:right w:val="single" w:sz="4" w:space="0" w:color="auto"/>
            </w:tcBorders>
          </w:tcPr>
          <w:p w14:paraId="6005E094" w14:textId="77777777" w:rsidR="00BE2E46" w:rsidRPr="00504A12" w:rsidRDefault="00BE2E46" w:rsidP="00CF2247">
            <w:pPr>
              <w:pStyle w:val="label"/>
            </w:pPr>
            <w:r w:rsidRPr="00504A12">
              <w:t>05</w:t>
            </w:r>
          </w:p>
        </w:tc>
        <w:tc>
          <w:tcPr>
            <w:tcW w:w="6804" w:type="dxa"/>
            <w:tcBorders>
              <w:top w:val="single" w:sz="4" w:space="0" w:color="auto"/>
              <w:left w:val="single" w:sz="4" w:space="0" w:color="auto"/>
              <w:bottom w:val="single" w:sz="4" w:space="0" w:color="auto"/>
              <w:right w:val="single" w:sz="4" w:space="0" w:color="auto"/>
            </w:tcBorders>
          </w:tcPr>
          <w:p w14:paraId="6005E095" w14:textId="77777777" w:rsidR="00BE2E46" w:rsidRPr="00504A12" w:rsidRDefault="00BE2E46" w:rsidP="00CF2247">
            <w:pPr>
              <w:rPr>
                <w:sz w:val="16"/>
                <w:szCs w:val="16"/>
              </w:rPr>
            </w:pPr>
            <w:r w:rsidRPr="00504A12">
              <w:rPr>
                <w:sz w:val="16"/>
                <w:szCs w:val="16"/>
              </w:rPr>
              <w:t>Acceptatieomgevingen zijn qua inrichting van de infrastructuur, hardware en software</w:t>
            </w:r>
            <w:r w:rsidR="005755CC" w:rsidRPr="00504A12">
              <w:rPr>
                <w:sz w:val="16"/>
                <w:szCs w:val="16"/>
              </w:rPr>
              <w:t xml:space="preserve"> nagenoeg </w:t>
            </w:r>
            <w:r w:rsidRPr="00504A12">
              <w:rPr>
                <w:sz w:val="16"/>
                <w:szCs w:val="16"/>
              </w:rPr>
              <w:t xml:space="preserve"> identiek aan de productieomgevingen.</w:t>
            </w:r>
          </w:p>
        </w:tc>
        <w:tc>
          <w:tcPr>
            <w:tcW w:w="993" w:type="dxa"/>
            <w:tcBorders>
              <w:top w:val="single" w:sz="4" w:space="0" w:color="auto"/>
              <w:left w:val="single" w:sz="4" w:space="0" w:color="auto"/>
              <w:bottom w:val="single" w:sz="4" w:space="0" w:color="auto"/>
              <w:right w:val="single" w:sz="4" w:space="0" w:color="auto"/>
            </w:tcBorders>
          </w:tcPr>
          <w:p w14:paraId="6005E096" w14:textId="77777777" w:rsidR="00BE2E46" w:rsidRPr="00504A12" w:rsidRDefault="00BE2E46" w:rsidP="00CF2247">
            <w:pPr>
              <w:pStyle w:val="normtext"/>
              <w:rPr>
                <w:sz w:val="16"/>
                <w:szCs w:val="16"/>
              </w:rPr>
            </w:pPr>
            <w:r w:rsidRPr="00504A12">
              <w:rPr>
                <w:sz w:val="16"/>
                <w:szCs w:val="16"/>
              </w:rPr>
              <w:t>BIR 10.3.2</w:t>
            </w:r>
          </w:p>
        </w:tc>
      </w:tr>
    </w:tbl>
    <w:p w14:paraId="6005E098" w14:textId="77777777" w:rsidR="00BE2E46" w:rsidRPr="002E594B" w:rsidRDefault="00BE2E46" w:rsidP="00BE2E46">
      <w:pPr>
        <w:rPr>
          <w:szCs w:val="18"/>
        </w:rPr>
      </w:pPr>
    </w:p>
    <w:p w14:paraId="6005E099" w14:textId="77777777" w:rsidR="00B844E6" w:rsidRDefault="00B844E6">
      <w:pPr>
        <w:overflowPunct/>
        <w:autoSpaceDE/>
        <w:autoSpaceDN/>
        <w:adjustRightInd/>
        <w:spacing w:after="0" w:line="240" w:lineRule="auto"/>
        <w:textAlignment w:val="auto"/>
        <w:rPr>
          <w:b/>
          <w:szCs w:val="18"/>
        </w:rPr>
      </w:pPr>
      <w:bookmarkStart w:id="20" w:name="_Toc412212804"/>
      <w:r>
        <w:rPr>
          <w:szCs w:val="18"/>
        </w:rPr>
        <w:br w:type="page"/>
      </w:r>
    </w:p>
    <w:p w14:paraId="6005E09A" w14:textId="77777777" w:rsidR="00BE2E46" w:rsidRDefault="00BE2E46" w:rsidP="00BE2E46">
      <w:pPr>
        <w:pStyle w:val="Kop1"/>
        <w:rPr>
          <w:sz w:val="18"/>
          <w:szCs w:val="18"/>
        </w:rPr>
      </w:pPr>
      <w:bookmarkStart w:id="21" w:name="_Toc440615061"/>
      <w:r w:rsidRPr="002E594B">
        <w:rPr>
          <w:sz w:val="18"/>
          <w:szCs w:val="18"/>
        </w:rPr>
        <w:lastRenderedPageBreak/>
        <w:t>Uitvoeringsdomein</w:t>
      </w:r>
      <w:bookmarkEnd w:id="20"/>
      <w:bookmarkEnd w:id="21"/>
    </w:p>
    <w:p w14:paraId="6005E09B" w14:textId="77777777" w:rsidR="00B56F75" w:rsidRPr="00B56F75" w:rsidRDefault="001356E9" w:rsidP="00504A12">
      <w:pPr>
        <w:jc w:val="both"/>
      </w:pPr>
      <w:r>
        <w:rPr>
          <w:szCs w:val="18"/>
        </w:rPr>
        <w:t>De volgende paragraven</w:t>
      </w:r>
      <w:r w:rsidR="00B56F75">
        <w:rPr>
          <w:szCs w:val="18"/>
        </w:rPr>
        <w:t xml:space="preserve"> </w:t>
      </w:r>
      <w:r>
        <w:rPr>
          <w:szCs w:val="18"/>
        </w:rPr>
        <w:t xml:space="preserve">gaan </w:t>
      </w:r>
      <w:r w:rsidR="00B56F75">
        <w:rPr>
          <w:szCs w:val="18"/>
        </w:rPr>
        <w:t xml:space="preserve">over de daadwerkelijke invulling van </w:t>
      </w:r>
      <w:r>
        <w:rPr>
          <w:szCs w:val="18"/>
        </w:rPr>
        <w:t>de</w:t>
      </w:r>
      <w:r w:rsidR="00B56F75">
        <w:rPr>
          <w:szCs w:val="18"/>
        </w:rPr>
        <w:t xml:space="preserve"> beleidsrichtlijnen. </w:t>
      </w:r>
    </w:p>
    <w:p w14:paraId="6005E09C" w14:textId="77777777" w:rsidR="00BE2E46" w:rsidRPr="002E594B" w:rsidRDefault="00BE2E46" w:rsidP="00BE2E46">
      <w:pPr>
        <w:pStyle w:val="Kop2"/>
        <w:rPr>
          <w:noProof/>
          <w:sz w:val="18"/>
          <w:szCs w:val="18"/>
        </w:rPr>
      </w:pPr>
      <w:bookmarkStart w:id="22" w:name="_Toc409124444"/>
      <w:bookmarkStart w:id="23" w:name="_Toc412212805"/>
      <w:bookmarkStart w:id="24" w:name="_Toc440615062"/>
      <w:r w:rsidRPr="002E594B">
        <w:rPr>
          <w:noProof/>
          <w:sz w:val="18"/>
          <w:szCs w:val="18"/>
        </w:rPr>
        <w:t>Doelstelling</w:t>
      </w:r>
      <w:bookmarkEnd w:id="22"/>
      <w:bookmarkEnd w:id="23"/>
      <w:bookmarkEnd w:id="24"/>
    </w:p>
    <w:p w14:paraId="6005E09D" w14:textId="77777777" w:rsidR="00BE2E46" w:rsidRPr="002E594B" w:rsidRDefault="00BE2E46" w:rsidP="00504A12">
      <w:pPr>
        <w:jc w:val="both"/>
        <w:rPr>
          <w:szCs w:val="18"/>
        </w:rPr>
      </w:pPr>
      <w:r w:rsidRPr="002E594B">
        <w:rPr>
          <w:szCs w:val="18"/>
        </w:rPr>
        <w:t xml:space="preserve">De doelstelling van het uitvoeringsdomein is te waarborgen dat de </w:t>
      </w:r>
      <w:r w:rsidR="00CF2247">
        <w:rPr>
          <w:szCs w:val="18"/>
        </w:rPr>
        <w:t>inrichting van RDT</w:t>
      </w:r>
      <w:r w:rsidRPr="002E594B">
        <w:rPr>
          <w:szCs w:val="18"/>
        </w:rPr>
        <w:t xml:space="preserve"> voorzieningen overeenkomstig algemene en specifieke beleidsuitgangspunten plaatsvindt en dat de werking voldoet aan de eisen die door UWV op basis van het </w:t>
      </w:r>
      <w:r w:rsidR="00CF2247">
        <w:rPr>
          <w:szCs w:val="18"/>
        </w:rPr>
        <w:t>RDT</w:t>
      </w:r>
      <w:r w:rsidRPr="002E594B">
        <w:rPr>
          <w:szCs w:val="18"/>
        </w:rPr>
        <w:t xml:space="preserve">-beleid zijn gesteld. </w:t>
      </w:r>
    </w:p>
    <w:p w14:paraId="6005E09E" w14:textId="77777777" w:rsidR="00BE2E46" w:rsidRPr="002E594B" w:rsidRDefault="00BE2E46" w:rsidP="00504A12">
      <w:pPr>
        <w:jc w:val="both"/>
        <w:rPr>
          <w:szCs w:val="18"/>
        </w:rPr>
      </w:pPr>
      <w:r w:rsidRPr="002E594B">
        <w:rPr>
          <w:szCs w:val="18"/>
        </w:rPr>
        <w:t>In de besc</w:t>
      </w:r>
      <w:r w:rsidR="00FE0F23">
        <w:rPr>
          <w:szCs w:val="18"/>
        </w:rPr>
        <w:t>hrijving van essentiële normen en</w:t>
      </w:r>
      <w:r w:rsidRPr="002E594B">
        <w:rPr>
          <w:szCs w:val="18"/>
        </w:rPr>
        <w:t xml:space="preserve"> voorwaarden voor een veilig gebruik van </w:t>
      </w:r>
      <w:r w:rsidR="00CF2247">
        <w:rPr>
          <w:szCs w:val="18"/>
        </w:rPr>
        <w:t>RDT</w:t>
      </w:r>
      <w:r w:rsidRPr="002E594B">
        <w:rPr>
          <w:szCs w:val="18"/>
        </w:rPr>
        <w:t xml:space="preserve"> voorzieningen</w:t>
      </w:r>
      <w:r w:rsidR="00FE0F23">
        <w:rPr>
          <w:szCs w:val="18"/>
        </w:rPr>
        <w:t xml:space="preserve"> staan bedrijfsbelang en risico-</w:t>
      </w:r>
      <w:r w:rsidRPr="002E594B">
        <w:rPr>
          <w:szCs w:val="18"/>
        </w:rPr>
        <w:t xml:space="preserve">inschatting centraal bij het invullen van de in de volgende paragrafen benoemde aandachtsgebieden. </w:t>
      </w:r>
    </w:p>
    <w:p w14:paraId="6005E09F" w14:textId="77777777" w:rsidR="00BE2E46" w:rsidRPr="002E594B" w:rsidRDefault="00BE2E46" w:rsidP="00504A12">
      <w:pPr>
        <w:jc w:val="both"/>
        <w:rPr>
          <w:szCs w:val="18"/>
        </w:rPr>
      </w:pPr>
      <w:r w:rsidRPr="002E594B">
        <w:rPr>
          <w:szCs w:val="18"/>
        </w:rPr>
        <w:t>Voor alle elementen in de beschrijving geldt dat deze contractueel dienen te worden vastgelegd in een schriftelijke overeenkomst tussen UWV en de dienstverlener.</w:t>
      </w:r>
    </w:p>
    <w:p w14:paraId="6005E0A0" w14:textId="77777777" w:rsidR="00BE2E46" w:rsidRPr="00595D59" w:rsidRDefault="00BE2E46" w:rsidP="00BE2E46">
      <w:pPr>
        <w:pStyle w:val="Kop2"/>
        <w:rPr>
          <w:sz w:val="18"/>
          <w:szCs w:val="18"/>
        </w:rPr>
      </w:pPr>
      <w:bookmarkStart w:id="25" w:name="_Toc440615063"/>
      <w:r w:rsidRPr="00595D59">
        <w:rPr>
          <w:sz w:val="18"/>
          <w:szCs w:val="18"/>
        </w:rPr>
        <w:t>Toegang</w:t>
      </w:r>
      <w:bookmarkEnd w:id="25"/>
    </w:p>
    <w:tbl>
      <w:tblPr>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6804"/>
        <w:gridCol w:w="993"/>
      </w:tblGrid>
      <w:tr w:rsidR="00BE2E46" w:rsidRPr="00B844E6" w14:paraId="6005E0A2" w14:textId="77777777" w:rsidTr="00504A12">
        <w:trPr>
          <w:cantSplit/>
        </w:trPr>
        <w:tc>
          <w:tcPr>
            <w:tcW w:w="9181" w:type="dxa"/>
            <w:gridSpan w:val="3"/>
            <w:tcBorders>
              <w:top w:val="nil"/>
              <w:left w:val="nil"/>
              <w:bottom w:val="single" w:sz="4" w:space="0" w:color="auto"/>
              <w:right w:val="nil"/>
            </w:tcBorders>
            <w:shd w:val="clear" w:color="auto" w:fill="D9D9D9" w:themeFill="background1" w:themeFillShade="D9"/>
          </w:tcPr>
          <w:p w14:paraId="6005E0A1" w14:textId="77777777" w:rsidR="00BE2E46" w:rsidRPr="00B844E6" w:rsidRDefault="00D623E2" w:rsidP="00CF2247">
            <w:pPr>
              <w:pStyle w:val="normtext"/>
              <w:rPr>
                <w:b/>
                <w:sz w:val="16"/>
                <w:szCs w:val="16"/>
              </w:rPr>
            </w:pPr>
            <w:r w:rsidRPr="00B844E6">
              <w:rPr>
                <w:b/>
                <w:sz w:val="16"/>
                <w:szCs w:val="16"/>
              </w:rPr>
              <w:t>U.01</w:t>
            </w:r>
            <w:r w:rsidR="00BE2E46" w:rsidRPr="00B844E6">
              <w:rPr>
                <w:b/>
                <w:sz w:val="16"/>
                <w:szCs w:val="16"/>
              </w:rPr>
              <w:t xml:space="preserve"> Clientserver toegang tot OTAP</w:t>
            </w:r>
          </w:p>
        </w:tc>
      </w:tr>
      <w:tr w:rsidR="00BE2E46" w:rsidRPr="00B844E6" w14:paraId="6005E0A6" w14:textId="77777777" w:rsidTr="00504A12">
        <w:trPr>
          <w:cantSplit/>
        </w:trPr>
        <w:tc>
          <w:tcPr>
            <w:tcW w:w="1384" w:type="dxa"/>
            <w:shd w:val="clear" w:color="auto" w:fill="C6D9F1" w:themeFill="text2" w:themeFillTint="33"/>
          </w:tcPr>
          <w:p w14:paraId="6005E0A3" w14:textId="77777777" w:rsidR="00BE2E46" w:rsidRPr="00B844E6" w:rsidRDefault="00BE2E46" w:rsidP="00CF2247">
            <w:pPr>
              <w:pStyle w:val="label"/>
            </w:pPr>
            <w:r w:rsidRPr="00B844E6">
              <w:t>Criterium</w:t>
            </w:r>
            <w:r w:rsidRPr="00B844E6">
              <w:br/>
              <w:t>(wie en wat)</w:t>
            </w:r>
          </w:p>
        </w:tc>
        <w:tc>
          <w:tcPr>
            <w:tcW w:w="6804" w:type="dxa"/>
            <w:shd w:val="clear" w:color="auto" w:fill="C6D9F1" w:themeFill="text2" w:themeFillTint="33"/>
          </w:tcPr>
          <w:p w14:paraId="6005E0A4" w14:textId="77777777" w:rsidR="00BE2E46" w:rsidRPr="00B844E6" w:rsidRDefault="00BE2E46" w:rsidP="00CF2247">
            <w:pPr>
              <w:pStyle w:val="normtext"/>
              <w:rPr>
                <w:sz w:val="16"/>
                <w:szCs w:val="16"/>
              </w:rPr>
            </w:pPr>
            <w:r w:rsidRPr="00B844E6">
              <w:rPr>
                <w:b/>
                <w:sz w:val="16"/>
                <w:szCs w:val="16"/>
                <w:u w:val="single"/>
              </w:rPr>
              <w:t>Clientserver</w:t>
            </w:r>
            <w:r w:rsidRPr="00B844E6">
              <w:rPr>
                <w:sz w:val="16"/>
                <w:szCs w:val="16"/>
              </w:rPr>
              <w:t xml:space="preserve"> toegang tot de </w:t>
            </w:r>
            <w:r w:rsidRPr="00B844E6">
              <w:rPr>
                <w:b/>
                <w:sz w:val="16"/>
                <w:szCs w:val="16"/>
                <w:u w:val="single"/>
              </w:rPr>
              <w:t>productiezone</w:t>
            </w:r>
            <w:r w:rsidRPr="00B844E6">
              <w:rPr>
                <w:sz w:val="16"/>
                <w:szCs w:val="16"/>
              </w:rPr>
              <w:t xml:space="preserve"> is toegestaan aan </w:t>
            </w:r>
            <w:r w:rsidRPr="00B844E6">
              <w:rPr>
                <w:b/>
                <w:sz w:val="16"/>
                <w:szCs w:val="16"/>
                <w:u w:val="single"/>
              </w:rPr>
              <w:t>productiegebruikers</w:t>
            </w:r>
            <w:r w:rsidRPr="00B844E6">
              <w:rPr>
                <w:sz w:val="16"/>
                <w:szCs w:val="16"/>
              </w:rPr>
              <w:t>.</w:t>
            </w:r>
          </w:p>
        </w:tc>
        <w:tc>
          <w:tcPr>
            <w:tcW w:w="993" w:type="dxa"/>
            <w:shd w:val="clear" w:color="auto" w:fill="C6D9F1" w:themeFill="text2" w:themeFillTint="33"/>
          </w:tcPr>
          <w:p w14:paraId="6005E0A5" w14:textId="77777777" w:rsidR="00BE2E46" w:rsidRPr="00B844E6" w:rsidRDefault="00BE2E46" w:rsidP="00CF2247">
            <w:pPr>
              <w:pStyle w:val="normtext"/>
              <w:rPr>
                <w:sz w:val="16"/>
                <w:szCs w:val="16"/>
              </w:rPr>
            </w:pPr>
          </w:p>
        </w:tc>
      </w:tr>
      <w:tr w:rsidR="00F70CC5" w:rsidRPr="00B844E6" w14:paraId="6005E0AA" w14:textId="77777777" w:rsidTr="00F70CC5">
        <w:trPr>
          <w:cantSplit/>
        </w:trPr>
        <w:tc>
          <w:tcPr>
            <w:tcW w:w="1384" w:type="dxa"/>
          </w:tcPr>
          <w:p w14:paraId="6005E0A7" w14:textId="77777777" w:rsidR="00F70CC5" w:rsidRPr="00B844E6" w:rsidRDefault="00F70CC5" w:rsidP="00CF2247">
            <w:pPr>
              <w:pStyle w:val="label"/>
            </w:pPr>
            <w:r w:rsidRPr="00B844E6">
              <w:t>Doelstelling</w:t>
            </w:r>
            <w:r w:rsidRPr="00B844E6">
              <w:br/>
              <w:t>(waarom)</w:t>
            </w:r>
          </w:p>
        </w:tc>
        <w:tc>
          <w:tcPr>
            <w:tcW w:w="6804" w:type="dxa"/>
          </w:tcPr>
          <w:p w14:paraId="6005E0A8" w14:textId="77777777" w:rsidR="00F70CC5" w:rsidRPr="00B844E6" w:rsidRDefault="00F70CC5" w:rsidP="00CF2247">
            <w:pPr>
              <w:rPr>
                <w:sz w:val="16"/>
                <w:szCs w:val="16"/>
              </w:rPr>
            </w:pPr>
            <w:r w:rsidRPr="00B844E6">
              <w:rPr>
                <w:sz w:val="16"/>
                <w:szCs w:val="16"/>
              </w:rPr>
              <w:t>Clientserver toegang tot de productiezone in een UWV rekencentrum en de daarbinnen gehoste omgevingen en systemen (applicaties) is altijd toegestaan aan geautoriseerde productiegebruikers met een (virtuele) werkplek waarop de noodzakelijke clientsoftware en middleware is geïnstalleerd.</w:t>
            </w:r>
          </w:p>
        </w:tc>
        <w:tc>
          <w:tcPr>
            <w:tcW w:w="993" w:type="dxa"/>
          </w:tcPr>
          <w:p w14:paraId="6005E0A9" w14:textId="77777777" w:rsidR="00F70CC5" w:rsidRPr="00B844E6" w:rsidRDefault="00F70CC5" w:rsidP="00CF2247">
            <w:pPr>
              <w:rPr>
                <w:sz w:val="16"/>
                <w:szCs w:val="16"/>
              </w:rPr>
            </w:pPr>
          </w:p>
        </w:tc>
      </w:tr>
      <w:tr w:rsidR="00BE2E46" w:rsidRPr="00B844E6" w14:paraId="6005E0AC" w14:textId="77777777" w:rsidTr="00504A12">
        <w:trPr>
          <w:cantSplit/>
        </w:trPr>
        <w:tc>
          <w:tcPr>
            <w:tcW w:w="9181" w:type="dxa"/>
            <w:gridSpan w:val="3"/>
            <w:tcBorders>
              <w:top w:val="nil"/>
              <w:left w:val="nil"/>
              <w:bottom w:val="single" w:sz="4" w:space="0" w:color="auto"/>
              <w:right w:val="nil"/>
            </w:tcBorders>
            <w:shd w:val="clear" w:color="auto" w:fill="D9D9D9" w:themeFill="background1" w:themeFillShade="D9"/>
          </w:tcPr>
          <w:p w14:paraId="6005E0AB" w14:textId="77777777" w:rsidR="00BE2E46" w:rsidRPr="00B844E6" w:rsidRDefault="00D623E2" w:rsidP="00CF2247">
            <w:pPr>
              <w:pStyle w:val="normtext"/>
              <w:rPr>
                <w:b/>
                <w:sz w:val="16"/>
                <w:szCs w:val="16"/>
              </w:rPr>
            </w:pPr>
            <w:r w:rsidRPr="00B844E6">
              <w:rPr>
                <w:b/>
                <w:sz w:val="16"/>
                <w:szCs w:val="16"/>
              </w:rPr>
              <w:t>U.02</w:t>
            </w:r>
            <w:r w:rsidR="00BE2E46" w:rsidRPr="00B844E6">
              <w:rPr>
                <w:b/>
                <w:sz w:val="16"/>
                <w:szCs w:val="16"/>
              </w:rPr>
              <w:t xml:space="preserve"> Web-based toegang tot OTAP</w:t>
            </w:r>
          </w:p>
        </w:tc>
      </w:tr>
      <w:tr w:rsidR="00BE2E46" w:rsidRPr="00B844E6" w14:paraId="6005E0B0" w14:textId="77777777" w:rsidTr="00504A12">
        <w:trPr>
          <w:cantSplit/>
        </w:trPr>
        <w:tc>
          <w:tcPr>
            <w:tcW w:w="1384" w:type="dxa"/>
            <w:shd w:val="clear" w:color="auto" w:fill="C6D9F1" w:themeFill="text2" w:themeFillTint="33"/>
          </w:tcPr>
          <w:p w14:paraId="6005E0AD" w14:textId="77777777" w:rsidR="00BE2E46" w:rsidRPr="00B844E6" w:rsidRDefault="00BE2E46" w:rsidP="00CF2247">
            <w:pPr>
              <w:pStyle w:val="label"/>
            </w:pPr>
            <w:r w:rsidRPr="00B844E6">
              <w:t>Criterium</w:t>
            </w:r>
            <w:r w:rsidRPr="00B844E6">
              <w:br/>
              <w:t>(wie en wat)</w:t>
            </w:r>
          </w:p>
        </w:tc>
        <w:tc>
          <w:tcPr>
            <w:tcW w:w="6804" w:type="dxa"/>
            <w:shd w:val="clear" w:color="auto" w:fill="C6D9F1" w:themeFill="text2" w:themeFillTint="33"/>
          </w:tcPr>
          <w:p w14:paraId="6005E0AE" w14:textId="77777777" w:rsidR="00BE2E46" w:rsidRPr="00B844E6" w:rsidRDefault="00BE2E46" w:rsidP="00CF2247">
            <w:pPr>
              <w:pStyle w:val="normtext"/>
              <w:rPr>
                <w:sz w:val="16"/>
                <w:szCs w:val="16"/>
              </w:rPr>
            </w:pPr>
            <w:r w:rsidRPr="00B844E6">
              <w:rPr>
                <w:b/>
                <w:sz w:val="16"/>
                <w:szCs w:val="16"/>
                <w:u w:val="single"/>
              </w:rPr>
              <w:t>Web-based</w:t>
            </w:r>
            <w:r w:rsidRPr="00B844E6">
              <w:rPr>
                <w:sz w:val="16"/>
                <w:szCs w:val="16"/>
              </w:rPr>
              <w:t xml:space="preserve"> toegang tot de </w:t>
            </w:r>
            <w:r w:rsidRPr="00B844E6">
              <w:rPr>
                <w:b/>
                <w:sz w:val="16"/>
                <w:szCs w:val="16"/>
                <w:u w:val="single"/>
              </w:rPr>
              <w:t>OTAP-zones</w:t>
            </w:r>
            <w:r w:rsidRPr="00B844E6">
              <w:rPr>
                <w:sz w:val="16"/>
                <w:szCs w:val="16"/>
              </w:rPr>
              <w:t xml:space="preserve"> is toegestaan aan alle</w:t>
            </w:r>
            <w:r w:rsidRPr="00B844E6">
              <w:rPr>
                <w:b/>
                <w:sz w:val="16"/>
                <w:szCs w:val="16"/>
                <w:u w:val="single"/>
              </w:rPr>
              <w:t xml:space="preserve"> gebruikers</w:t>
            </w:r>
            <w:r w:rsidRPr="00B844E6">
              <w:rPr>
                <w:sz w:val="16"/>
                <w:szCs w:val="16"/>
              </w:rPr>
              <w:t>.</w:t>
            </w:r>
          </w:p>
        </w:tc>
        <w:tc>
          <w:tcPr>
            <w:tcW w:w="993" w:type="dxa"/>
            <w:shd w:val="clear" w:color="auto" w:fill="C6D9F1" w:themeFill="text2" w:themeFillTint="33"/>
          </w:tcPr>
          <w:p w14:paraId="6005E0AF" w14:textId="77777777" w:rsidR="00BE2E46" w:rsidRPr="00B844E6" w:rsidRDefault="00BE2E46" w:rsidP="00CF2247">
            <w:pPr>
              <w:pStyle w:val="normtext"/>
              <w:rPr>
                <w:sz w:val="16"/>
                <w:szCs w:val="16"/>
              </w:rPr>
            </w:pPr>
          </w:p>
        </w:tc>
      </w:tr>
      <w:tr w:rsidR="00BE2E46" w:rsidRPr="00B844E6" w14:paraId="6005E0B3" w14:textId="77777777" w:rsidTr="00CF2247">
        <w:trPr>
          <w:cantSplit/>
        </w:trPr>
        <w:tc>
          <w:tcPr>
            <w:tcW w:w="1384" w:type="dxa"/>
          </w:tcPr>
          <w:p w14:paraId="6005E0B1" w14:textId="77777777" w:rsidR="00BE2E46" w:rsidRPr="00B844E6" w:rsidRDefault="00BE2E46" w:rsidP="00CF2247">
            <w:pPr>
              <w:pStyle w:val="label"/>
            </w:pPr>
            <w:r w:rsidRPr="00B844E6">
              <w:t>Doelstelling</w:t>
            </w:r>
            <w:r w:rsidRPr="00B844E6">
              <w:br/>
              <w:t>(waarom)</w:t>
            </w:r>
          </w:p>
        </w:tc>
        <w:tc>
          <w:tcPr>
            <w:tcW w:w="7797" w:type="dxa"/>
            <w:gridSpan w:val="2"/>
          </w:tcPr>
          <w:p w14:paraId="6005E0B2" w14:textId="77777777" w:rsidR="00BE2E46" w:rsidRPr="00B844E6" w:rsidRDefault="00BE2E46" w:rsidP="00CF2247">
            <w:pPr>
              <w:rPr>
                <w:sz w:val="16"/>
                <w:szCs w:val="16"/>
              </w:rPr>
            </w:pPr>
            <w:r w:rsidRPr="00B844E6">
              <w:rPr>
                <w:sz w:val="16"/>
                <w:szCs w:val="16"/>
              </w:rPr>
              <w:t>Web-based toegang tot alle OTAP zones in een UWV rekencentrum en de daarbinnen gehoste omgevingen en systemen (applicaties) is altijd toegestaan aan geautoriseerde gebruikers met een (virtuele) werkplek waarop een browser is geïnstalleerd</w:t>
            </w:r>
          </w:p>
        </w:tc>
      </w:tr>
      <w:tr w:rsidR="00BE2E46" w:rsidRPr="00B844E6" w14:paraId="6005E0B5" w14:textId="77777777" w:rsidTr="00504A12">
        <w:trPr>
          <w:cantSplit/>
        </w:trPr>
        <w:tc>
          <w:tcPr>
            <w:tcW w:w="9181" w:type="dxa"/>
            <w:gridSpan w:val="3"/>
            <w:tcBorders>
              <w:top w:val="nil"/>
              <w:left w:val="nil"/>
              <w:bottom w:val="single" w:sz="4" w:space="0" w:color="auto"/>
              <w:right w:val="nil"/>
            </w:tcBorders>
            <w:shd w:val="clear" w:color="auto" w:fill="D9D9D9" w:themeFill="background1" w:themeFillShade="D9"/>
          </w:tcPr>
          <w:p w14:paraId="6005E0B4" w14:textId="77777777" w:rsidR="00BE2E46" w:rsidRPr="00B844E6" w:rsidRDefault="00D623E2" w:rsidP="00CF2247">
            <w:pPr>
              <w:pStyle w:val="normtext"/>
              <w:rPr>
                <w:b/>
                <w:sz w:val="16"/>
                <w:szCs w:val="16"/>
              </w:rPr>
            </w:pPr>
            <w:r w:rsidRPr="00B844E6">
              <w:rPr>
                <w:b/>
                <w:sz w:val="16"/>
                <w:szCs w:val="16"/>
              </w:rPr>
              <w:t>U.03</w:t>
            </w:r>
            <w:r w:rsidR="00BE2E46" w:rsidRPr="00B844E6">
              <w:rPr>
                <w:b/>
                <w:sz w:val="16"/>
                <w:szCs w:val="16"/>
              </w:rPr>
              <w:t xml:space="preserve"> Toegang testgebruikers</w:t>
            </w:r>
          </w:p>
        </w:tc>
      </w:tr>
      <w:tr w:rsidR="00BE2E46" w:rsidRPr="00B844E6" w14:paraId="6005E0B9" w14:textId="77777777" w:rsidTr="00504A12">
        <w:trPr>
          <w:cantSplit/>
        </w:trPr>
        <w:tc>
          <w:tcPr>
            <w:tcW w:w="1384" w:type="dxa"/>
            <w:shd w:val="clear" w:color="auto" w:fill="C6D9F1" w:themeFill="text2" w:themeFillTint="33"/>
          </w:tcPr>
          <w:p w14:paraId="6005E0B6" w14:textId="77777777" w:rsidR="00BE2E46" w:rsidRPr="00B844E6" w:rsidRDefault="00BE2E46" w:rsidP="00CF2247">
            <w:pPr>
              <w:pStyle w:val="label"/>
            </w:pPr>
            <w:r w:rsidRPr="00B844E6">
              <w:t>Criterium</w:t>
            </w:r>
            <w:r w:rsidRPr="00B844E6">
              <w:br/>
              <w:t>(wie en wat)</w:t>
            </w:r>
          </w:p>
        </w:tc>
        <w:tc>
          <w:tcPr>
            <w:tcW w:w="6804" w:type="dxa"/>
            <w:shd w:val="clear" w:color="auto" w:fill="C6D9F1" w:themeFill="text2" w:themeFillTint="33"/>
          </w:tcPr>
          <w:p w14:paraId="6005E0B7" w14:textId="77777777" w:rsidR="00BE2E46" w:rsidRPr="00B844E6" w:rsidRDefault="00BE2E46" w:rsidP="00CF2247">
            <w:pPr>
              <w:pStyle w:val="normtext"/>
              <w:rPr>
                <w:sz w:val="16"/>
                <w:szCs w:val="16"/>
              </w:rPr>
            </w:pPr>
            <w:r w:rsidRPr="00B844E6">
              <w:rPr>
                <w:b/>
                <w:sz w:val="16"/>
                <w:szCs w:val="16"/>
                <w:u w:val="single"/>
              </w:rPr>
              <w:t>Testgebruikers</w:t>
            </w:r>
            <w:r w:rsidRPr="00B844E6">
              <w:rPr>
                <w:sz w:val="16"/>
                <w:szCs w:val="16"/>
              </w:rPr>
              <w:t xml:space="preserve"> hebben </w:t>
            </w:r>
            <w:r w:rsidRPr="00B844E6">
              <w:rPr>
                <w:b/>
                <w:sz w:val="16"/>
                <w:szCs w:val="16"/>
                <w:u w:val="single"/>
              </w:rPr>
              <w:t>rechtstreeks</w:t>
            </w:r>
            <w:r w:rsidRPr="00B844E6">
              <w:rPr>
                <w:sz w:val="16"/>
                <w:szCs w:val="16"/>
              </w:rPr>
              <w:t xml:space="preserve"> toegang tot de acceptatie- en ontwikkel/testzone, </w:t>
            </w:r>
            <w:r w:rsidRPr="00B844E6">
              <w:rPr>
                <w:b/>
                <w:sz w:val="16"/>
                <w:szCs w:val="16"/>
                <w:u w:val="single"/>
              </w:rPr>
              <w:t>tenzij</w:t>
            </w:r>
            <w:r w:rsidRPr="00B844E6">
              <w:rPr>
                <w:sz w:val="16"/>
                <w:szCs w:val="16"/>
              </w:rPr>
              <w:t>.</w:t>
            </w:r>
          </w:p>
        </w:tc>
        <w:tc>
          <w:tcPr>
            <w:tcW w:w="993" w:type="dxa"/>
            <w:shd w:val="clear" w:color="auto" w:fill="C6D9F1" w:themeFill="text2" w:themeFillTint="33"/>
          </w:tcPr>
          <w:p w14:paraId="6005E0B8" w14:textId="77777777" w:rsidR="00BE2E46" w:rsidRPr="00B844E6" w:rsidRDefault="00BE2E46" w:rsidP="00CF2247">
            <w:pPr>
              <w:pStyle w:val="normtext"/>
              <w:rPr>
                <w:sz w:val="16"/>
                <w:szCs w:val="16"/>
              </w:rPr>
            </w:pPr>
          </w:p>
        </w:tc>
      </w:tr>
      <w:tr w:rsidR="00F70CC5" w:rsidRPr="00B844E6" w14:paraId="6005E0BD" w14:textId="77777777" w:rsidTr="00F70CC5">
        <w:trPr>
          <w:cantSplit/>
        </w:trPr>
        <w:tc>
          <w:tcPr>
            <w:tcW w:w="1384" w:type="dxa"/>
          </w:tcPr>
          <w:p w14:paraId="6005E0BA" w14:textId="77777777" w:rsidR="00F70CC5" w:rsidRPr="00B844E6" w:rsidRDefault="00F70CC5" w:rsidP="00CF2247">
            <w:pPr>
              <w:pStyle w:val="label"/>
            </w:pPr>
            <w:r w:rsidRPr="00B844E6">
              <w:t>Doelstelling</w:t>
            </w:r>
            <w:r w:rsidRPr="00B844E6">
              <w:br/>
              <w:t>(waarom)</w:t>
            </w:r>
          </w:p>
        </w:tc>
        <w:tc>
          <w:tcPr>
            <w:tcW w:w="6804" w:type="dxa"/>
          </w:tcPr>
          <w:p w14:paraId="6005E0BB" w14:textId="77777777" w:rsidR="00F70CC5" w:rsidRPr="00B844E6" w:rsidRDefault="00F70CC5" w:rsidP="0016230C">
            <w:pPr>
              <w:rPr>
                <w:sz w:val="16"/>
                <w:szCs w:val="16"/>
              </w:rPr>
            </w:pPr>
            <w:r w:rsidRPr="00B844E6">
              <w:rPr>
                <w:sz w:val="16"/>
                <w:szCs w:val="16"/>
              </w:rPr>
              <w:t xml:space="preserve">Geautoriseerde testgebruikers hebben rechtstreeks toegang tot de acceptatie en ontwikkel/testzone in een UWV rekencentrum en de daarbinnen gehoste omgevingen en systemen (applicaties) tenzij de toegang een aanpassing van de (virtuele) werkplek noodzakelijk maakt. In dat geval is het gebruik van in de </w:t>
            </w:r>
            <w:r>
              <w:rPr>
                <w:sz w:val="16"/>
                <w:szCs w:val="16"/>
              </w:rPr>
              <w:t xml:space="preserve">in het UWV HRC </w:t>
            </w:r>
            <w:r w:rsidRPr="00B844E6">
              <w:rPr>
                <w:sz w:val="16"/>
                <w:szCs w:val="16"/>
              </w:rPr>
              <w:t>gehoste Remote Desktop (of soortgelijke) voorziening vereist.</w:t>
            </w:r>
          </w:p>
        </w:tc>
        <w:tc>
          <w:tcPr>
            <w:tcW w:w="993" w:type="dxa"/>
          </w:tcPr>
          <w:p w14:paraId="6005E0BC" w14:textId="77777777" w:rsidR="00F70CC5" w:rsidRPr="00B844E6" w:rsidRDefault="00F70CC5" w:rsidP="0016230C">
            <w:pPr>
              <w:rPr>
                <w:sz w:val="16"/>
                <w:szCs w:val="16"/>
              </w:rPr>
            </w:pPr>
          </w:p>
        </w:tc>
      </w:tr>
      <w:tr w:rsidR="00BE2E46" w:rsidRPr="00B844E6" w14:paraId="6005E0BF" w14:textId="77777777" w:rsidTr="00504A12">
        <w:trPr>
          <w:cantSplit/>
        </w:trPr>
        <w:tc>
          <w:tcPr>
            <w:tcW w:w="9181" w:type="dxa"/>
            <w:gridSpan w:val="3"/>
            <w:tcBorders>
              <w:top w:val="nil"/>
              <w:left w:val="nil"/>
              <w:bottom w:val="single" w:sz="4" w:space="0" w:color="auto"/>
              <w:right w:val="nil"/>
            </w:tcBorders>
            <w:shd w:val="clear" w:color="auto" w:fill="D9D9D9" w:themeFill="background1" w:themeFillShade="D9"/>
          </w:tcPr>
          <w:p w14:paraId="6005E0BE" w14:textId="77777777" w:rsidR="00BE2E46" w:rsidRPr="00B844E6" w:rsidRDefault="00D623E2" w:rsidP="00CF2247">
            <w:pPr>
              <w:pStyle w:val="normtext"/>
              <w:rPr>
                <w:b/>
                <w:sz w:val="16"/>
                <w:szCs w:val="16"/>
              </w:rPr>
            </w:pPr>
            <w:r w:rsidRPr="00B844E6">
              <w:rPr>
                <w:b/>
                <w:sz w:val="16"/>
                <w:szCs w:val="16"/>
              </w:rPr>
              <w:t>U.04</w:t>
            </w:r>
            <w:r w:rsidR="00BE2E46" w:rsidRPr="00B844E6">
              <w:rPr>
                <w:b/>
                <w:sz w:val="16"/>
                <w:szCs w:val="16"/>
              </w:rPr>
              <w:t xml:space="preserve"> Toegang testers en ontwikkelaars</w:t>
            </w:r>
          </w:p>
        </w:tc>
      </w:tr>
      <w:tr w:rsidR="00BE2E46" w:rsidRPr="00B844E6" w14:paraId="6005E0C3" w14:textId="77777777" w:rsidTr="00504A12">
        <w:trPr>
          <w:cantSplit/>
        </w:trPr>
        <w:tc>
          <w:tcPr>
            <w:tcW w:w="1384" w:type="dxa"/>
            <w:shd w:val="clear" w:color="auto" w:fill="C6D9F1" w:themeFill="text2" w:themeFillTint="33"/>
          </w:tcPr>
          <w:p w14:paraId="6005E0C0" w14:textId="77777777" w:rsidR="00BE2E46" w:rsidRPr="00B844E6" w:rsidRDefault="00BE2E46" w:rsidP="00CF2247">
            <w:pPr>
              <w:pStyle w:val="label"/>
            </w:pPr>
            <w:r w:rsidRPr="00B844E6">
              <w:t>Criterium</w:t>
            </w:r>
            <w:r w:rsidRPr="00B844E6">
              <w:br/>
              <w:t>(wie en wat)</w:t>
            </w:r>
          </w:p>
        </w:tc>
        <w:tc>
          <w:tcPr>
            <w:tcW w:w="6804" w:type="dxa"/>
            <w:shd w:val="clear" w:color="auto" w:fill="C6D9F1" w:themeFill="text2" w:themeFillTint="33"/>
          </w:tcPr>
          <w:p w14:paraId="6005E0C1" w14:textId="77777777" w:rsidR="00BE2E46" w:rsidRPr="00B844E6" w:rsidRDefault="00BE2E46" w:rsidP="00CF2247">
            <w:pPr>
              <w:pStyle w:val="normtext"/>
              <w:rPr>
                <w:sz w:val="16"/>
                <w:szCs w:val="16"/>
              </w:rPr>
            </w:pPr>
            <w:r w:rsidRPr="00B844E6">
              <w:rPr>
                <w:b/>
                <w:sz w:val="16"/>
                <w:szCs w:val="16"/>
                <w:u w:val="single"/>
              </w:rPr>
              <w:t>Testers</w:t>
            </w:r>
            <w:r w:rsidRPr="00B844E6">
              <w:rPr>
                <w:sz w:val="16"/>
                <w:szCs w:val="16"/>
              </w:rPr>
              <w:t xml:space="preserve"> en </w:t>
            </w:r>
            <w:r w:rsidRPr="00B844E6">
              <w:rPr>
                <w:b/>
                <w:sz w:val="16"/>
                <w:szCs w:val="16"/>
                <w:u w:val="single"/>
              </w:rPr>
              <w:t xml:space="preserve">ontwikkelaars </w:t>
            </w:r>
            <w:r w:rsidRPr="00B844E6">
              <w:rPr>
                <w:sz w:val="16"/>
                <w:szCs w:val="16"/>
              </w:rPr>
              <w:t xml:space="preserve">hebben enkel toegang tot de acceptatiezone via de </w:t>
            </w:r>
            <w:r w:rsidRPr="00B844E6">
              <w:rPr>
                <w:b/>
                <w:sz w:val="16"/>
                <w:szCs w:val="16"/>
                <w:u w:val="single"/>
              </w:rPr>
              <w:t>RDP area</w:t>
            </w:r>
            <w:r w:rsidRPr="00B844E6">
              <w:rPr>
                <w:sz w:val="16"/>
                <w:szCs w:val="16"/>
              </w:rPr>
              <w:t xml:space="preserve"> in de managementzone.</w:t>
            </w:r>
          </w:p>
        </w:tc>
        <w:tc>
          <w:tcPr>
            <w:tcW w:w="993" w:type="dxa"/>
            <w:shd w:val="clear" w:color="auto" w:fill="C6D9F1" w:themeFill="text2" w:themeFillTint="33"/>
          </w:tcPr>
          <w:p w14:paraId="6005E0C2" w14:textId="77777777" w:rsidR="00BE2E46" w:rsidRPr="00B844E6" w:rsidRDefault="00BE2E46" w:rsidP="00CF2247">
            <w:pPr>
              <w:pStyle w:val="normtext"/>
              <w:rPr>
                <w:sz w:val="16"/>
                <w:szCs w:val="16"/>
              </w:rPr>
            </w:pPr>
          </w:p>
        </w:tc>
      </w:tr>
      <w:tr w:rsidR="00F70CC5" w:rsidRPr="00B844E6" w14:paraId="6005E0C7" w14:textId="77777777" w:rsidTr="00F70CC5">
        <w:trPr>
          <w:cantSplit/>
        </w:trPr>
        <w:tc>
          <w:tcPr>
            <w:tcW w:w="1384" w:type="dxa"/>
          </w:tcPr>
          <w:p w14:paraId="6005E0C4" w14:textId="77777777" w:rsidR="00F70CC5" w:rsidRPr="00B844E6" w:rsidRDefault="00F70CC5" w:rsidP="00CF2247">
            <w:pPr>
              <w:pStyle w:val="label"/>
            </w:pPr>
            <w:r w:rsidRPr="00B844E6">
              <w:t>Doelstelling</w:t>
            </w:r>
            <w:r w:rsidRPr="00B844E6">
              <w:br/>
              <w:t>(waarom)</w:t>
            </w:r>
          </w:p>
        </w:tc>
        <w:tc>
          <w:tcPr>
            <w:tcW w:w="6804" w:type="dxa"/>
          </w:tcPr>
          <w:p w14:paraId="6005E0C5" w14:textId="77777777" w:rsidR="00F70CC5" w:rsidRPr="00B844E6" w:rsidRDefault="00F70CC5" w:rsidP="0016230C">
            <w:pPr>
              <w:rPr>
                <w:sz w:val="16"/>
                <w:szCs w:val="16"/>
              </w:rPr>
            </w:pPr>
            <w:r w:rsidRPr="00B844E6">
              <w:rPr>
                <w:sz w:val="16"/>
                <w:szCs w:val="16"/>
              </w:rPr>
              <w:t>Geautoriseerde testers en ontwikkelaars</w:t>
            </w:r>
            <w:r w:rsidRPr="00B844E6">
              <w:rPr>
                <w:color w:val="215868" w:themeColor="accent5" w:themeShade="80"/>
                <w:sz w:val="16"/>
                <w:szCs w:val="16"/>
              </w:rPr>
              <w:t xml:space="preserve"> </w:t>
            </w:r>
            <w:r w:rsidRPr="00B844E6">
              <w:rPr>
                <w:sz w:val="16"/>
                <w:szCs w:val="16"/>
              </w:rPr>
              <w:t>hebben zonder uitzondering via de in een UWV Rekencentrum gehoste Remote Desktop (of soortgelijke) voorziening toegang tot de ontwikkel/testzone en de daarbinnen gehoste omgevingen en systemen (applicaties).</w:t>
            </w:r>
            <w:r>
              <w:rPr>
                <w:sz w:val="16"/>
                <w:szCs w:val="16"/>
              </w:rPr>
              <w:t xml:space="preserve"> DE benodigde applicaties of tools staan evenwel niet op het RDP segment maar in de betreffende omgeving</w:t>
            </w:r>
          </w:p>
        </w:tc>
        <w:tc>
          <w:tcPr>
            <w:tcW w:w="993" w:type="dxa"/>
          </w:tcPr>
          <w:p w14:paraId="6005E0C6" w14:textId="77777777" w:rsidR="00F70CC5" w:rsidRPr="00B844E6" w:rsidRDefault="00F70CC5" w:rsidP="0016230C">
            <w:pPr>
              <w:rPr>
                <w:sz w:val="16"/>
                <w:szCs w:val="16"/>
              </w:rPr>
            </w:pPr>
          </w:p>
        </w:tc>
      </w:tr>
    </w:tbl>
    <w:p w14:paraId="6005E0C8" w14:textId="77777777" w:rsidR="00B844E6" w:rsidRDefault="00B844E6" w:rsidP="00BE2E46">
      <w:pPr>
        <w:rPr>
          <w:szCs w:val="18"/>
        </w:rPr>
      </w:pPr>
    </w:p>
    <w:p w14:paraId="6005E0C9" w14:textId="77777777" w:rsidR="00B844E6" w:rsidRDefault="00B844E6">
      <w:pPr>
        <w:overflowPunct/>
        <w:autoSpaceDE/>
        <w:autoSpaceDN/>
        <w:adjustRightInd/>
        <w:spacing w:after="0" w:line="240" w:lineRule="auto"/>
        <w:textAlignment w:val="auto"/>
        <w:rPr>
          <w:szCs w:val="18"/>
        </w:rPr>
      </w:pPr>
      <w:r>
        <w:rPr>
          <w:szCs w:val="18"/>
        </w:rPr>
        <w:br w:type="page"/>
      </w:r>
    </w:p>
    <w:tbl>
      <w:tblPr>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6804"/>
        <w:gridCol w:w="993"/>
      </w:tblGrid>
      <w:tr w:rsidR="00BE2E46" w:rsidRPr="002E594B" w14:paraId="6005E0CB" w14:textId="77777777" w:rsidTr="00504A12">
        <w:trPr>
          <w:cantSplit/>
        </w:trPr>
        <w:tc>
          <w:tcPr>
            <w:tcW w:w="9181" w:type="dxa"/>
            <w:gridSpan w:val="3"/>
            <w:tcBorders>
              <w:top w:val="nil"/>
              <w:left w:val="nil"/>
              <w:bottom w:val="single" w:sz="4" w:space="0" w:color="auto"/>
              <w:right w:val="nil"/>
            </w:tcBorders>
            <w:shd w:val="clear" w:color="auto" w:fill="D9D9D9" w:themeFill="background1" w:themeFillShade="D9"/>
          </w:tcPr>
          <w:p w14:paraId="6005E0CA" w14:textId="77777777" w:rsidR="00BE2E46" w:rsidRPr="002E594B" w:rsidRDefault="00D623E2" w:rsidP="00CF2247">
            <w:pPr>
              <w:pStyle w:val="normtext"/>
              <w:rPr>
                <w:b/>
              </w:rPr>
            </w:pPr>
            <w:r>
              <w:rPr>
                <w:b/>
              </w:rPr>
              <w:lastRenderedPageBreak/>
              <w:t>U.05</w:t>
            </w:r>
            <w:r w:rsidR="00BE2E46" w:rsidRPr="002E594B">
              <w:rPr>
                <w:b/>
              </w:rPr>
              <w:t xml:space="preserve"> Toegang softwarebouwers met een UWV account</w:t>
            </w:r>
          </w:p>
        </w:tc>
      </w:tr>
      <w:tr w:rsidR="00BE2E46" w:rsidRPr="002E594B" w14:paraId="6005E0CF" w14:textId="77777777" w:rsidTr="00504A12">
        <w:trPr>
          <w:cantSplit/>
        </w:trPr>
        <w:tc>
          <w:tcPr>
            <w:tcW w:w="1384" w:type="dxa"/>
            <w:shd w:val="clear" w:color="auto" w:fill="C6D9F1" w:themeFill="text2" w:themeFillTint="33"/>
          </w:tcPr>
          <w:p w14:paraId="6005E0CC" w14:textId="77777777" w:rsidR="00BE2E46" w:rsidRPr="00504A12" w:rsidRDefault="00BE2E46" w:rsidP="00CF2247">
            <w:pPr>
              <w:pStyle w:val="label"/>
            </w:pPr>
            <w:r w:rsidRPr="00504A12">
              <w:t>Criterium</w:t>
            </w:r>
            <w:r w:rsidRPr="00504A12">
              <w:br/>
              <w:t>(wie en wat)</w:t>
            </w:r>
          </w:p>
        </w:tc>
        <w:tc>
          <w:tcPr>
            <w:tcW w:w="6804" w:type="dxa"/>
            <w:shd w:val="clear" w:color="auto" w:fill="C6D9F1" w:themeFill="text2" w:themeFillTint="33"/>
          </w:tcPr>
          <w:p w14:paraId="6005E0CD" w14:textId="77777777" w:rsidR="00BE2E46" w:rsidRPr="00504A12" w:rsidRDefault="00BE2E46" w:rsidP="00CF2247">
            <w:pPr>
              <w:pStyle w:val="normtext"/>
              <w:rPr>
                <w:sz w:val="16"/>
                <w:szCs w:val="16"/>
              </w:rPr>
            </w:pPr>
            <w:r w:rsidRPr="00504A12">
              <w:rPr>
                <w:b/>
                <w:sz w:val="16"/>
                <w:szCs w:val="16"/>
                <w:u w:val="single"/>
              </w:rPr>
              <w:t xml:space="preserve">Softwarebouwers met een UWV account </w:t>
            </w:r>
            <w:r w:rsidRPr="00504A12">
              <w:rPr>
                <w:sz w:val="16"/>
                <w:szCs w:val="16"/>
              </w:rPr>
              <w:t xml:space="preserve">hebben enkel toegang tot de ontwikkel/testzone via de </w:t>
            </w:r>
            <w:r w:rsidRPr="00504A12">
              <w:rPr>
                <w:b/>
                <w:sz w:val="16"/>
                <w:szCs w:val="16"/>
                <w:u w:val="single"/>
              </w:rPr>
              <w:t>RDP area</w:t>
            </w:r>
            <w:r w:rsidRPr="00504A12">
              <w:rPr>
                <w:sz w:val="16"/>
                <w:szCs w:val="16"/>
              </w:rPr>
              <w:t xml:space="preserve"> in de managementzone.</w:t>
            </w:r>
          </w:p>
        </w:tc>
        <w:tc>
          <w:tcPr>
            <w:tcW w:w="993" w:type="dxa"/>
            <w:shd w:val="clear" w:color="auto" w:fill="C6D9F1" w:themeFill="text2" w:themeFillTint="33"/>
          </w:tcPr>
          <w:p w14:paraId="6005E0CE" w14:textId="77777777" w:rsidR="00BE2E46" w:rsidRPr="00504A12" w:rsidRDefault="00BE2E46" w:rsidP="00CF2247">
            <w:pPr>
              <w:pStyle w:val="normtext"/>
              <w:rPr>
                <w:sz w:val="16"/>
                <w:szCs w:val="16"/>
              </w:rPr>
            </w:pPr>
          </w:p>
        </w:tc>
      </w:tr>
      <w:tr w:rsidR="00F70CC5" w:rsidRPr="002E594B" w14:paraId="6005E0D3" w14:textId="77777777" w:rsidTr="00F70CC5">
        <w:trPr>
          <w:cantSplit/>
        </w:trPr>
        <w:tc>
          <w:tcPr>
            <w:tcW w:w="1384" w:type="dxa"/>
          </w:tcPr>
          <w:p w14:paraId="6005E0D0" w14:textId="77777777" w:rsidR="00F70CC5" w:rsidRPr="00504A12" w:rsidRDefault="00F70CC5" w:rsidP="00CF2247">
            <w:pPr>
              <w:pStyle w:val="label"/>
            </w:pPr>
            <w:r w:rsidRPr="00504A12">
              <w:t>Doelstelling</w:t>
            </w:r>
            <w:r w:rsidRPr="00504A12">
              <w:br/>
              <w:t>(waarom)</w:t>
            </w:r>
          </w:p>
        </w:tc>
        <w:tc>
          <w:tcPr>
            <w:tcW w:w="6804" w:type="dxa"/>
          </w:tcPr>
          <w:p w14:paraId="6005E0D1" w14:textId="77777777" w:rsidR="00F70CC5" w:rsidRPr="00504A12" w:rsidRDefault="00F70CC5" w:rsidP="0016230C">
            <w:pPr>
              <w:rPr>
                <w:sz w:val="16"/>
                <w:szCs w:val="16"/>
              </w:rPr>
            </w:pPr>
            <w:r w:rsidRPr="00504A12">
              <w:rPr>
                <w:sz w:val="16"/>
                <w:szCs w:val="16"/>
              </w:rPr>
              <w:t>Softwarebouwers met een UWV account (geautoriseerd) hebben zonder uitzondering via de in een UWV Rekencentrum gehoste Remote Desktop (of soortgelijke) voorziening toegang tot de ontwikkel/testzone en de daarbinnen gehoste omgevingen en systemen (applicaties). Speciale tooling en / of noodzakelijke aanpassing van de werkplek (clientsoftware, middleware et cetera) worden geleverd op de (virtuele) Remote Client.</w:t>
            </w:r>
          </w:p>
        </w:tc>
        <w:tc>
          <w:tcPr>
            <w:tcW w:w="993" w:type="dxa"/>
          </w:tcPr>
          <w:p w14:paraId="6005E0D2" w14:textId="77777777" w:rsidR="00F70CC5" w:rsidRPr="00504A12" w:rsidRDefault="00F70CC5" w:rsidP="0016230C">
            <w:pPr>
              <w:rPr>
                <w:sz w:val="16"/>
                <w:szCs w:val="16"/>
              </w:rPr>
            </w:pPr>
          </w:p>
        </w:tc>
      </w:tr>
      <w:tr w:rsidR="00BE2E46" w:rsidRPr="002E594B" w14:paraId="6005E0D5" w14:textId="77777777" w:rsidTr="00504A12">
        <w:trPr>
          <w:cantSplit/>
        </w:trPr>
        <w:tc>
          <w:tcPr>
            <w:tcW w:w="9181" w:type="dxa"/>
            <w:gridSpan w:val="3"/>
            <w:tcBorders>
              <w:top w:val="nil"/>
              <w:left w:val="nil"/>
              <w:bottom w:val="single" w:sz="4" w:space="0" w:color="auto"/>
              <w:right w:val="nil"/>
            </w:tcBorders>
            <w:shd w:val="clear" w:color="auto" w:fill="D9D9D9" w:themeFill="background1" w:themeFillShade="D9"/>
          </w:tcPr>
          <w:p w14:paraId="6005E0D4" w14:textId="77777777" w:rsidR="00BE2E46" w:rsidRPr="002E594B" w:rsidRDefault="00D623E2" w:rsidP="00CF2247">
            <w:pPr>
              <w:pStyle w:val="normtext"/>
              <w:rPr>
                <w:b/>
              </w:rPr>
            </w:pPr>
            <w:r>
              <w:rPr>
                <w:b/>
              </w:rPr>
              <w:t>U.06</w:t>
            </w:r>
            <w:r w:rsidR="00BE2E46" w:rsidRPr="002E594B">
              <w:rPr>
                <w:b/>
              </w:rPr>
              <w:t xml:space="preserve"> Toegang softwarebouwers zonder een UWV account</w:t>
            </w:r>
          </w:p>
        </w:tc>
      </w:tr>
      <w:tr w:rsidR="00BE2E46" w:rsidRPr="002E594B" w14:paraId="6005E0D9" w14:textId="77777777" w:rsidTr="00504A12">
        <w:trPr>
          <w:cantSplit/>
        </w:trPr>
        <w:tc>
          <w:tcPr>
            <w:tcW w:w="1384" w:type="dxa"/>
            <w:shd w:val="clear" w:color="auto" w:fill="C6D9F1" w:themeFill="text2" w:themeFillTint="33"/>
          </w:tcPr>
          <w:p w14:paraId="6005E0D6" w14:textId="77777777" w:rsidR="00BE2E46" w:rsidRPr="00504A12" w:rsidRDefault="00BE2E46" w:rsidP="00CF2247">
            <w:pPr>
              <w:pStyle w:val="label"/>
            </w:pPr>
            <w:r w:rsidRPr="00504A12">
              <w:t>Criterium</w:t>
            </w:r>
            <w:r w:rsidRPr="00504A12">
              <w:br/>
              <w:t>(wie en wat)</w:t>
            </w:r>
          </w:p>
        </w:tc>
        <w:tc>
          <w:tcPr>
            <w:tcW w:w="6804" w:type="dxa"/>
            <w:shd w:val="clear" w:color="auto" w:fill="C6D9F1" w:themeFill="text2" w:themeFillTint="33"/>
          </w:tcPr>
          <w:p w14:paraId="6005E0D7" w14:textId="77777777" w:rsidR="00BE2E46" w:rsidRPr="00504A12" w:rsidRDefault="00BE2E46" w:rsidP="00CF2247">
            <w:pPr>
              <w:pStyle w:val="normtext"/>
              <w:rPr>
                <w:sz w:val="16"/>
                <w:szCs w:val="16"/>
              </w:rPr>
            </w:pPr>
            <w:r w:rsidRPr="00504A12">
              <w:rPr>
                <w:b/>
                <w:sz w:val="16"/>
                <w:szCs w:val="16"/>
                <w:u w:val="single"/>
              </w:rPr>
              <w:t xml:space="preserve">Softwarebouwers zonder een UWV account </w:t>
            </w:r>
            <w:r w:rsidRPr="00504A12">
              <w:rPr>
                <w:sz w:val="16"/>
                <w:szCs w:val="16"/>
              </w:rPr>
              <w:t xml:space="preserve">hebben enkel toegang tot de </w:t>
            </w:r>
            <w:r w:rsidRPr="00504A12">
              <w:rPr>
                <w:b/>
                <w:sz w:val="16"/>
                <w:szCs w:val="16"/>
                <w:u w:val="single"/>
              </w:rPr>
              <w:t>eigen ontwikkel- en/of testzones</w:t>
            </w:r>
            <w:r w:rsidRPr="00504A12">
              <w:rPr>
                <w:sz w:val="16"/>
                <w:szCs w:val="16"/>
              </w:rPr>
              <w:t>.</w:t>
            </w:r>
          </w:p>
        </w:tc>
        <w:tc>
          <w:tcPr>
            <w:tcW w:w="993" w:type="dxa"/>
            <w:shd w:val="clear" w:color="auto" w:fill="C6D9F1" w:themeFill="text2" w:themeFillTint="33"/>
          </w:tcPr>
          <w:p w14:paraId="6005E0D8" w14:textId="77777777" w:rsidR="00BE2E46" w:rsidRPr="002E594B" w:rsidRDefault="00BE2E46" w:rsidP="00CF2247">
            <w:pPr>
              <w:pStyle w:val="normtext"/>
            </w:pPr>
          </w:p>
        </w:tc>
      </w:tr>
      <w:tr w:rsidR="00F70CC5" w:rsidRPr="002E594B" w14:paraId="6005E0DD" w14:textId="77777777" w:rsidTr="00F70CC5">
        <w:trPr>
          <w:cantSplit/>
        </w:trPr>
        <w:tc>
          <w:tcPr>
            <w:tcW w:w="1384" w:type="dxa"/>
          </w:tcPr>
          <w:p w14:paraId="6005E0DA" w14:textId="77777777" w:rsidR="00F70CC5" w:rsidRPr="00504A12" w:rsidRDefault="00F70CC5" w:rsidP="00CF2247">
            <w:pPr>
              <w:pStyle w:val="label"/>
            </w:pPr>
            <w:r w:rsidRPr="00504A12">
              <w:t>Doelstelling</w:t>
            </w:r>
            <w:r w:rsidRPr="00504A12">
              <w:br/>
              <w:t>(waarom)</w:t>
            </w:r>
          </w:p>
        </w:tc>
        <w:tc>
          <w:tcPr>
            <w:tcW w:w="6804" w:type="dxa"/>
          </w:tcPr>
          <w:p w14:paraId="6005E0DB" w14:textId="77777777" w:rsidR="00F70CC5" w:rsidRPr="00504A12" w:rsidRDefault="00F70CC5" w:rsidP="00CF2247">
            <w:pPr>
              <w:rPr>
                <w:sz w:val="16"/>
                <w:szCs w:val="16"/>
              </w:rPr>
            </w:pPr>
            <w:r w:rsidRPr="00504A12">
              <w:rPr>
                <w:sz w:val="16"/>
                <w:szCs w:val="16"/>
              </w:rPr>
              <w:t>Softwarebouwers zonder een UWV account hebben zonder uitzondering alleen toegang tot de in een eigen rekencentrum gesitueerde ontwikkel- en/of testzones en de daarbinnen gehoste omgevingen en systemen (applicaties).</w:t>
            </w:r>
          </w:p>
        </w:tc>
        <w:tc>
          <w:tcPr>
            <w:tcW w:w="993" w:type="dxa"/>
          </w:tcPr>
          <w:p w14:paraId="6005E0DC" w14:textId="77777777" w:rsidR="00F70CC5" w:rsidRPr="00504A12" w:rsidRDefault="00F70CC5" w:rsidP="00CF2247">
            <w:pPr>
              <w:rPr>
                <w:sz w:val="16"/>
                <w:szCs w:val="16"/>
              </w:rPr>
            </w:pPr>
          </w:p>
        </w:tc>
      </w:tr>
      <w:tr w:rsidR="00BE2E46" w:rsidRPr="002E594B" w14:paraId="6005E0DF" w14:textId="77777777" w:rsidTr="00504A12">
        <w:trPr>
          <w:cantSplit/>
        </w:trPr>
        <w:tc>
          <w:tcPr>
            <w:tcW w:w="9181" w:type="dxa"/>
            <w:gridSpan w:val="3"/>
            <w:tcBorders>
              <w:top w:val="nil"/>
              <w:left w:val="nil"/>
              <w:bottom w:val="single" w:sz="4" w:space="0" w:color="auto"/>
              <w:right w:val="nil"/>
            </w:tcBorders>
            <w:shd w:val="clear" w:color="auto" w:fill="D9D9D9" w:themeFill="background1" w:themeFillShade="D9"/>
          </w:tcPr>
          <w:p w14:paraId="6005E0DE" w14:textId="77777777" w:rsidR="00BE2E46" w:rsidRPr="002E594B" w:rsidRDefault="00D623E2" w:rsidP="00CF2247">
            <w:pPr>
              <w:pStyle w:val="normtext"/>
              <w:rPr>
                <w:b/>
              </w:rPr>
            </w:pPr>
            <w:r>
              <w:rPr>
                <w:b/>
              </w:rPr>
              <w:t>U.07</w:t>
            </w:r>
            <w:r w:rsidR="00BE2E46" w:rsidRPr="002E594B">
              <w:rPr>
                <w:b/>
              </w:rPr>
              <w:t xml:space="preserve"> Toegang functionele beheerders tot productiezone</w:t>
            </w:r>
          </w:p>
        </w:tc>
      </w:tr>
      <w:tr w:rsidR="00BE2E46" w:rsidRPr="002E594B" w14:paraId="6005E0E3" w14:textId="77777777" w:rsidTr="00504A12">
        <w:trPr>
          <w:cantSplit/>
        </w:trPr>
        <w:tc>
          <w:tcPr>
            <w:tcW w:w="1384" w:type="dxa"/>
            <w:shd w:val="clear" w:color="auto" w:fill="C6D9F1" w:themeFill="text2" w:themeFillTint="33"/>
          </w:tcPr>
          <w:p w14:paraId="6005E0E0" w14:textId="77777777" w:rsidR="00BE2E46" w:rsidRPr="00504A12" w:rsidRDefault="00BE2E46" w:rsidP="00CF2247">
            <w:pPr>
              <w:pStyle w:val="label"/>
            </w:pPr>
            <w:r w:rsidRPr="00504A12">
              <w:t>Criterium</w:t>
            </w:r>
            <w:r w:rsidRPr="00504A12">
              <w:br/>
              <w:t>(wie en wat)</w:t>
            </w:r>
          </w:p>
        </w:tc>
        <w:tc>
          <w:tcPr>
            <w:tcW w:w="6804" w:type="dxa"/>
            <w:shd w:val="clear" w:color="auto" w:fill="C6D9F1" w:themeFill="text2" w:themeFillTint="33"/>
          </w:tcPr>
          <w:p w14:paraId="6005E0E1" w14:textId="77777777" w:rsidR="00BE2E46" w:rsidRPr="00504A12" w:rsidRDefault="00BE2E46" w:rsidP="0016230C">
            <w:pPr>
              <w:pStyle w:val="normtext"/>
              <w:rPr>
                <w:sz w:val="16"/>
                <w:szCs w:val="16"/>
              </w:rPr>
            </w:pPr>
            <w:r w:rsidRPr="00504A12">
              <w:rPr>
                <w:b/>
                <w:sz w:val="16"/>
                <w:szCs w:val="16"/>
                <w:u w:val="single"/>
              </w:rPr>
              <w:t>Functionele beheerders</w:t>
            </w:r>
            <w:r w:rsidRPr="00504A12">
              <w:rPr>
                <w:sz w:val="16"/>
                <w:szCs w:val="16"/>
              </w:rPr>
              <w:t xml:space="preserve"> met (extra) tooling hebben enkel toegang tot de productiezone via de </w:t>
            </w:r>
            <w:r w:rsidRPr="00504A12">
              <w:rPr>
                <w:b/>
                <w:sz w:val="16"/>
                <w:szCs w:val="16"/>
                <w:u w:val="single"/>
              </w:rPr>
              <w:t>RDP area</w:t>
            </w:r>
            <w:r w:rsidRPr="00504A12">
              <w:rPr>
                <w:sz w:val="16"/>
                <w:szCs w:val="16"/>
              </w:rPr>
              <w:t>.</w:t>
            </w:r>
          </w:p>
        </w:tc>
        <w:tc>
          <w:tcPr>
            <w:tcW w:w="993" w:type="dxa"/>
            <w:shd w:val="clear" w:color="auto" w:fill="C6D9F1" w:themeFill="text2" w:themeFillTint="33"/>
          </w:tcPr>
          <w:p w14:paraId="6005E0E2" w14:textId="77777777" w:rsidR="00BE2E46" w:rsidRPr="002E594B" w:rsidRDefault="00BE2E46" w:rsidP="00CF2247">
            <w:pPr>
              <w:pStyle w:val="normtext"/>
            </w:pPr>
          </w:p>
        </w:tc>
      </w:tr>
      <w:tr w:rsidR="00F70CC5" w:rsidRPr="002E594B" w14:paraId="6005E0E7" w14:textId="77777777" w:rsidTr="00F70CC5">
        <w:trPr>
          <w:cantSplit/>
        </w:trPr>
        <w:tc>
          <w:tcPr>
            <w:tcW w:w="1384" w:type="dxa"/>
          </w:tcPr>
          <w:p w14:paraId="6005E0E4" w14:textId="77777777" w:rsidR="00F70CC5" w:rsidRPr="00504A12" w:rsidRDefault="00F70CC5" w:rsidP="00CF2247">
            <w:pPr>
              <w:pStyle w:val="label"/>
            </w:pPr>
            <w:r w:rsidRPr="00504A12">
              <w:t>Doelstelling</w:t>
            </w:r>
            <w:r w:rsidRPr="00504A12">
              <w:br/>
              <w:t>(waarom)</w:t>
            </w:r>
          </w:p>
        </w:tc>
        <w:tc>
          <w:tcPr>
            <w:tcW w:w="6804" w:type="dxa"/>
          </w:tcPr>
          <w:p w14:paraId="6005E0E5" w14:textId="77777777" w:rsidR="00F70CC5" w:rsidRPr="00504A12" w:rsidRDefault="00F70CC5" w:rsidP="0016230C">
            <w:pPr>
              <w:rPr>
                <w:sz w:val="16"/>
                <w:szCs w:val="16"/>
              </w:rPr>
            </w:pPr>
            <w:r w:rsidRPr="00504A12">
              <w:rPr>
                <w:sz w:val="16"/>
                <w:szCs w:val="16"/>
              </w:rPr>
              <w:t>Functionele beheerders met speciale tooling, rechten en/of noodzakelijke aanpassing van de (virtuele) werkplek hebben zonder uitzondering enkel via de gehoste Remote Desktop (of soortgelijke) voorziening toegang tot de in een UWV rekencentrum gesitueerde productiezone en de daarbinnen gehoste omgevingen en systemen (applicaties).</w:t>
            </w:r>
          </w:p>
        </w:tc>
        <w:tc>
          <w:tcPr>
            <w:tcW w:w="993" w:type="dxa"/>
          </w:tcPr>
          <w:p w14:paraId="6005E0E6" w14:textId="77777777" w:rsidR="00F70CC5" w:rsidRPr="00504A12" w:rsidRDefault="00F70CC5" w:rsidP="0016230C">
            <w:pPr>
              <w:rPr>
                <w:sz w:val="16"/>
                <w:szCs w:val="16"/>
              </w:rPr>
            </w:pPr>
          </w:p>
        </w:tc>
      </w:tr>
      <w:tr w:rsidR="00BE2E46" w:rsidRPr="002E594B" w14:paraId="6005E0E9" w14:textId="77777777" w:rsidTr="00504A12">
        <w:trPr>
          <w:cantSplit/>
        </w:trPr>
        <w:tc>
          <w:tcPr>
            <w:tcW w:w="9181" w:type="dxa"/>
            <w:gridSpan w:val="3"/>
            <w:tcBorders>
              <w:top w:val="nil"/>
              <w:left w:val="nil"/>
              <w:bottom w:val="single" w:sz="4" w:space="0" w:color="auto"/>
              <w:right w:val="nil"/>
            </w:tcBorders>
            <w:shd w:val="clear" w:color="auto" w:fill="D9D9D9" w:themeFill="background1" w:themeFillShade="D9"/>
          </w:tcPr>
          <w:p w14:paraId="6005E0E8" w14:textId="77777777" w:rsidR="00BE2E46" w:rsidRPr="002E594B" w:rsidRDefault="00D623E2" w:rsidP="00CF2247">
            <w:pPr>
              <w:pStyle w:val="normtext"/>
              <w:rPr>
                <w:b/>
              </w:rPr>
            </w:pPr>
            <w:r>
              <w:rPr>
                <w:b/>
              </w:rPr>
              <w:t>U.08</w:t>
            </w:r>
            <w:r w:rsidR="00BE2E46" w:rsidRPr="002E594B">
              <w:rPr>
                <w:b/>
              </w:rPr>
              <w:t xml:space="preserve"> Toegang applicatiebeheerders tot productiezone</w:t>
            </w:r>
          </w:p>
        </w:tc>
      </w:tr>
      <w:tr w:rsidR="00BE2E46" w:rsidRPr="002E594B" w14:paraId="6005E0ED" w14:textId="77777777" w:rsidTr="00504A12">
        <w:trPr>
          <w:cantSplit/>
        </w:trPr>
        <w:tc>
          <w:tcPr>
            <w:tcW w:w="1384" w:type="dxa"/>
            <w:shd w:val="clear" w:color="auto" w:fill="C6D9F1" w:themeFill="text2" w:themeFillTint="33"/>
          </w:tcPr>
          <w:p w14:paraId="6005E0EA" w14:textId="77777777" w:rsidR="00BE2E46" w:rsidRPr="00504A12" w:rsidRDefault="00BE2E46" w:rsidP="00CF2247">
            <w:pPr>
              <w:pStyle w:val="label"/>
            </w:pPr>
            <w:r w:rsidRPr="00504A12">
              <w:t>Criterium</w:t>
            </w:r>
            <w:r w:rsidRPr="00504A12">
              <w:br/>
              <w:t>(wie en wat)</w:t>
            </w:r>
          </w:p>
        </w:tc>
        <w:tc>
          <w:tcPr>
            <w:tcW w:w="6804" w:type="dxa"/>
            <w:shd w:val="clear" w:color="auto" w:fill="C6D9F1" w:themeFill="text2" w:themeFillTint="33"/>
          </w:tcPr>
          <w:p w14:paraId="6005E0EB" w14:textId="77777777" w:rsidR="00BE2E46" w:rsidRPr="00504A12" w:rsidRDefault="00BE2E46" w:rsidP="0016230C">
            <w:pPr>
              <w:pStyle w:val="normtext"/>
              <w:rPr>
                <w:sz w:val="16"/>
                <w:szCs w:val="16"/>
              </w:rPr>
            </w:pPr>
            <w:r w:rsidRPr="00504A12">
              <w:rPr>
                <w:b/>
                <w:sz w:val="16"/>
                <w:szCs w:val="16"/>
                <w:u w:val="single"/>
              </w:rPr>
              <w:t>Applicatiebeheerders</w:t>
            </w:r>
            <w:r w:rsidRPr="00504A12">
              <w:rPr>
                <w:sz w:val="16"/>
                <w:szCs w:val="16"/>
              </w:rPr>
              <w:t xml:space="preserve"> hebben toegang tot de productiezone via de </w:t>
            </w:r>
            <w:r w:rsidRPr="00504A12">
              <w:rPr>
                <w:b/>
                <w:sz w:val="16"/>
                <w:szCs w:val="16"/>
                <w:u w:val="single"/>
              </w:rPr>
              <w:t>RDP area</w:t>
            </w:r>
            <w:r w:rsidRPr="00504A12">
              <w:rPr>
                <w:sz w:val="16"/>
                <w:szCs w:val="16"/>
              </w:rPr>
              <w:t>.</w:t>
            </w:r>
          </w:p>
        </w:tc>
        <w:tc>
          <w:tcPr>
            <w:tcW w:w="993" w:type="dxa"/>
            <w:shd w:val="clear" w:color="auto" w:fill="C6D9F1" w:themeFill="text2" w:themeFillTint="33"/>
          </w:tcPr>
          <w:p w14:paraId="6005E0EC" w14:textId="77777777" w:rsidR="00BE2E46" w:rsidRPr="002E594B" w:rsidRDefault="00BE2E46" w:rsidP="00CF2247">
            <w:pPr>
              <w:pStyle w:val="normtext"/>
            </w:pPr>
          </w:p>
        </w:tc>
      </w:tr>
      <w:tr w:rsidR="00BE2E46" w:rsidRPr="002E594B" w14:paraId="6005E0EF" w14:textId="77777777" w:rsidTr="00504A12">
        <w:trPr>
          <w:cantSplit/>
        </w:trPr>
        <w:tc>
          <w:tcPr>
            <w:tcW w:w="9181" w:type="dxa"/>
            <w:gridSpan w:val="3"/>
            <w:tcBorders>
              <w:top w:val="nil"/>
              <w:left w:val="nil"/>
              <w:bottom w:val="single" w:sz="4" w:space="0" w:color="auto"/>
              <w:right w:val="nil"/>
            </w:tcBorders>
            <w:shd w:val="clear" w:color="auto" w:fill="D9D9D9" w:themeFill="background1" w:themeFillShade="D9"/>
          </w:tcPr>
          <w:p w14:paraId="6005E0EE" w14:textId="77777777" w:rsidR="00BE2E46" w:rsidRPr="002E594B" w:rsidRDefault="00D623E2" w:rsidP="00CF2247">
            <w:pPr>
              <w:pStyle w:val="normtext"/>
              <w:rPr>
                <w:b/>
              </w:rPr>
            </w:pPr>
            <w:r>
              <w:rPr>
                <w:b/>
              </w:rPr>
              <w:t>U.10</w:t>
            </w:r>
            <w:r w:rsidR="00BE2E46" w:rsidRPr="002E594B">
              <w:rPr>
                <w:b/>
              </w:rPr>
              <w:t xml:space="preserve"> Externe toegang tot het UWV domein</w:t>
            </w:r>
          </w:p>
        </w:tc>
      </w:tr>
      <w:tr w:rsidR="00BE2E46" w:rsidRPr="002E594B" w14:paraId="6005E0F3" w14:textId="77777777" w:rsidTr="00504A12">
        <w:trPr>
          <w:cantSplit/>
        </w:trPr>
        <w:tc>
          <w:tcPr>
            <w:tcW w:w="1384" w:type="dxa"/>
            <w:shd w:val="clear" w:color="auto" w:fill="C6D9F1" w:themeFill="text2" w:themeFillTint="33"/>
          </w:tcPr>
          <w:p w14:paraId="6005E0F0" w14:textId="77777777" w:rsidR="00BE2E46" w:rsidRPr="00504A12" w:rsidRDefault="00BE2E46" w:rsidP="00CF2247">
            <w:pPr>
              <w:pStyle w:val="label"/>
            </w:pPr>
            <w:r w:rsidRPr="00504A12">
              <w:t>Criterium</w:t>
            </w:r>
            <w:r w:rsidRPr="00504A12">
              <w:br/>
              <w:t>(wie en wat)</w:t>
            </w:r>
          </w:p>
        </w:tc>
        <w:tc>
          <w:tcPr>
            <w:tcW w:w="6804" w:type="dxa"/>
            <w:shd w:val="clear" w:color="auto" w:fill="C6D9F1" w:themeFill="text2" w:themeFillTint="33"/>
          </w:tcPr>
          <w:p w14:paraId="6005E0F1" w14:textId="77777777" w:rsidR="00BE2E46" w:rsidRPr="00504A12" w:rsidRDefault="00BE2E46" w:rsidP="00CF2247">
            <w:pPr>
              <w:pStyle w:val="normtext"/>
              <w:rPr>
                <w:sz w:val="16"/>
                <w:szCs w:val="16"/>
              </w:rPr>
            </w:pPr>
            <w:r w:rsidRPr="00504A12">
              <w:rPr>
                <w:sz w:val="16"/>
                <w:szCs w:val="16"/>
              </w:rPr>
              <w:t>Externe toegang tot het (netwerk)</w:t>
            </w:r>
            <w:r w:rsidRPr="00504A12">
              <w:rPr>
                <w:b/>
                <w:sz w:val="16"/>
                <w:szCs w:val="16"/>
                <w:u w:val="single"/>
              </w:rPr>
              <w:t>domein van UWV</w:t>
            </w:r>
            <w:r w:rsidRPr="00504A12">
              <w:rPr>
                <w:sz w:val="16"/>
                <w:szCs w:val="16"/>
              </w:rPr>
              <w:t xml:space="preserve"> is, mits </w:t>
            </w:r>
            <w:r w:rsidRPr="00504A12">
              <w:rPr>
                <w:b/>
                <w:sz w:val="16"/>
                <w:szCs w:val="16"/>
                <w:u w:val="single"/>
              </w:rPr>
              <w:t>geauthentiseerd / geautoriseerd</w:t>
            </w:r>
            <w:r w:rsidRPr="00504A12">
              <w:rPr>
                <w:sz w:val="16"/>
                <w:szCs w:val="16"/>
              </w:rPr>
              <w:t>, toegestaan via de UKD.</w:t>
            </w:r>
          </w:p>
        </w:tc>
        <w:tc>
          <w:tcPr>
            <w:tcW w:w="993" w:type="dxa"/>
            <w:shd w:val="clear" w:color="auto" w:fill="C6D9F1" w:themeFill="text2" w:themeFillTint="33"/>
          </w:tcPr>
          <w:p w14:paraId="6005E0F2" w14:textId="77777777" w:rsidR="00BE2E46" w:rsidRPr="002E594B" w:rsidRDefault="00BE2E46" w:rsidP="00CF2247">
            <w:pPr>
              <w:pStyle w:val="normtext"/>
            </w:pPr>
          </w:p>
        </w:tc>
      </w:tr>
      <w:tr w:rsidR="00F70CC5" w:rsidRPr="002E594B" w14:paraId="6005E0F7" w14:textId="77777777" w:rsidTr="00F70CC5">
        <w:trPr>
          <w:cantSplit/>
        </w:trPr>
        <w:tc>
          <w:tcPr>
            <w:tcW w:w="1384" w:type="dxa"/>
          </w:tcPr>
          <w:p w14:paraId="6005E0F4" w14:textId="77777777" w:rsidR="00F70CC5" w:rsidRPr="00504A12" w:rsidRDefault="00F70CC5" w:rsidP="00CF2247">
            <w:pPr>
              <w:pStyle w:val="label"/>
            </w:pPr>
            <w:r w:rsidRPr="00504A12">
              <w:t>Doelstelling</w:t>
            </w:r>
            <w:r w:rsidRPr="00504A12">
              <w:br/>
              <w:t>(waarom)</w:t>
            </w:r>
          </w:p>
        </w:tc>
        <w:tc>
          <w:tcPr>
            <w:tcW w:w="6804" w:type="dxa"/>
          </w:tcPr>
          <w:p w14:paraId="6005E0F5" w14:textId="77777777" w:rsidR="00F70CC5" w:rsidRPr="00504A12" w:rsidRDefault="00F70CC5" w:rsidP="00CF2247">
            <w:pPr>
              <w:rPr>
                <w:sz w:val="16"/>
                <w:szCs w:val="16"/>
              </w:rPr>
            </w:pPr>
            <w:r w:rsidRPr="00504A12">
              <w:rPr>
                <w:sz w:val="16"/>
                <w:szCs w:val="16"/>
              </w:rPr>
              <w:t>Toegang vanuit een extern domein tot systemen in de verschillende zones van het UWV domein is niet toegestaan, tenzij de geauthentiseerd / geautoriseerd in de UKD. In dat geval wordt de externe partij als UWV medewerker beschouwd en krijgt die toegang conform de rechten die aan het toegekende account zijn gegeven. Daarbij geldt dat de platformleverancier van het rekencentrum verantwoordelijk is voor de (toegangs)beveiliging. Ook voor de inregeling van de logische toegangsbeveiliging waarin de rechten zijn geregeld.</w:t>
            </w:r>
          </w:p>
        </w:tc>
        <w:tc>
          <w:tcPr>
            <w:tcW w:w="993" w:type="dxa"/>
          </w:tcPr>
          <w:p w14:paraId="6005E0F6" w14:textId="77777777" w:rsidR="00F70CC5" w:rsidRPr="00504A12" w:rsidRDefault="00F70CC5" w:rsidP="00CF2247">
            <w:pPr>
              <w:rPr>
                <w:sz w:val="16"/>
                <w:szCs w:val="16"/>
              </w:rPr>
            </w:pPr>
          </w:p>
        </w:tc>
      </w:tr>
    </w:tbl>
    <w:p w14:paraId="6005E0F8" w14:textId="77777777" w:rsidR="00BE2E46" w:rsidRPr="002E594B" w:rsidRDefault="00BE2E46" w:rsidP="00BE2E46">
      <w:pPr>
        <w:rPr>
          <w:szCs w:val="18"/>
        </w:rPr>
      </w:pPr>
    </w:p>
    <w:p w14:paraId="6005E0F9" w14:textId="77777777" w:rsidR="00BE2E46" w:rsidRPr="002E594B" w:rsidRDefault="00BE2E46" w:rsidP="00BE2E46">
      <w:pPr>
        <w:rPr>
          <w:szCs w:val="18"/>
        </w:rPr>
      </w:pPr>
    </w:p>
    <w:p w14:paraId="6005E0FA" w14:textId="77777777" w:rsidR="00C270A0" w:rsidRDefault="00C270A0">
      <w:pPr>
        <w:overflowPunct/>
        <w:autoSpaceDE/>
        <w:autoSpaceDN/>
        <w:adjustRightInd/>
        <w:spacing w:after="0" w:line="240" w:lineRule="auto"/>
        <w:textAlignment w:val="auto"/>
        <w:rPr>
          <w:b/>
          <w:i/>
          <w:szCs w:val="18"/>
        </w:rPr>
      </w:pPr>
      <w:r>
        <w:rPr>
          <w:szCs w:val="18"/>
        </w:rPr>
        <w:br w:type="page"/>
      </w:r>
    </w:p>
    <w:p w14:paraId="6005E0FB" w14:textId="77777777" w:rsidR="00BE2E46" w:rsidRPr="002E594B" w:rsidRDefault="00BE2E46" w:rsidP="00BE2E46">
      <w:pPr>
        <w:pStyle w:val="Kop2"/>
        <w:rPr>
          <w:sz w:val="18"/>
          <w:szCs w:val="18"/>
        </w:rPr>
      </w:pPr>
      <w:bookmarkStart w:id="26" w:name="_Toc440615064"/>
      <w:r w:rsidRPr="002E594B">
        <w:rPr>
          <w:sz w:val="18"/>
          <w:szCs w:val="18"/>
        </w:rPr>
        <w:lastRenderedPageBreak/>
        <w:t>Communicatie en koppelingen</w:t>
      </w:r>
      <w:bookmarkEnd w:id="26"/>
    </w:p>
    <w:p w14:paraId="6005E0FC" w14:textId="77777777" w:rsidR="00BE2E46" w:rsidRPr="002E594B" w:rsidRDefault="00D623E2" w:rsidP="00BE2E46">
      <w:pPr>
        <w:rPr>
          <w:szCs w:val="18"/>
        </w:rPr>
      </w:pPr>
      <w:r>
        <w:rPr>
          <w:szCs w:val="18"/>
        </w:rPr>
        <w:t>Onder communicatie verstaan we  de uitwisseling van data tussen de OTAP segmenten</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6804"/>
        <w:gridCol w:w="993"/>
        <w:gridCol w:w="33"/>
      </w:tblGrid>
      <w:tr w:rsidR="00BE2E46" w:rsidRPr="002E594B" w14:paraId="6005E0FE" w14:textId="77777777" w:rsidTr="00504A12">
        <w:trPr>
          <w:gridAfter w:val="1"/>
          <w:wAfter w:w="33" w:type="dxa"/>
          <w:cantSplit/>
        </w:trPr>
        <w:tc>
          <w:tcPr>
            <w:tcW w:w="9181" w:type="dxa"/>
            <w:gridSpan w:val="3"/>
            <w:tcBorders>
              <w:top w:val="nil"/>
              <w:left w:val="nil"/>
              <w:bottom w:val="single" w:sz="4" w:space="0" w:color="auto"/>
              <w:right w:val="nil"/>
            </w:tcBorders>
            <w:shd w:val="clear" w:color="auto" w:fill="D9D9D9" w:themeFill="background1" w:themeFillShade="D9"/>
          </w:tcPr>
          <w:p w14:paraId="6005E0FD" w14:textId="77777777" w:rsidR="00BE2E46" w:rsidRPr="002E594B" w:rsidRDefault="00D623E2" w:rsidP="00CF2247">
            <w:pPr>
              <w:pStyle w:val="normtext"/>
              <w:rPr>
                <w:b/>
              </w:rPr>
            </w:pPr>
            <w:r>
              <w:rPr>
                <w:b/>
              </w:rPr>
              <w:t>U.12</w:t>
            </w:r>
            <w:r w:rsidR="00BE2E46" w:rsidRPr="002E594B">
              <w:rPr>
                <w:b/>
              </w:rPr>
              <w:t xml:space="preserve"> Communicatie tussen OTAP-zones</w:t>
            </w:r>
          </w:p>
        </w:tc>
      </w:tr>
      <w:tr w:rsidR="00BE2E46" w:rsidRPr="002E594B" w14:paraId="6005E102" w14:textId="77777777" w:rsidTr="00504A12">
        <w:trPr>
          <w:gridAfter w:val="1"/>
          <w:wAfter w:w="33" w:type="dxa"/>
          <w:cantSplit/>
        </w:trPr>
        <w:tc>
          <w:tcPr>
            <w:tcW w:w="1384" w:type="dxa"/>
            <w:shd w:val="clear" w:color="auto" w:fill="C6D9F1" w:themeFill="text2" w:themeFillTint="33"/>
          </w:tcPr>
          <w:p w14:paraId="6005E0FF" w14:textId="77777777" w:rsidR="00BE2E46" w:rsidRPr="00504A12" w:rsidRDefault="00BE2E46" w:rsidP="00CF2247">
            <w:pPr>
              <w:pStyle w:val="label"/>
            </w:pPr>
            <w:r w:rsidRPr="00504A12">
              <w:t>Criterium</w:t>
            </w:r>
            <w:r w:rsidRPr="00504A12">
              <w:br/>
              <w:t>(wie en wat)</w:t>
            </w:r>
          </w:p>
        </w:tc>
        <w:tc>
          <w:tcPr>
            <w:tcW w:w="6804" w:type="dxa"/>
            <w:shd w:val="clear" w:color="auto" w:fill="C6D9F1" w:themeFill="text2" w:themeFillTint="33"/>
          </w:tcPr>
          <w:p w14:paraId="6005E100" w14:textId="77777777" w:rsidR="00BE2E46" w:rsidRPr="00504A12" w:rsidRDefault="00BE2E46" w:rsidP="00CF2247">
            <w:pPr>
              <w:pStyle w:val="normtext"/>
              <w:rPr>
                <w:sz w:val="16"/>
                <w:szCs w:val="16"/>
              </w:rPr>
            </w:pPr>
            <w:r w:rsidRPr="00504A12">
              <w:rPr>
                <w:b/>
                <w:sz w:val="16"/>
                <w:szCs w:val="16"/>
                <w:u w:val="single"/>
              </w:rPr>
              <w:t>Communicatie</w:t>
            </w:r>
            <w:r w:rsidRPr="00504A12">
              <w:rPr>
                <w:sz w:val="16"/>
                <w:szCs w:val="16"/>
              </w:rPr>
              <w:t xml:space="preserve"> tussen verschillende </w:t>
            </w:r>
            <w:r w:rsidRPr="00504A12">
              <w:rPr>
                <w:b/>
                <w:sz w:val="16"/>
                <w:szCs w:val="16"/>
                <w:u w:val="single"/>
              </w:rPr>
              <w:t>OTAP-zones</w:t>
            </w:r>
            <w:r w:rsidRPr="00504A12">
              <w:rPr>
                <w:sz w:val="16"/>
                <w:szCs w:val="16"/>
              </w:rPr>
              <w:t xml:space="preserve"> is </w:t>
            </w:r>
            <w:r w:rsidRPr="00504A12">
              <w:rPr>
                <w:b/>
                <w:sz w:val="16"/>
                <w:szCs w:val="16"/>
                <w:u w:val="single"/>
              </w:rPr>
              <w:t>conditioneel</w:t>
            </w:r>
            <w:r w:rsidRPr="00504A12">
              <w:rPr>
                <w:sz w:val="16"/>
                <w:szCs w:val="16"/>
              </w:rPr>
              <w:t xml:space="preserve"> / beperkt toegestaan via de managementzone.</w:t>
            </w:r>
          </w:p>
        </w:tc>
        <w:tc>
          <w:tcPr>
            <w:tcW w:w="993" w:type="dxa"/>
            <w:shd w:val="clear" w:color="auto" w:fill="C6D9F1" w:themeFill="text2" w:themeFillTint="33"/>
          </w:tcPr>
          <w:p w14:paraId="6005E101" w14:textId="77777777" w:rsidR="00BE2E46" w:rsidRPr="002E594B" w:rsidRDefault="00BE2E46" w:rsidP="00CF2247">
            <w:pPr>
              <w:pStyle w:val="normtext"/>
            </w:pPr>
          </w:p>
        </w:tc>
      </w:tr>
      <w:tr w:rsidR="00F70CC5" w:rsidRPr="002E594B" w14:paraId="6005E106" w14:textId="77777777" w:rsidTr="00F70CC5">
        <w:trPr>
          <w:gridAfter w:val="1"/>
          <w:wAfter w:w="33" w:type="dxa"/>
          <w:cantSplit/>
        </w:trPr>
        <w:tc>
          <w:tcPr>
            <w:tcW w:w="1384" w:type="dxa"/>
          </w:tcPr>
          <w:p w14:paraId="6005E103" w14:textId="77777777" w:rsidR="00F70CC5" w:rsidRPr="00504A12" w:rsidRDefault="00F70CC5" w:rsidP="00CF2247">
            <w:pPr>
              <w:pStyle w:val="label"/>
            </w:pPr>
            <w:r w:rsidRPr="00504A12">
              <w:t>Doelstelling</w:t>
            </w:r>
            <w:r w:rsidRPr="00504A12">
              <w:br/>
              <w:t>(waarom)</w:t>
            </w:r>
          </w:p>
        </w:tc>
        <w:tc>
          <w:tcPr>
            <w:tcW w:w="6804" w:type="dxa"/>
          </w:tcPr>
          <w:p w14:paraId="6005E104" w14:textId="77777777" w:rsidR="00F70CC5" w:rsidRPr="00504A12" w:rsidRDefault="00F70CC5" w:rsidP="00CF2247">
            <w:pPr>
              <w:rPr>
                <w:bCs/>
                <w:sz w:val="16"/>
                <w:szCs w:val="16"/>
              </w:rPr>
            </w:pPr>
            <w:r w:rsidRPr="00504A12">
              <w:rPr>
                <w:sz w:val="16"/>
                <w:szCs w:val="16"/>
              </w:rPr>
              <w:t>De OTAP-zones en de daarbinnen gehoste omgevingen en systemen (applicaties) zijn door de rekencentrumleverancier(s) zodanig van elkaar gescheiden dat niet geautoriseerde communicatie (verkeersstromen) onderling niet mogelijk zijn.</w:t>
            </w:r>
          </w:p>
        </w:tc>
        <w:tc>
          <w:tcPr>
            <w:tcW w:w="993" w:type="dxa"/>
          </w:tcPr>
          <w:p w14:paraId="6005E105" w14:textId="77777777" w:rsidR="00F70CC5" w:rsidRPr="00504A12" w:rsidRDefault="00F70CC5" w:rsidP="00CF2247">
            <w:pPr>
              <w:rPr>
                <w:bCs/>
                <w:sz w:val="16"/>
                <w:szCs w:val="16"/>
              </w:rPr>
            </w:pPr>
          </w:p>
        </w:tc>
      </w:tr>
      <w:tr w:rsidR="00BE2E46" w:rsidRPr="002E594B" w14:paraId="6005E108" w14:textId="77777777" w:rsidTr="00C270A0">
        <w:trPr>
          <w:cantSplit/>
        </w:trPr>
        <w:tc>
          <w:tcPr>
            <w:tcW w:w="9214" w:type="dxa"/>
            <w:gridSpan w:val="4"/>
            <w:shd w:val="clear" w:color="auto" w:fill="FFFF99"/>
          </w:tcPr>
          <w:p w14:paraId="6005E107" w14:textId="77777777" w:rsidR="00BE2E46" w:rsidRPr="00C270A0" w:rsidRDefault="00BE2E46" w:rsidP="00C270A0">
            <w:pPr>
              <w:pStyle w:val="normtext"/>
              <w:rPr>
                <w:b/>
                <w:i/>
                <w:noProof/>
              </w:rPr>
            </w:pPr>
            <w:r w:rsidRPr="00C270A0">
              <w:rPr>
                <w:b/>
                <w:i/>
                <w:noProof/>
              </w:rPr>
              <w:t>Communicatie</w:t>
            </w:r>
          </w:p>
        </w:tc>
      </w:tr>
      <w:tr w:rsidR="00BE2E46" w:rsidRPr="002E594B" w14:paraId="6005E10C" w14:textId="77777777" w:rsidTr="00C270A0">
        <w:trPr>
          <w:cantSplit/>
        </w:trPr>
        <w:tc>
          <w:tcPr>
            <w:tcW w:w="1384" w:type="dxa"/>
            <w:tcBorders>
              <w:bottom w:val="single" w:sz="4" w:space="0" w:color="auto"/>
            </w:tcBorders>
          </w:tcPr>
          <w:p w14:paraId="6005E109" w14:textId="77777777" w:rsidR="00BE2E46" w:rsidRPr="00504A12" w:rsidRDefault="00BE2E46" w:rsidP="00CF2247">
            <w:pPr>
              <w:pStyle w:val="toplabel"/>
              <w:spacing w:before="0" w:after="120"/>
            </w:pPr>
            <w:r w:rsidRPr="00504A12">
              <w:t>01</w:t>
            </w:r>
          </w:p>
        </w:tc>
        <w:tc>
          <w:tcPr>
            <w:tcW w:w="6804" w:type="dxa"/>
            <w:tcBorders>
              <w:bottom w:val="single" w:sz="4" w:space="0" w:color="auto"/>
            </w:tcBorders>
          </w:tcPr>
          <w:p w14:paraId="6005E10A" w14:textId="77777777" w:rsidR="00BE2E46" w:rsidRPr="00504A12" w:rsidRDefault="00BE2E46" w:rsidP="00CF2247">
            <w:pPr>
              <w:rPr>
                <w:bCs/>
                <w:sz w:val="16"/>
                <w:szCs w:val="16"/>
              </w:rPr>
            </w:pPr>
            <w:r w:rsidRPr="00504A12">
              <w:rPr>
                <w:sz w:val="16"/>
                <w:szCs w:val="16"/>
              </w:rPr>
              <w:t xml:space="preserve">Communicatie </w:t>
            </w:r>
            <w:r w:rsidR="008F0D23" w:rsidRPr="00504A12">
              <w:rPr>
                <w:sz w:val="16"/>
                <w:szCs w:val="16"/>
              </w:rPr>
              <w:t xml:space="preserve">van softwareaanleveringen </w:t>
            </w:r>
            <w:r w:rsidR="005A4030" w:rsidRPr="00504A12">
              <w:rPr>
                <w:sz w:val="16"/>
                <w:szCs w:val="16"/>
              </w:rPr>
              <w:t>verloopt via de staging area</w:t>
            </w:r>
          </w:p>
        </w:tc>
        <w:tc>
          <w:tcPr>
            <w:tcW w:w="1026" w:type="dxa"/>
            <w:gridSpan w:val="2"/>
            <w:tcBorders>
              <w:bottom w:val="single" w:sz="4" w:space="0" w:color="auto"/>
            </w:tcBorders>
          </w:tcPr>
          <w:p w14:paraId="6005E10B" w14:textId="77777777" w:rsidR="00BE2E46" w:rsidRPr="002E594B" w:rsidRDefault="00BE2E46" w:rsidP="00CF2247">
            <w:pPr>
              <w:pStyle w:val="verifier"/>
              <w:spacing w:before="0"/>
            </w:pPr>
          </w:p>
        </w:tc>
      </w:tr>
      <w:tr w:rsidR="00BE2E46" w:rsidRPr="002E594B" w14:paraId="6005E10E" w14:textId="77777777" w:rsidTr="00C270A0">
        <w:trPr>
          <w:cantSplit/>
        </w:trPr>
        <w:tc>
          <w:tcPr>
            <w:tcW w:w="9214" w:type="dxa"/>
            <w:gridSpan w:val="4"/>
            <w:shd w:val="clear" w:color="auto" w:fill="FFFF99"/>
          </w:tcPr>
          <w:p w14:paraId="6005E10D" w14:textId="77777777" w:rsidR="00BE2E46" w:rsidRPr="00C270A0" w:rsidRDefault="00BE2E46" w:rsidP="00C270A0">
            <w:pPr>
              <w:pStyle w:val="normtext"/>
              <w:rPr>
                <w:b/>
                <w:i/>
                <w:noProof/>
              </w:rPr>
            </w:pPr>
            <w:r w:rsidRPr="00C270A0">
              <w:rPr>
                <w:b/>
                <w:i/>
                <w:noProof/>
              </w:rPr>
              <w:t>OTAP-zones</w:t>
            </w:r>
          </w:p>
        </w:tc>
      </w:tr>
      <w:tr w:rsidR="00BE2E46" w:rsidRPr="002E594B" w14:paraId="6005E112" w14:textId="77777777" w:rsidTr="00C270A0">
        <w:trPr>
          <w:cantSplit/>
        </w:trPr>
        <w:tc>
          <w:tcPr>
            <w:tcW w:w="1384" w:type="dxa"/>
            <w:tcBorders>
              <w:bottom w:val="single" w:sz="4" w:space="0" w:color="auto"/>
            </w:tcBorders>
          </w:tcPr>
          <w:p w14:paraId="6005E10F" w14:textId="77777777" w:rsidR="00BE2E46" w:rsidRPr="00504A12" w:rsidRDefault="00BE2E46" w:rsidP="00CF2247">
            <w:pPr>
              <w:pStyle w:val="toplabel"/>
              <w:spacing w:before="0" w:after="120"/>
            </w:pPr>
            <w:r w:rsidRPr="00504A12">
              <w:t>02</w:t>
            </w:r>
          </w:p>
        </w:tc>
        <w:tc>
          <w:tcPr>
            <w:tcW w:w="6804" w:type="dxa"/>
            <w:tcBorders>
              <w:bottom w:val="single" w:sz="4" w:space="0" w:color="auto"/>
            </w:tcBorders>
          </w:tcPr>
          <w:p w14:paraId="6005E110" w14:textId="77777777" w:rsidR="00BE2E46" w:rsidRPr="00504A12" w:rsidRDefault="00BE2E46" w:rsidP="00CF2247">
            <w:pPr>
              <w:rPr>
                <w:bCs/>
                <w:sz w:val="16"/>
                <w:szCs w:val="16"/>
              </w:rPr>
            </w:pPr>
            <w:r w:rsidRPr="00504A12">
              <w:rPr>
                <w:sz w:val="16"/>
                <w:szCs w:val="16"/>
              </w:rPr>
              <w:t>OTAP-zones / omgevingen kunnen ook buiten de UWV rekencentra voorkomen.  Bijvoorbeeld in het subdomein van de werkplekken / locaties of bij externe software- / applicatieleveranciers.</w:t>
            </w:r>
          </w:p>
        </w:tc>
        <w:tc>
          <w:tcPr>
            <w:tcW w:w="1026" w:type="dxa"/>
            <w:gridSpan w:val="2"/>
            <w:tcBorders>
              <w:bottom w:val="single" w:sz="4" w:space="0" w:color="auto"/>
            </w:tcBorders>
          </w:tcPr>
          <w:p w14:paraId="6005E111" w14:textId="77777777" w:rsidR="00BE2E46" w:rsidRPr="002E594B" w:rsidRDefault="00BE2E46" w:rsidP="00CF2247">
            <w:pPr>
              <w:pStyle w:val="verifier"/>
              <w:spacing w:before="0"/>
            </w:pPr>
          </w:p>
        </w:tc>
      </w:tr>
      <w:tr w:rsidR="00BE2E46" w:rsidRPr="002E594B" w14:paraId="6005E114" w14:textId="77777777" w:rsidTr="00C270A0">
        <w:trPr>
          <w:cantSplit/>
        </w:trPr>
        <w:tc>
          <w:tcPr>
            <w:tcW w:w="9214" w:type="dxa"/>
            <w:gridSpan w:val="4"/>
            <w:shd w:val="clear" w:color="auto" w:fill="FFFF99"/>
          </w:tcPr>
          <w:p w14:paraId="6005E113" w14:textId="77777777" w:rsidR="00BE2E46" w:rsidRPr="00C270A0" w:rsidRDefault="00BE2E46" w:rsidP="00C270A0">
            <w:pPr>
              <w:pStyle w:val="normtext"/>
              <w:rPr>
                <w:b/>
                <w:i/>
                <w:noProof/>
              </w:rPr>
            </w:pPr>
            <w:r w:rsidRPr="00C270A0">
              <w:rPr>
                <w:b/>
                <w:i/>
                <w:noProof/>
              </w:rPr>
              <w:t>conditioneel</w:t>
            </w:r>
          </w:p>
        </w:tc>
      </w:tr>
      <w:tr w:rsidR="00BE2E46" w:rsidRPr="002E594B" w14:paraId="6005E118" w14:textId="77777777" w:rsidTr="00C270A0">
        <w:trPr>
          <w:cantSplit/>
        </w:trPr>
        <w:tc>
          <w:tcPr>
            <w:tcW w:w="1384" w:type="dxa"/>
          </w:tcPr>
          <w:p w14:paraId="6005E115" w14:textId="77777777" w:rsidR="00BE2E46" w:rsidRPr="00504A12" w:rsidRDefault="00BE2E46" w:rsidP="00CF2247">
            <w:pPr>
              <w:pStyle w:val="toplabel"/>
              <w:spacing w:before="0" w:after="120"/>
            </w:pPr>
            <w:r w:rsidRPr="00504A12">
              <w:t>03</w:t>
            </w:r>
          </w:p>
        </w:tc>
        <w:tc>
          <w:tcPr>
            <w:tcW w:w="6804" w:type="dxa"/>
          </w:tcPr>
          <w:p w14:paraId="6005E116" w14:textId="77777777" w:rsidR="00BE2E46" w:rsidRPr="00504A12" w:rsidRDefault="00BE2E46" w:rsidP="00CF2247">
            <w:pPr>
              <w:rPr>
                <w:bCs/>
                <w:sz w:val="16"/>
                <w:szCs w:val="16"/>
              </w:rPr>
            </w:pPr>
            <w:r w:rsidRPr="00504A12">
              <w:rPr>
                <w:bCs/>
                <w:sz w:val="16"/>
                <w:szCs w:val="16"/>
              </w:rPr>
              <w:t>Bestandsoverdracht</w:t>
            </w:r>
            <w:r w:rsidR="00D452E6" w:rsidRPr="00504A12">
              <w:rPr>
                <w:bCs/>
                <w:sz w:val="16"/>
                <w:szCs w:val="16"/>
              </w:rPr>
              <w:t xml:space="preserve"> tussen VLAN’s</w:t>
            </w:r>
            <w:r w:rsidRPr="00504A12">
              <w:rPr>
                <w:bCs/>
                <w:sz w:val="16"/>
                <w:szCs w:val="16"/>
              </w:rPr>
              <w:t xml:space="preserve"> is alleen mogelijk via voorzieningen in de managementzone in een UWV rekencentrum, waarbij bestanden worden gecontroleerd op kwaadaardige software.</w:t>
            </w:r>
          </w:p>
        </w:tc>
        <w:tc>
          <w:tcPr>
            <w:tcW w:w="1026" w:type="dxa"/>
            <w:gridSpan w:val="2"/>
          </w:tcPr>
          <w:p w14:paraId="6005E117" w14:textId="77777777" w:rsidR="00BE2E46" w:rsidRPr="002E594B" w:rsidRDefault="00BE2E46" w:rsidP="00CF2247">
            <w:pPr>
              <w:pStyle w:val="verifier"/>
              <w:spacing w:before="0"/>
            </w:pPr>
          </w:p>
        </w:tc>
      </w:tr>
      <w:tr w:rsidR="00BE2E46" w:rsidRPr="002E594B" w14:paraId="6005E11C" w14:textId="77777777" w:rsidTr="00C270A0">
        <w:trPr>
          <w:cantSplit/>
        </w:trPr>
        <w:tc>
          <w:tcPr>
            <w:tcW w:w="1384" w:type="dxa"/>
          </w:tcPr>
          <w:p w14:paraId="6005E119" w14:textId="77777777" w:rsidR="00BE2E46" w:rsidRPr="00504A12" w:rsidRDefault="00BE2E46" w:rsidP="00CF2247">
            <w:pPr>
              <w:pStyle w:val="toplabel"/>
              <w:spacing w:before="0" w:after="120"/>
            </w:pPr>
            <w:r w:rsidRPr="00504A12">
              <w:t>04</w:t>
            </w:r>
          </w:p>
        </w:tc>
        <w:tc>
          <w:tcPr>
            <w:tcW w:w="6804" w:type="dxa"/>
          </w:tcPr>
          <w:p w14:paraId="6005E11A" w14:textId="77777777" w:rsidR="00BE2E46" w:rsidRPr="00504A12" w:rsidRDefault="00BE2E46" w:rsidP="00CF2247">
            <w:pPr>
              <w:rPr>
                <w:bCs/>
                <w:sz w:val="16"/>
                <w:szCs w:val="16"/>
              </w:rPr>
            </w:pPr>
            <w:r w:rsidRPr="00504A12">
              <w:rPr>
                <w:sz w:val="16"/>
                <w:szCs w:val="16"/>
              </w:rPr>
              <w:t>De categorie ‘werkplekken / locaties’, uitgezonderd de productiezone, is alleen toegestaan op uitdrukkelijk verzoek (exceptie), bijvoorbeeld wanneer de eisen van de client-servercommunicatie het gebruik van Remote Desktop Terminalemulatie niet toestaat.</w:t>
            </w:r>
          </w:p>
        </w:tc>
        <w:tc>
          <w:tcPr>
            <w:tcW w:w="1026" w:type="dxa"/>
            <w:gridSpan w:val="2"/>
          </w:tcPr>
          <w:p w14:paraId="6005E11B" w14:textId="77777777" w:rsidR="00BE2E46" w:rsidRPr="002E594B" w:rsidRDefault="00BE2E46" w:rsidP="00CF2247">
            <w:pPr>
              <w:pStyle w:val="verifier"/>
              <w:spacing w:before="0"/>
            </w:pPr>
          </w:p>
        </w:tc>
      </w:tr>
      <w:tr w:rsidR="00BE2E46" w:rsidRPr="002E594B" w14:paraId="6005E120" w14:textId="77777777" w:rsidTr="00C270A0">
        <w:trPr>
          <w:cantSplit/>
        </w:trPr>
        <w:tc>
          <w:tcPr>
            <w:tcW w:w="1384" w:type="dxa"/>
          </w:tcPr>
          <w:p w14:paraId="6005E11D" w14:textId="77777777" w:rsidR="00BE2E46" w:rsidRPr="00504A12" w:rsidRDefault="00BE2E46" w:rsidP="00CF2247">
            <w:pPr>
              <w:pStyle w:val="toplabel"/>
              <w:spacing w:before="0" w:after="120"/>
            </w:pPr>
            <w:r w:rsidRPr="00504A12">
              <w:t>05</w:t>
            </w:r>
          </w:p>
        </w:tc>
        <w:tc>
          <w:tcPr>
            <w:tcW w:w="6804" w:type="dxa"/>
          </w:tcPr>
          <w:p w14:paraId="6005E11E" w14:textId="77777777" w:rsidR="00BE2E46" w:rsidRPr="00504A12" w:rsidRDefault="00BE2E46" w:rsidP="00CF2247">
            <w:pPr>
              <w:rPr>
                <w:sz w:val="16"/>
                <w:szCs w:val="16"/>
              </w:rPr>
            </w:pPr>
            <w:r w:rsidRPr="00504A12">
              <w:rPr>
                <w:sz w:val="16"/>
                <w:szCs w:val="16"/>
              </w:rPr>
              <w:t>De categorie ‘externe software- / applicatieleveranciers’ betreft voornamelijk de ontwikkelomgeving(en) bij software- / applicatieleveranciers</w:t>
            </w:r>
          </w:p>
        </w:tc>
        <w:tc>
          <w:tcPr>
            <w:tcW w:w="1026" w:type="dxa"/>
            <w:gridSpan w:val="2"/>
          </w:tcPr>
          <w:p w14:paraId="6005E11F" w14:textId="77777777" w:rsidR="00BE2E46" w:rsidRPr="002E594B" w:rsidRDefault="00BE2E46" w:rsidP="00CF2247">
            <w:pPr>
              <w:pStyle w:val="verifier"/>
              <w:spacing w:before="0"/>
            </w:pPr>
          </w:p>
        </w:tc>
      </w:tr>
      <w:tr w:rsidR="00BE2E46" w:rsidRPr="002E594B" w14:paraId="6005E124" w14:textId="77777777" w:rsidTr="00C270A0">
        <w:trPr>
          <w:cantSplit/>
        </w:trPr>
        <w:tc>
          <w:tcPr>
            <w:tcW w:w="1384" w:type="dxa"/>
          </w:tcPr>
          <w:p w14:paraId="6005E121" w14:textId="77777777" w:rsidR="00BE2E46" w:rsidRPr="00504A12" w:rsidRDefault="00BE2E46" w:rsidP="00CF2247">
            <w:pPr>
              <w:pStyle w:val="toplabel"/>
              <w:spacing w:before="0" w:after="120"/>
            </w:pPr>
            <w:r w:rsidRPr="00504A12">
              <w:t>06</w:t>
            </w:r>
          </w:p>
        </w:tc>
        <w:tc>
          <w:tcPr>
            <w:tcW w:w="6804" w:type="dxa"/>
          </w:tcPr>
          <w:p w14:paraId="6005E122" w14:textId="77777777" w:rsidR="00BE2E46" w:rsidRPr="00504A12" w:rsidRDefault="00BE2E46" w:rsidP="00CF2247">
            <w:pPr>
              <w:rPr>
                <w:sz w:val="16"/>
                <w:szCs w:val="16"/>
              </w:rPr>
            </w:pPr>
            <w:r w:rsidRPr="00504A12">
              <w:rPr>
                <w:sz w:val="16"/>
                <w:szCs w:val="16"/>
              </w:rPr>
              <w:t>Een directe communicatie met het domein en de in dat domein gehoste zones / omgevingen van externe partijen is per definitie niet toegestaan</w:t>
            </w:r>
          </w:p>
        </w:tc>
        <w:tc>
          <w:tcPr>
            <w:tcW w:w="1026" w:type="dxa"/>
            <w:gridSpan w:val="2"/>
          </w:tcPr>
          <w:p w14:paraId="6005E123" w14:textId="77777777" w:rsidR="00BE2E46" w:rsidRPr="002E594B" w:rsidRDefault="00BE2E46" w:rsidP="00CF2247">
            <w:pPr>
              <w:pStyle w:val="verifier"/>
              <w:spacing w:before="0"/>
            </w:pPr>
          </w:p>
        </w:tc>
      </w:tr>
      <w:tr w:rsidR="00BE2E46" w:rsidRPr="002E594B" w14:paraId="6005E128" w14:textId="77777777" w:rsidTr="00C270A0">
        <w:trPr>
          <w:cantSplit/>
        </w:trPr>
        <w:tc>
          <w:tcPr>
            <w:tcW w:w="1384" w:type="dxa"/>
          </w:tcPr>
          <w:p w14:paraId="6005E125" w14:textId="77777777" w:rsidR="00BE2E46" w:rsidRPr="00504A12" w:rsidRDefault="00BE2E46" w:rsidP="00CF2247">
            <w:pPr>
              <w:pStyle w:val="toplabel"/>
              <w:spacing w:before="0" w:after="120"/>
            </w:pPr>
            <w:r w:rsidRPr="00504A12">
              <w:t>07</w:t>
            </w:r>
          </w:p>
        </w:tc>
        <w:tc>
          <w:tcPr>
            <w:tcW w:w="6804" w:type="dxa"/>
          </w:tcPr>
          <w:p w14:paraId="6005E126" w14:textId="77777777" w:rsidR="00BE2E46" w:rsidRPr="00504A12" w:rsidRDefault="00BE2E46" w:rsidP="00CF2247">
            <w:pPr>
              <w:rPr>
                <w:sz w:val="16"/>
                <w:szCs w:val="16"/>
              </w:rPr>
            </w:pPr>
            <w:r w:rsidRPr="00504A12">
              <w:rPr>
                <w:sz w:val="16"/>
                <w:szCs w:val="16"/>
              </w:rPr>
              <w:t>Binnen / tussen zones van hetzelfde type, binnen één domein, is communicatie altijd toegestaan, met andere woorden: ze vormen één virtuele zone over het domein heen.</w:t>
            </w:r>
          </w:p>
        </w:tc>
        <w:tc>
          <w:tcPr>
            <w:tcW w:w="1026" w:type="dxa"/>
            <w:gridSpan w:val="2"/>
          </w:tcPr>
          <w:p w14:paraId="6005E127" w14:textId="77777777" w:rsidR="00BE2E46" w:rsidRPr="002E594B" w:rsidRDefault="00BE2E46" w:rsidP="00CF2247">
            <w:pPr>
              <w:pStyle w:val="verifier"/>
              <w:spacing w:before="0"/>
            </w:pPr>
          </w:p>
        </w:tc>
      </w:tr>
      <w:tr w:rsidR="00BE2E46" w:rsidRPr="002E594B" w14:paraId="6005E12C" w14:textId="77777777" w:rsidTr="00C270A0">
        <w:trPr>
          <w:cantSplit/>
        </w:trPr>
        <w:tc>
          <w:tcPr>
            <w:tcW w:w="1384" w:type="dxa"/>
          </w:tcPr>
          <w:p w14:paraId="6005E129" w14:textId="77777777" w:rsidR="00BE2E46" w:rsidRPr="00504A12" w:rsidRDefault="00BE2E46" w:rsidP="00CF2247">
            <w:pPr>
              <w:pStyle w:val="toplabel"/>
              <w:spacing w:before="0" w:after="120"/>
            </w:pPr>
            <w:r w:rsidRPr="00504A12">
              <w:t>08</w:t>
            </w:r>
          </w:p>
        </w:tc>
        <w:tc>
          <w:tcPr>
            <w:tcW w:w="6804" w:type="dxa"/>
          </w:tcPr>
          <w:p w14:paraId="6005E12A" w14:textId="77777777" w:rsidR="00BE2E46" w:rsidRPr="00504A12" w:rsidRDefault="00BE2E46" w:rsidP="00CF2247">
            <w:pPr>
              <w:rPr>
                <w:sz w:val="16"/>
                <w:szCs w:val="16"/>
              </w:rPr>
            </w:pPr>
            <w:r w:rsidRPr="00504A12">
              <w:rPr>
                <w:sz w:val="16"/>
                <w:szCs w:val="16"/>
              </w:rPr>
              <w:t>Directe communicatie tussen zones van verschillend type is niet toegestaan en dient via de managementzone  in het (lokale) rekencentrum te lopen. Dit geldt expliciet voor alle in de zone gehoste systemen / omgevingen.</w:t>
            </w:r>
          </w:p>
        </w:tc>
        <w:tc>
          <w:tcPr>
            <w:tcW w:w="1026" w:type="dxa"/>
            <w:gridSpan w:val="2"/>
          </w:tcPr>
          <w:p w14:paraId="6005E12B" w14:textId="77777777" w:rsidR="00BE2E46" w:rsidRPr="002E594B" w:rsidRDefault="00BE2E46" w:rsidP="00CF2247">
            <w:pPr>
              <w:pStyle w:val="verifier"/>
              <w:spacing w:before="0"/>
            </w:pPr>
          </w:p>
        </w:tc>
      </w:tr>
      <w:tr w:rsidR="00BE2E46" w:rsidRPr="002E594B" w14:paraId="6005E130" w14:textId="77777777" w:rsidTr="00C270A0">
        <w:trPr>
          <w:cantSplit/>
        </w:trPr>
        <w:tc>
          <w:tcPr>
            <w:tcW w:w="1384" w:type="dxa"/>
          </w:tcPr>
          <w:p w14:paraId="6005E12D" w14:textId="77777777" w:rsidR="00BE2E46" w:rsidRPr="00504A12" w:rsidRDefault="00BE2E46" w:rsidP="00CF2247">
            <w:pPr>
              <w:pStyle w:val="toplabel"/>
              <w:spacing w:before="0" w:after="120"/>
            </w:pPr>
            <w:r w:rsidRPr="00504A12">
              <w:t>09</w:t>
            </w:r>
          </w:p>
        </w:tc>
        <w:tc>
          <w:tcPr>
            <w:tcW w:w="6804" w:type="dxa"/>
          </w:tcPr>
          <w:p w14:paraId="6005E12E" w14:textId="77777777" w:rsidR="00BE2E46" w:rsidRPr="00504A12" w:rsidRDefault="00BE2E46" w:rsidP="00CF2247">
            <w:pPr>
              <w:rPr>
                <w:sz w:val="16"/>
                <w:szCs w:val="16"/>
              </w:rPr>
            </w:pPr>
            <w:r w:rsidRPr="00504A12">
              <w:rPr>
                <w:sz w:val="16"/>
                <w:szCs w:val="16"/>
              </w:rPr>
              <w:t xml:space="preserve">De ondersteunende infrastructuur / systemen, ook in de ontwikkel en testzones vallen onder het productieregime en communicatie tussen elementen van die infrastructuur is wel toegestaan. </w:t>
            </w:r>
          </w:p>
        </w:tc>
        <w:tc>
          <w:tcPr>
            <w:tcW w:w="1026" w:type="dxa"/>
            <w:gridSpan w:val="2"/>
          </w:tcPr>
          <w:p w14:paraId="6005E12F" w14:textId="77777777" w:rsidR="00BE2E46" w:rsidRPr="002E594B" w:rsidRDefault="00BE2E46" w:rsidP="00CF2247">
            <w:pPr>
              <w:pStyle w:val="verifier"/>
              <w:spacing w:before="0"/>
            </w:pPr>
          </w:p>
        </w:tc>
      </w:tr>
      <w:tr w:rsidR="00BE2E46" w:rsidRPr="002E594B" w14:paraId="6005E134" w14:textId="77777777" w:rsidTr="00C270A0">
        <w:trPr>
          <w:cantSplit/>
        </w:trPr>
        <w:tc>
          <w:tcPr>
            <w:tcW w:w="1384" w:type="dxa"/>
          </w:tcPr>
          <w:p w14:paraId="6005E131" w14:textId="77777777" w:rsidR="00BE2E46" w:rsidRPr="00504A12" w:rsidRDefault="00BE2E46" w:rsidP="00CF2247">
            <w:pPr>
              <w:pStyle w:val="toplabel"/>
              <w:spacing w:before="0" w:after="120"/>
            </w:pPr>
            <w:r w:rsidRPr="00504A12">
              <w:t>10</w:t>
            </w:r>
          </w:p>
        </w:tc>
        <w:tc>
          <w:tcPr>
            <w:tcW w:w="6804" w:type="dxa"/>
          </w:tcPr>
          <w:p w14:paraId="6005E132" w14:textId="77777777" w:rsidR="00BE2E46" w:rsidRPr="00504A12" w:rsidRDefault="00BE2E46" w:rsidP="00CF2247">
            <w:pPr>
              <w:rPr>
                <w:sz w:val="16"/>
                <w:szCs w:val="16"/>
              </w:rPr>
            </w:pPr>
            <w:r w:rsidRPr="00504A12">
              <w:rPr>
                <w:sz w:val="16"/>
                <w:szCs w:val="16"/>
              </w:rPr>
              <w:t>De communicatie tussen de management zone en de andere OTAP-zones is conditioneel / beperkt toegestaan voor de toegang middels Remote Desktop Terminalemulatie, software deployment / distributie en gegevensuitwisseling.</w:t>
            </w:r>
          </w:p>
        </w:tc>
        <w:tc>
          <w:tcPr>
            <w:tcW w:w="1026" w:type="dxa"/>
            <w:gridSpan w:val="2"/>
          </w:tcPr>
          <w:p w14:paraId="6005E133" w14:textId="77777777" w:rsidR="00BE2E46" w:rsidRPr="002E594B" w:rsidRDefault="00BE2E46" w:rsidP="00CF2247">
            <w:pPr>
              <w:pStyle w:val="verifier"/>
              <w:spacing w:before="0"/>
            </w:pPr>
          </w:p>
        </w:tc>
      </w:tr>
    </w:tbl>
    <w:p w14:paraId="6005E135" w14:textId="77777777" w:rsidR="00C270A0" w:rsidRDefault="00C270A0" w:rsidP="00BE2E46">
      <w:pPr>
        <w:rPr>
          <w:szCs w:val="18"/>
        </w:rPr>
      </w:pPr>
    </w:p>
    <w:p w14:paraId="6005E136" w14:textId="77777777" w:rsidR="00C270A0" w:rsidRDefault="00C270A0">
      <w:pPr>
        <w:overflowPunct/>
        <w:autoSpaceDE/>
        <w:autoSpaceDN/>
        <w:adjustRightInd/>
        <w:spacing w:after="0" w:line="240" w:lineRule="auto"/>
        <w:textAlignment w:val="auto"/>
        <w:rPr>
          <w:szCs w:val="18"/>
        </w:rPr>
      </w:pPr>
      <w:r>
        <w:rPr>
          <w:szCs w:val="18"/>
        </w:rPr>
        <w:br w:type="page"/>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6803"/>
        <w:gridCol w:w="993"/>
      </w:tblGrid>
      <w:tr w:rsidR="00BE2E46" w:rsidRPr="002E594B" w14:paraId="6005E138" w14:textId="77777777" w:rsidTr="00F70CC5">
        <w:trPr>
          <w:cantSplit/>
        </w:trPr>
        <w:tc>
          <w:tcPr>
            <w:tcW w:w="9180" w:type="dxa"/>
            <w:gridSpan w:val="3"/>
            <w:tcBorders>
              <w:top w:val="nil"/>
              <w:left w:val="nil"/>
              <w:bottom w:val="single" w:sz="4" w:space="0" w:color="auto"/>
              <w:right w:val="nil"/>
            </w:tcBorders>
            <w:shd w:val="clear" w:color="auto" w:fill="D9D9D9" w:themeFill="background1" w:themeFillShade="D9"/>
          </w:tcPr>
          <w:p w14:paraId="6005E137" w14:textId="77777777" w:rsidR="00BE2E46" w:rsidRPr="002E594B" w:rsidRDefault="00D623E2" w:rsidP="00CF2247">
            <w:pPr>
              <w:pStyle w:val="normtext"/>
              <w:rPr>
                <w:b/>
              </w:rPr>
            </w:pPr>
            <w:r>
              <w:rPr>
                <w:b/>
              </w:rPr>
              <w:lastRenderedPageBreak/>
              <w:t>U.13</w:t>
            </w:r>
            <w:r w:rsidR="00BE2E46" w:rsidRPr="002E594B">
              <w:rPr>
                <w:b/>
              </w:rPr>
              <w:t xml:space="preserve"> Gegevensuitwisseling via de managementzone</w:t>
            </w:r>
          </w:p>
        </w:tc>
      </w:tr>
      <w:tr w:rsidR="00BE2E46" w:rsidRPr="002E594B" w14:paraId="6005E13C" w14:textId="77777777" w:rsidTr="00F70CC5">
        <w:trPr>
          <w:cantSplit/>
        </w:trPr>
        <w:tc>
          <w:tcPr>
            <w:tcW w:w="1384" w:type="dxa"/>
            <w:shd w:val="clear" w:color="auto" w:fill="C6D9F1" w:themeFill="text2" w:themeFillTint="33"/>
          </w:tcPr>
          <w:p w14:paraId="6005E139" w14:textId="77777777" w:rsidR="00BE2E46" w:rsidRPr="00504A12" w:rsidRDefault="00BE2E46" w:rsidP="00CF2247">
            <w:pPr>
              <w:pStyle w:val="label"/>
            </w:pPr>
            <w:r w:rsidRPr="00504A12">
              <w:t>Criterium</w:t>
            </w:r>
            <w:r w:rsidRPr="00504A12">
              <w:br/>
              <w:t>(wie en wat)</w:t>
            </w:r>
          </w:p>
        </w:tc>
        <w:tc>
          <w:tcPr>
            <w:tcW w:w="6803" w:type="dxa"/>
            <w:shd w:val="clear" w:color="auto" w:fill="C6D9F1" w:themeFill="text2" w:themeFillTint="33"/>
          </w:tcPr>
          <w:p w14:paraId="6005E13A" w14:textId="77777777" w:rsidR="00BE2E46" w:rsidRPr="00504A12" w:rsidRDefault="00BE2E46" w:rsidP="00230CE6">
            <w:pPr>
              <w:rPr>
                <w:sz w:val="16"/>
                <w:szCs w:val="16"/>
              </w:rPr>
            </w:pPr>
            <w:r w:rsidRPr="00504A12">
              <w:rPr>
                <w:b/>
                <w:sz w:val="16"/>
                <w:szCs w:val="16"/>
                <w:u w:val="single"/>
              </w:rPr>
              <w:t>Gegevensuitwisseling</w:t>
            </w:r>
            <w:r w:rsidRPr="00504A12">
              <w:rPr>
                <w:sz w:val="16"/>
                <w:szCs w:val="16"/>
              </w:rPr>
              <w:t xml:space="preserve"> gebeurt via de daarvoor ingerichte voorzieningen </w:t>
            </w:r>
          </w:p>
        </w:tc>
        <w:tc>
          <w:tcPr>
            <w:tcW w:w="993" w:type="dxa"/>
            <w:shd w:val="clear" w:color="auto" w:fill="C6D9F1" w:themeFill="text2" w:themeFillTint="33"/>
          </w:tcPr>
          <w:p w14:paraId="6005E13B" w14:textId="77777777" w:rsidR="00BE2E46" w:rsidRPr="00504A12" w:rsidRDefault="00BE2E46" w:rsidP="00CF2247">
            <w:pPr>
              <w:pStyle w:val="normtext"/>
              <w:rPr>
                <w:sz w:val="16"/>
                <w:szCs w:val="16"/>
              </w:rPr>
            </w:pPr>
          </w:p>
        </w:tc>
      </w:tr>
      <w:tr w:rsidR="00F70CC5" w:rsidRPr="002E594B" w14:paraId="6005E140" w14:textId="77777777" w:rsidTr="00F70CC5">
        <w:trPr>
          <w:cantSplit/>
        </w:trPr>
        <w:tc>
          <w:tcPr>
            <w:tcW w:w="1384" w:type="dxa"/>
          </w:tcPr>
          <w:p w14:paraId="6005E13D" w14:textId="77777777" w:rsidR="00F70CC5" w:rsidRPr="00504A12" w:rsidRDefault="00F70CC5" w:rsidP="00CF2247">
            <w:pPr>
              <w:pStyle w:val="label"/>
            </w:pPr>
            <w:r w:rsidRPr="00504A12">
              <w:t>Doelstelling</w:t>
            </w:r>
            <w:r w:rsidRPr="00504A12">
              <w:br/>
              <w:t>(waarom)</w:t>
            </w:r>
          </w:p>
        </w:tc>
        <w:tc>
          <w:tcPr>
            <w:tcW w:w="6803" w:type="dxa"/>
          </w:tcPr>
          <w:p w14:paraId="6005E13E" w14:textId="77777777" w:rsidR="00F70CC5" w:rsidRPr="00504A12" w:rsidRDefault="00F70CC5" w:rsidP="00230CE6">
            <w:pPr>
              <w:rPr>
                <w:sz w:val="16"/>
                <w:szCs w:val="16"/>
                <w:highlight w:val="yellow"/>
              </w:rPr>
            </w:pPr>
            <w:r w:rsidRPr="00504A12">
              <w:rPr>
                <w:sz w:val="16"/>
                <w:szCs w:val="16"/>
              </w:rPr>
              <w:t>Gegevensuitwisseling gebeurt via de daarvoor ingerichte voorzieningen</w:t>
            </w:r>
          </w:p>
        </w:tc>
        <w:tc>
          <w:tcPr>
            <w:tcW w:w="993" w:type="dxa"/>
          </w:tcPr>
          <w:p w14:paraId="6005E13F" w14:textId="77777777" w:rsidR="00F70CC5" w:rsidRPr="00504A12" w:rsidRDefault="00F70CC5" w:rsidP="00230CE6">
            <w:pPr>
              <w:rPr>
                <w:sz w:val="16"/>
                <w:szCs w:val="16"/>
                <w:highlight w:val="yellow"/>
              </w:rPr>
            </w:pPr>
          </w:p>
        </w:tc>
      </w:tr>
      <w:tr w:rsidR="00BE2E46" w:rsidRPr="002E594B" w14:paraId="6005E142" w14:textId="77777777" w:rsidTr="00F70CC5">
        <w:trPr>
          <w:cantSplit/>
        </w:trPr>
        <w:tc>
          <w:tcPr>
            <w:tcW w:w="9180" w:type="dxa"/>
            <w:gridSpan w:val="3"/>
            <w:shd w:val="clear" w:color="auto" w:fill="FFFF99"/>
          </w:tcPr>
          <w:p w14:paraId="6005E141" w14:textId="77777777" w:rsidR="00BE2E46" w:rsidRPr="00C270A0" w:rsidRDefault="00BE2E46" w:rsidP="00C270A0">
            <w:pPr>
              <w:pStyle w:val="normtext"/>
              <w:rPr>
                <w:b/>
                <w:i/>
                <w:noProof/>
              </w:rPr>
            </w:pPr>
            <w:r w:rsidRPr="00C270A0">
              <w:rPr>
                <w:b/>
                <w:i/>
                <w:noProof/>
              </w:rPr>
              <w:t>Gegevensuitwisseling</w:t>
            </w:r>
          </w:p>
        </w:tc>
      </w:tr>
      <w:tr w:rsidR="00BE2E46" w:rsidRPr="002E594B" w14:paraId="6005E146" w14:textId="77777777" w:rsidTr="00F70CC5">
        <w:trPr>
          <w:cantSplit/>
        </w:trPr>
        <w:tc>
          <w:tcPr>
            <w:tcW w:w="1384" w:type="dxa"/>
          </w:tcPr>
          <w:p w14:paraId="6005E143" w14:textId="77777777" w:rsidR="00BE2E46" w:rsidRPr="00504A12" w:rsidRDefault="00BE2E46" w:rsidP="00CF2247">
            <w:pPr>
              <w:pStyle w:val="toplabel"/>
              <w:spacing w:before="0" w:after="120"/>
            </w:pPr>
            <w:r w:rsidRPr="00504A12">
              <w:t>01</w:t>
            </w:r>
          </w:p>
        </w:tc>
        <w:tc>
          <w:tcPr>
            <w:tcW w:w="6803" w:type="dxa"/>
          </w:tcPr>
          <w:p w14:paraId="6005E144" w14:textId="77777777" w:rsidR="00BE2E46" w:rsidRPr="00504A12" w:rsidRDefault="00BE2E46" w:rsidP="00CF2247">
            <w:pPr>
              <w:rPr>
                <w:bCs/>
                <w:sz w:val="16"/>
                <w:szCs w:val="16"/>
              </w:rPr>
            </w:pPr>
            <w:r w:rsidRPr="00504A12">
              <w:rPr>
                <w:sz w:val="16"/>
                <w:szCs w:val="16"/>
              </w:rPr>
              <w:t>Dit betreft het koppelen van systemen en het uitwisseling van gegevens (file transfer) tussen die systemen / applicaties.</w:t>
            </w:r>
          </w:p>
        </w:tc>
        <w:tc>
          <w:tcPr>
            <w:tcW w:w="993" w:type="dxa"/>
          </w:tcPr>
          <w:p w14:paraId="6005E145" w14:textId="77777777" w:rsidR="00BE2E46" w:rsidRPr="002E594B" w:rsidRDefault="00BE2E46" w:rsidP="00CF2247">
            <w:pPr>
              <w:pStyle w:val="verifier"/>
              <w:spacing w:before="0"/>
            </w:pPr>
          </w:p>
        </w:tc>
      </w:tr>
      <w:tr w:rsidR="00BE2E46" w:rsidRPr="002E594B" w14:paraId="6005E14A" w14:textId="77777777" w:rsidTr="00F70CC5">
        <w:trPr>
          <w:cantSplit/>
        </w:trPr>
        <w:tc>
          <w:tcPr>
            <w:tcW w:w="1384" w:type="dxa"/>
          </w:tcPr>
          <w:p w14:paraId="6005E147" w14:textId="77777777" w:rsidR="00BE2E46" w:rsidRPr="00504A12" w:rsidRDefault="00BE2E46" w:rsidP="00CF2247">
            <w:pPr>
              <w:pStyle w:val="toplabel"/>
              <w:spacing w:before="0" w:after="120"/>
            </w:pPr>
            <w:r w:rsidRPr="00504A12">
              <w:t>02</w:t>
            </w:r>
          </w:p>
        </w:tc>
        <w:tc>
          <w:tcPr>
            <w:tcW w:w="6803" w:type="dxa"/>
          </w:tcPr>
          <w:p w14:paraId="6005E148" w14:textId="77777777" w:rsidR="00BE2E46" w:rsidRPr="00504A12" w:rsidRDefault="00BE2E46" w:rsidP="00CF2247">
            <w:pPr>
              <w:rPr>
                <w:sz w:val="16"/>
                <w:szCs w:val="16"/>
              </w:rPr>
            </w:pPr>
            <w:r w:rsidRPr="00504A12">
              <w:rPr>
                <w:sz w:val="16"/>
                <w:szCs w:val="16"/>
              </w:rPr>
              <w:t>Onderlinge gegevensuitwisseling tussen systemen binnen een zone, binnen één of meer omgevingen, is zonder meer toegestaan.</w:t>
            </w:r>
          </w:p>
        </w:tc>
        <w:tc>
          <w:tcPr>
            <w:tcW w:w="993" w:type="dxa"/>
          </w:tcPr>
          <w:p w14:paraId="6005E149" w14:textId="77777777" w:rsidR="00BE2E46" w:rsidRPr="002E594B" w:rsidRDefault="00BE2E46" w:rsidP="00CF2247">
            <w:pPr>
              <w:pStyle w:val="verifier"/>
              <w:spacing w:before="0"/>
            </w:pPr>
          </w:p>
        </w:tc>
      </w:tr>
      <w:tr w:rsidR="00BE2E46" w:rsidRPr="002E594B" w14:paraId="6005E14E" w14:textId="77777777" w:rsidTr="00F70CC5">
        <w:trPr>
          <w:cantSplit/>
        </w:trPr>
        <w:tc>
          <w:tcPr>
            <w:tcW w:w="1384" w:type="dxa"/>
          </w:tcPr>
          <w:p w14:paraId="6005E14B" w14:textId="77777777" w:rsidR="00BE2E46" w:rsidRPr="00504A12" w:rsidRDefault="00BE2E46" w:rsidP="00CF2247">
            <w:pPr>
              <w:pStyle w:val="toplabel"/>
              <w:spacing w:before="0" w:after="120"/>
            </w:pPr>
            <w:r w:rsidRPr="00504A12">
              <w:t>03</w:t>
            </w:r>
          </w:p>
        </w:tc>
        <w:tc>
          <w:tcPr>
            <w:tcW w:w="6803" w:type="dxa"/>
          </w:tcPr>
          <w:p w14:paraId="6005E14C" w14:textId="77777777" w:rsidR="00BE2E46" w:rsidRPr="00504A12" w:rsidRDefault="00BE2E46" w:rsidP="00230CE6">
            <w:pPr>
              <w:rPr>
                <w:sz w:val="16"/>
                <w:szCs w:val="16"/>
              </w:rPr>
            </w:pPr>
            <w:r w:rsidRPr="00504A12">
              <w:rPr>
                <w:sz w:val="16"/>
                <w:szCs w:val="16"/>
              </w:rPr>
              <w:t xml:space="preserve">Gegevensuitwisseling tussen systemen die in verschillende zones staan is </w:t>
            </w:r>
            <w:r w:rsidR="00230CE6" w:rsidRPr="00504A12">
              <w:rPr>
                <w:sz w:val="16"/>
                <w:szCs w:val="16"/>
              </w:rPr>
              <w:t>slechts toegestaan wanneer gebruik gemaakt wordt van anonimiseringssoftware</w:t>
            </w:r>
            <w:r w:rsidR="00036617" w:rsidRPr="00504A12">
              <w:rPr>
                <w:sz w:val="16"/>
                <w:szCs w:val="16"/>
              </w:rPr>
              <w:t xml:space="preserve"> of middels specifiek geautoriseerde gebruikers</w:t>
            </w:r>
            <w:r w:rsidRPr="00504A12">
              <w:rPr>
                <w:sz w:val="16"/>
                <w:szCs w:val="16"/>
              </w:rPr>
              <w:t>.</w:t>
            </w:r>
          </w:p>
        </w:tc>
        <w:tc>
          <w:tcPr>
            <w:tcW w:w="993" w:type="dxa"/>
          </w:tcPr>
          <w:p w14:paraId="6005E14D" w14:textId="77777777" w:rsidR="00BE2E46" w:rsidRPr="002E594B" w:rsidRDefault="00BE2E46" w:rsidP="00CF2247">
            <w:pPr>
              <w:pStyle w:val="verifier"/>
              <w:spacing w:before="0"/>
            </w:pPr>
          </w:p>
        </w:tc>
      </w:tr>
      <w:tr w:rsidR="00BE2E46" w:rsidRPr="002E594B" w14:paraId="6005E152" w14:textId="77777777" w:rsidTr="00F70CC5">
        <w:trPr>
          <w:cantSplit/>
        </w:trPr>
        <w:tc>
          <w:tcPr>
            <w:tcW w:w="1384" w:type="dxa"/>
          </w:tcPr>
          <w:p w14:paraId="6005E14F" w14:textId="77777777" w:rsidR="00BE2E46" w:rsidRPr="00504A12" w:rsidRDefault="00BE2E46" w:rsidP="00CF2247">
            <w:pPr>
              <w:pStyle w:val="toplabel"/>
              <w:spacing w:before="0" w:after="120"/>
            </w:pPr>
            <w:r w:rsidRPr="00504A12">
              <w:t>04</w:t>
            </w:r>
          </w:p>
        </w:tc>
        <w:tc>
          <w:tcPr>
            <w:tcW w:w="6803" w:type="dxa"/>
          </w:tcPr>
          <w:p w14:paraId="6005E150" w14:textId="77777777" w:rsidR="00BE2E46" w:rsidRPr="00504A12" w:rsidRDefault="00BE2E46" w:rsidP="00CF2247">
            <w:pPr>
              <w:rPr>
                <w:sz w:val="16"/>
                <w:szCs w:val="16"/>
              </w:rPr>
            </w:pPr>
            <w:r w:rsidRPr="00504A12">
              <w:rPr>
                <w:sz w:val="16"/>
                <w:szCs w:val="16"/>
              </w:rPr>
              <w:t>Uitzondering is de gecontroleerde transfer van gegevens via de Data Staging Area in de managementzone.</w:t>
            </w:r>
          </w:p>
        </w:tc>
        <w:tc>
          <w:tcPr>
            <w:tcW w:w="993" w:type="dxa"/>
          </w:tcPr>
          <w:p w14:paraId="6005E151" w14:textId="77777777" w:rsidR="00BE2E46" w:rsidRPr="002E594B" w:rsidRDefault="00BE2E46" w:rsidP="00CF2247">
            <w:pPr>
              <w:pStyle w:val="verifier"/>
              <w:spacing w:before="0"/>
            </w:pPr>
          </w:p>
        </w:tc>
      </w:tr>
      <w:tr w:rsidR="00BE2E46" w:rsidRPr="002E594B" w14:paraId="6005E156" w14:textId="77777777" w:rsidTr="00F70CC5">
        <w:trPr>
          <w:cantSplit/>
        </w:trPr>
        <w:tc>
          <w:tcPr>
            <w:tcW w:w="1384" w:type="dxa"/>
          </w:tcPr>
          <w:p w14:paraId="6005E153" w14:textId="77777777" w:rsidR="00BE2E46" w:rsidRPr="00504A12" w:rsidRDefault="00BE2E46" w:rsidP="00CF2247">
            <w:pPr>
              <w:pStyle w:val="toplabel"/>
              <w:spacing w:before="0" w:after="120"/>
            </w:pPr>
            <w:r w:rsidRPr="00504A12">
              <w:t>05</w:t>
            </w:r>
          </w:p>
        </w:tc>
        <w:tc>
          <w:tcPr>
            <w:tcW w:w="6803" w:type="dxa"/>
          </w:tcPr>
          <w:p w14:paraId="6005E154" w14:textId="77777777" w:rsidR="00BE2E46" w:rsidRPr="00504A12" w:rsidRDefault="00BE2E46" w:rsidP="00CF2247">
            <w:pPr>
              <w:rPr>
                <w:sz w:val="16"/>
                <w:szCs w:val="16"/>
              </w:rPr>
            </w:pPr>
            <w:r w:rsidRPr="00504A12">
              <w:rPr>
                <w:sz w:val="16"/>
                <w:szCs w:val="16"/>
              </w:rPr>
              <w:t>De uitwisseling wordt altijd geïnitieerd vanuit één van de OTAP-zones, waarna gegevens naar een server in de managementzone kan worden verstuurd, of gegevens van die server kunnen worden opgehaald.</w:t>
            </w:r>
          </w:p>
        </w:tc>
        <w:tc>
          <w:tcPr>
            <w:tcW w:w="993" w:type="dxa"/>
          </w:tcPr>
          <w:p w14:paraId="6005E155" w14:textId="77777777" w:rsidR="00BE2E46" w:rsidRPr="002E594B" w:rsidRDefault="00BE2E46" w:rsidP="00CF2247">
            <w:pPr>
              <w:pStyle w:val="verifier"/>
              <w:spacing w:before="0"/>
            </w:pPr>
          </w:p>
        </w:tc>
      </w:tr>
      <w:tr w:rsidR="00BE2E46" w:rsidRPr="002E594B" w14:paraId="6005E15A" w14:textId="77777777" w:rsidTr="00F70CC5">
        <w:trPr>
          <w:cantSplit/>
        </w:trPr>
        <w:tc>
          <w:tcPr>
            <w:tcW w:w="1384" w:type="dxa"/>
          </w:tcPr>
          <w:p w14:paraId="6005E157" w14:textId="77777777" w:rsidR="00BE2E46" w:rsidRPr="00504A12" w:rsidRDefault="00BE2E46" w:rsidP="00CF2247">
            <w:pPr>
              <w:pStyle w:val="toplabel"/>
              <w:spacing w:before="0" w:after="120"/>
            </w:pPr>
            <w:r w:rsidRPr="00504A12">
              <w:t>06</w:t>
            </w:r>
          </w:p>
        </w:tc>
        <w:tc>
          <w:tcPr>
            <w:tcW w:w="6803" w:type="dxa"/>
          </w:tcPr>
          <w:p w14:paraId="6005E158" w14:textId="77777777" w:rsidR="00BE2E46" w:rsidRPr="00504A12" w:rsidRDefault="00BE2E46" w:rsidP="00CF2247">
            <w:pPr>
              <w:rPr>
                <w:sz w:val="16"/>
                <w:szCs w:val="16"/>
              </w:rPr>
            </w:pPr>
            <w:r w:rsidRPr="00504A12">
              <w:rPr>
                <w:sz w:val="16"/>
                <w:szCs w:val="16"/>
              </w:rPr>
              <w:t>Alleen degene die toegang heeft tot een bepaalde omgeving (zone) kan vanuit die omgeving de file overzetten, maar dan uitsluitend op dat deel van de server waar overeenkomstige rechten van toepassing zijn.</w:t>
            </w:r>
          </w:p>
        </w:tc>
        <w:tc>
          <w:tcPr>
            <w:tcW w:w="993" w:type="dxa"/>
          </w:tcPr>
          <w:p w14:paraId="6005E159" w14:textId="77777777" w:rsidR="00BE2E46" w:rsidRPr="002E594B" w:rsidRDefault="00BE2E46" w:rsidP="00CF2247">
            <w:pPr>
              <w:pStyle w:val="verifier"/>
              <w:spacing w:before="0"/>
            </w:pPr>
          </w:p>
        </w:tc>
      </w:tr>
      <w:tr w:rsidR="00BE2E46" w:rsidRPr="002E594B" w14:paraId="6005E15E" w14:textId="77777777" w:rsidTr="00F70CC5">
        <w:trPr>
          <w:cantSplit/>
        </w:trPr>
        <w:tc>
          <w:tcPr>
            <w:tcW w:w="1384" w:type="dxa"/>
          </w:tcPr>
          <w:p w14:paraId="6005E15B" w14:textId="77777777" w:rsidR="00BE2E46" w:rsidRPr="00504A12" w:rsidRDefault="00BE2E46" w:rsidP="00CF2247">
            <w:pPr>
              <w:pStyle w:val="toplabel"/>
              <w:spacing w:before="0" w:after="120"/>
            </w:pPr>
            <w:r w:rsidRPr="00504A12">
              <w:t>07</w:t>
            </w:r>
          </w:p>
        </w:tc>
        <w:tc>
          <w:tcPr>
            <w:tcW w:w="6803" w:type="dxa"/>
          </w:tcPr>
          <w:p w14:paraId="6005E15C" w14:textId="77777777" w:rsidR="00BE2E46" w:rsidRPr="00504A12" w:rsidRDefault="00BE2E46" w:rsidP="00CF2247">
            <w:pPr>
              <w:rPr>
                <w:sz w:val="16"/>
                <w:szCs w:val="16"/>
              </w:rPr>
            </w:pPr>
            <w:r w:rsidRPr="00504A12">
              <w:rPr>
                <w:sz w:val="16"/>
                <w:szCs w:val="16"/>
              </w:rPr>
              <w:t>Hiermee is het principe van functiescheiding toegepast en kunnen bestanden op kwaadaardige software worden gecontroleerd.</w:t>
            </w:r>
          </w:p>
        </w:tc>
        <w:tc>
          <w:tcPr>
            <w:tcW w:w="993" w:type="dxa"/>
          </w:tcPr>
          <w:p w14:paraId="6005E15D" w14:textId="77777777" w:rsidR="00BE2E46" w:rsidRPr="002E594B" w:rsidRDefault="00BE2E46" w:rsidP="00CF2247">
            <w:pPr>
              <w:pStyle w:val="verifier"/>
              <w:spacing w:before="0"/>
            </w:pPr>
          </w:p>
        </w:tc>
      </w:tr>
    </w:tbl>
    <w:p w14:paraId="6005E15F" w14:textId="77777777" w:rsidR="00BE2E46" w:rsidRPr="002E594B" w:rsidRDefault="00BE2E46" w:rsidP="00BE2E46">
      <w:pPr>
        <w:rPr>
          <w:szCs w:val="18"/>
        </w:rPr>
      </w:pPr>
    </w:p>
    <w:tbl>
      <w:tblPr>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4"/>
        <w:gridCol w:w="6804"/>
        <w:gridCol w:w="993"/>
      </w:tblGrid>
      <w:tr w:rsidR="00BE2E46" w:rsidRPr="002E594B" w14:paraId="6005E161" w14:textId="77777777" w:rsidTr="00F70CC5">
        <w:trPr>
          <w:cantSplit/>
        </w:trPr>
        <w:tc>
          <w:tcPr>
            <w:tcW w:w="9181" w:type="dxa"/>
            <w:gridSpan w:val="3"/>
            <w:tcBorders>
              <w:top w:val="nil"/>
              <w:left w:val="nil"/>
              <w:bottom w:val="single" w:sz="4" w:space="0" w:color="auto"/>
              <w:right w:val="nil"/>
            </w:tcBorders>
            <w:shd w:val="clear" w:color="auto" w:fill="D9D9D9" w:themeFill="background1" w:themeFillShade="D9"/>
          </w:tcPr>
          <w:p w14:paraId="6005E160" w14:textId="77777777" w:rsidR="00BE2E46" w:rsidRPr="002E594B" w:rsidRDefault="00D623E2" w:rsidP="00CF2247">
            <w:pPr>
              <w:pStyle w:val="normtext"/>
              <w:rPr>
                <w:b/>
              </w:rPr>
            </w:pPr>
            <w:r>
              <w:rPr>
                <w:b/>
              </w:rPr>
              <w:t>U.14</w:t>
            </w:r>
            <w:r w:rsidR="00BE2E46" w:rsidRPr="002E594B">
              <w:rPr>
                <w:b/>
              </w:rPr>
              <w:t xml:space="preserve"> Softwaredistributie via de managementzone</w:t>
            </w:r>
          </w:p>
        </w:tc>
      </w:tr>
      <w:tr w:rsidR="00BE2E46" w:rsidRPr="002E594B" w14:paraId="6005E165" w14:textId="77777777" w:rsidTr="00F70CC5">
        <w:trPr>
          <w:cantSplit/>
        </w:trPr>
        <w:tc>
          <w:tcPr>
            <w:tcW w:w="1384" w:type="dxa"/>
            <w:shd w:val="clear" w:color="auto" w:fill="C6D9F1" w:themeFill="text2" w:themeFillTint="33"/>
          </w:tcPr>
          <w:p w14:paraId="6005E162" w14:textId="77777777" w:rsidR="00BE2E46" w:rsidRPr="00504A12" w:rsidRDefault="00BE2E46" w:rsidP="00CF2247">
            <w:pPr>
              <w:pStyle w:val="label"/>
            </w:pPr>
            <w:r w:rsidRPr="00504A12">
              <w:t>Criterium</w:t>
            </w:r>
            <w:r w:rsidRPr="00504A12">
              <w:br/>
              <w:t>(wie en wat)</w:t>
            </w:r>
          </w:p>
        </w:tc>
        <w:tc>
          <w:tcPr>
            <w:tcW w:w="6804" w:type="dxa"/>
            <w:shd w:val="clear" w:color="auto" w:fill="C6D9F1" w:themeFill="text2" w:themeFillTint="33"/>
          </w:tcPr>
          <w:p w14:paraId="6005E163" w14:textId="77777777" w:rsidR="00BE2E46" w:rsidRPr="00504A12" w:rsidRDefault="00BE2E46" w:rsidP="00CF2247">
            <w:pPr>
              <w:rPr>
                <w:sz w:val="16"/>
                <w:szCs w:val="16"/>
              </w:rPr>
            </w:pPr>
            <w:r w:rsidRPr="00504A12">
              <w:rPr>
                <w:b/>
                <w:sz w:val="16"/>
                <w:szCs w:val="16"/>
                <w:u w:val="single"/>
              </w:rPr>
              <w:t>Softwaredistributie</w:t>
            </w:r>
            <w:r w:rsidRPr="00504A12">
              <w:rPr>
                <w:sz w:val="16"/>
                <w:szCs w:val="16"/>
              </w:rPr>
              <w:t xml:space="preserve"> gebeurt altijd via de daarvoor ingerichte voorzieningen in de managementzone.</w:t>
            </w:r>
          </w:p>
        </w:tc>
        <w:tc>
          <w:tcPr>
            <w:tcW w:w="993" w:type="dxa"/>
            <w:shd w:val="clear" w:color="auto" w:fill="C6D9F1" w:themeFill="text2" w:themeFillTint="33"/>
          </w:tcPr>
          <w:p w14:paraId="6005E164" w14:textId="77777777" w:rsidR="00BE2E46" w:rsidRPr="00504A12" w:rsidRDefault="00BE2E46" w:rsidP="00CF2247">
            <w:pPr>
              <w:pStyle w:val="normtext"/>
              <w:rPr>
                <w:sz w:val="16"/>
                <w:szCs w:val="16"/>
              </w:rPr>
            </w:pPr>
          </w:p>
        </w:tc>
      </w:tr>
      <w:tr w:rsidR="00F70CC5" w:rsidRPr="002E594B" w14:paraId="6005E169" w14:textId="77777777" w:rsidTr="00F70CC5">
        <w:trPr>
          <w:cantSplit/>
        </w:trPr>
        <w:tc>
          <w:tcPr>
            <w:tcW w:w="1384" w:type="dxa"/>
          </w:tcPr>
          <w:p w14:paraId="6005E166" w14:textId="77777777" w:rsidR="00F70CC5" w:rsidRPr="00504A12" w:rsidRDefault="00F70CC5" w:rsidP="00CF2247">
            <w:pPr>
              <w:pStyle w:val="label"/>
            </w:pPr>
            <w:r w:rsidRPr="00504A12">
              <w:t>Doelstelling</w:t>
            </w:r>
            <w:r w:rsidRPr="00504A12">
              <w:br/>
              <w:t>(waarom)</w:t>
            </w:r>
          </w:p>
        </w:tc>
        <w:tc>
          <w:tcPr>
            <w:tcW w:w="6804" w:type="dxa"/>
          </w:tcPr>
          <w:p w14:paraId="6005E167" w14:textId="77777777" w:rsidR="00F70CC5" w:rsidRPr="00504A12" w:rsidRDefault="00F70CC5" w:rsidP="00CF2247">
            <w:pPr>
              <w:rPr>
                <w:sz w:val="16"/>
                <w:szCs w:val="16"/>
              </w:rPr>
            </w:pPr>
            <w:r w:rsidRPr="00504A12">
              <w:rPr>
                <w:sz w:val="16"/>
                <w:szCs w:val="16"/>
              </w:rPr>
              <w:t>Softwaredistributie gebeurt altijd via de daarvoor ingerichte voorzieningen in de managementzone.</w:t>
            </w:r>
          </w:p>
        </w:tc>
        <w:tc>
          <w:tcPr>
            <w:tcW w:w="993" w:type="dxa"/>
          </w:tcPr>
          <w:p w14:paraId="6005E168" w14:textId="77777777" w:rsidR="00F70CC5" w:rsidRPr="00504A12" w:rsidRDefault="00F70CC5" w:rsidP="00CF2247">
            <w:pPr>
              <w:rPr>
                <w:sz w:val="16"/>
                <w:szCs w:val="16"/>
              </w:rPr>
            </w:pPr>
          </w:p>
        </w:tc>
      </w:tr>
      <w:tr w:rsidR="00BE2E46" w:rsidRPr="002E594B" w14:paraId="6005E16B" w14:textId="77777777" w:rsidTr="00F70CC5">
        <w:trPr>
          <w:cantSplit/>
        </w:trPr>
        <w:tc>
          <w:tcPr>
            <w:tcW w:w="9181" w:type="dxa"/>
            <w:gridSpan w:val="3"/>
            <w:shd w:val="clear" w:color="auto" w:fill="FFFF99"/>
          </w:tcPr>
          <w:p w14:paraId="6005E16A" w14:textId="77777777" w:rsidR="00BE2E46" w:rsidRPr="00C270A0" w:rsidRDefault="00BE2E46" w:rsidP="00C270A0">
            <w:pPr>
              <w:pStyle w:val="normtext"/>
              <w:rPr>
                <w:b/>
                <w:i/>
                <w:noProof/>
              </w:rPr>
            </w:pPr>
            <w:r w:rsidRPr="00C270A0">
              <w:rPr>
                <w:b/>
                <w:i/>
                <w:noProof/>
              </w:rPr>
              <w:t>Softwaredistributie</w:t>
            </w:r>
          </w:p>
        </w:tc>
      </w:tr>
      <w:tr w:rsidR="00BE2E46" w:rsidRPr="002E594B" w14:paraId="6005E16F" w14:textId="77777777" w:rsidTr="00F70CC5">
        <w:trPr>
          <w:cantSplit/>
        </w:trPr>
        <w:tc>
          <w:tcPr>
            <w:tcW w:w="1384" w:type="dxa"/>
          </w:tcPr>
          <w:p w14:paraId="6005E16C" w14:textId="77777777" w:rsidR="00BE2E46" w:rsidRPr="00504A12" w:rsidRDefault="00BE2E46" w:rsidP="00CF2247">
            <w:pPr>
              <w:pStyle w:val="toplabel"/>
              <w:spacing w:before="0" w:after="120"/>
            </w:pPr>
            <w:r w:rsidRPr="00504A12">
              <w:t>01</w:t>
            </w:r>
          </w:p>
        </w:tc>
        <w:tc>
          <w:tcPr>
            <w:tcW w:w="6804" w:type="dxa"/>
          </w:tcPr>
          <w:p w14:paraId="6005E16D" w14:textId="77777777" w:rsidR="00BE2E46" w:rsidRPr="00504A12" w:rsidRDefault="00BE2E46" w:rsidP="00CF2247">
            <w:pPr>
              <w:rPr>
                <w:sz w:val="16"/>
                <w:szCs w:val="16"/>
              </w:rPr>
            </w:pPr>
            <w:r w:rsidRPr="00504A12">
              <w:rPr>
                <w:sz w:val="16"/>
                <w:szCs w:val="16"/>
              </w:rPr>
              <w:t xml:space="preserve">Dit betreft het transporteren van ´ondersteunende´ software en software-updates, niet bijhorende tot de deployment van applicatie(releases). </w:t>
            </w:r>
          </w:p>
        </w:tc>
        <w:tc>
          <w:tcPr>
            <w:tcW w:w="993" w:type="dxa"/>
          </w:tcPr>
          <w:p w14:paraId="6005E16E" w14:textId="77777777" w:rsidR="00BE2E46" w:rsidRPr="002E594B" w:rsidRDefault="00BE2E46" w:rsidP="00CF2247">
            <w:pPr>
              <w:pStyle w:val="verifier"/>
              <w:spacing w:before="0"/>
            </w:pPr>
          </w:p>
        </w:tc>
      </w:tr>
      <w:tr w:rsidR="00BE2E46" w:rsidRPr="002E594B" w14:paraId="6005E173" w14:textId="77777777" w:rsidTr="00F70CC5">
        <w:trPr>
          <w:cantSplit/>
        </w:trPr>
        <w:tc>
          <w:tcPr>
            <w:tcW w:w="1384" w:type="dxa"/>
          </w:tcPr>
          <w:p w14:paraId="6005E170" w14:textId="77777777" w:rsidR="00BE2E46" w:rsidRPr="00504A12" w:rsidRDefault="00BE2E46" w:rsidP="00CF2247">
            <w:pPr>
              <w:pStyle w:val="toplabel"/>
              <w:spacing w:before="0" w:after="120"/>
            </w:pPr>
            <w:r w:rsidRPr="00504A12">
              <w:t>02</w:t>
            </w:r>
          </w:p>
        </w:tc>
        <w:tc>
          <w:tcPr>
            <w:tcW w:w="6804" w:type="dxa"/>
          </w:tcPr>
          <w:p w14:paraId="6005E171" w14:textId="77777777" w:rsidR="00BE2E46" w:rsidRPr="00504A12" w:rsidRDefault="00BE2E46" w:rsidP="00CF2247">
            <w:pPr>
              <w:rPr>
                <w:sz w:val="16"/>
                <w:szCs w:val="16"/>
              </w:rPr>
            </w:pPr>
            <w:r w:rsidRPr="00504A12">
              <w:rPr>
                <w:sz w:val="16"/>
                <w:szCs w:val="16"/>
                <w:lang w:val="en-US"/>
              </w:rPr>
              <w:t xml:space="preserve">Bijvoorbeeld patches, securityupdates et cetera. </w:t>
            </w:r>
            <w:r w:rsidRPr="00504A12">
              <w:rPr>
                <w:sz w:val="16"/>
                <w:szCs w:val="16"/>
              </w:rPr>
              <w:t>Het transport loopt via het softwaredistributieplatform in de managementzone.</w:t>
            </w:r>
          </w:p>
        </w:tc>
        <w:tc>
          <w:tcPr>
            <w:tcW w:w="993" w:type="dxa"/>
          </w:tcPr>
          <w:p w14:paraId="6005E172" w14:textId="77777777" w:rsidR="00BE2E46" w:rsidRPr="002E594B" w:rsidRDefault="00BE2E46" w:rsidP="00CF2247">
            <w:pPr>
              <w:pStyle w:val="verifier"/>
              <w:spacing w:before="0"/>
            </w:pPr>
          </w:p>
        </w:tc>
      </w:tr>
    </w:tbl>
    <w:p w14:paraId="6005E174" w14:textId="77777777" w:rsidR="00D623E2" w:rsidRDefault="00D623E2" w:rsidP="00BE2E46">
      <w:pPr>
        <w:rPr>
          <w:szCs w:val="18"/>
        </w:rPr>
      </w:pPr>
    </w:p>
    <w:p w14:paraId="6005E175" w14:textId="77777777" w:rsidR="00D623E2" w:rsidRDefault="00D623E2" w:rsidP="00D623E2">
      <w:r>
        <w:br w:type="page"/>
      </w:r>
    </w:p>
    <w:p w14:paraId="6005E176" w14:textId="77777777" w:rsidR="00CF2247" w:rsidRDefault="007341ED" w:rsidP="00CF2247">
      <w:pPr>
        <w:pStyle w:val="Kop1"/>
        <w:rPr>
          <w:sz w:val="18"/>
          <w:szCs w:val="18"/>
        </w:rPr>
      </w:pPr>
      <w:bookmarkStart w:id="27" w:name="_Toc440615065"/>
      <w:r>
        <w:rPr>
          <w:sz w:val="18"/>
          <w:szCs w:val="18"/>
        </w:rPr>
        <w:lastRenderedPageBreak/>
        <w:t>RDT bij UWV</w:t>
      </w:r>
      <w:bookmarkEnd w:id="27"/>
    </w:p>
    <w:p w14:paraId="6005E177" w14:textId="77777777" w:rsidR="00B56F75" w:rsidRPr="002E594B" w:rsidRDefault="00B56F75" w:rsidP="00B56F75">
      <w:pPr>
        <w:rPr>
          <w:szCs w:val="18"/>
        </w:rPr>
      </w:pPr>
      <w:r>
        <w:rPr>
          <w:szCs w:val="18"/>
        </w:rPr>
        <w:t>De context waarin RDT zich beweegt.</w:t>
      </w:r>
    </w:p>
    <w:p w14:paraId="6005E178" w14:textId="77777777" w:rsidR="007341ED" w:rsidRDefault="007341ED" w:rsidP="007341ED"/>
    <w:p w14:paraId="6005E179" w14:textId="77777777" w:rsidR="007341ED" w:rsidRDefault="007341ED" w:rsidP="007341ED">
      <w:pPr>
        <w:pStyle w:val="Kop2"/>
        <w:rPr>
          <w:noProof/>
          <w:sz w:val="18"/>
          <w:szCs w:val="18"/>
        </w:rPr>
      </w:pPr>
      <w:bookmarkStart w:id="28" w:name="_Toc440615066"/>
      <w:r>
        <w:rPr>
          <w:noProof/>
          <w:sz w:val="18"/>
          <w:szCs w:val="18"/>
        </w:rPr>
        <w:t>Context</w:t>
      </w:r>
      <w:bookmarkEnd w:id="28"/>
    </w:p>
    <w:p w14:paraId="6005E17A" w14:textId="77777777" w:rsidR="007341ED" w:rsidRPr="007341ED" w:rsidRDefault="007341ED" w:rsidP="007341ED">
      <w:r>
        <w:rPr>
          <w:noProof/>
          <w:lang w:eastAsia="nl-NL"/>
        </w:rPr>
        <w:drawing>
          <wp:inline distT="0" distB="0" distL="0" distR="0" wp14:anchorId="6005E199" wp14:editId="6005E19A">
            <wp:extent cx="5760720" cy="76809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T plaat.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7680960"/>
                    </a:xfrm>
                    <a:prstGeom prst="rect">
                      <a:avLst/>
                    </a:prstGeom>
                  </pic:spPr>
                </pic:pic>
              </a:graphicData>
            </a:graphic>
          </wp:inline>
        </w:drawing>
      </w:r>
    </w:p>
    <w:p w14:paraId="6005E17B" w14:textId="77777777" w:rsidR="007341ED" w:rsidRPr="007341ED" w:rsidRDefault="007341ED" w:rsidP="007341ED"/>
    <w:p w14:paraId="6005E17C" w14:textId="77777777" w:rsidR="00CF2247" w:rsidRDefault="00CF2247" w:rsidP="00CF2247">
      <w:pPr>
        <w:pStyle w:val="Kop2"/>
        <w:rPr>
          <w:noProof/>
          <w:sz w:val="18"/>
          <w:szCs w:val="18"/>
        </w:rPr>
      </w:pPr>
      <w:bookmarkStart w:id="29" w:name="_Toc440615067"/>
      <w:r>
        <w:rPr>
          <w:noProof/>
          <w:sz w:val="18"/>
          <w:szCs w:val="18"/>
        </w:rPr>
        <w:t>Huidige situatie</w:t>
      </w:r>
      <w:bookmarkEnd w:id="29"/>
    </w:p>
    <w:p w14:paraId="6005E17D" w14:textId="77777777" w:rsidR="00CF2247" w:rsidRDefault="00CF2247" w:rsidP="00504A12">
      <w:pPr>
        <w:jc w:val="both"/>
      </w:pPr>
      <w:r>
        <w:t xml:space="preserve">In de huidige situatie vinden we </w:t>
      </w:r>
      <w:r w:rsidR="00B56F75">
        <w:t xml:space="preserve">Remote Desktop servers </w:t>
      </w:r>
      <w:r>
        <w:t xml:space="preserve">op verschillende plekken. De </w:t>
      </w:r>
      <w:r w:rsidR="00B8534B">
        <w:t>c</w:t>
      </w:r>
      <w:r>
        <w:t xml:space="preserve">entrale </w:t>
      </w:r>
      <w:r w:rsidRPr="00504A12">
        <w:t>managementzone</w:t>
      </w:r>
      <w:r>
        <w:t xml:space="preserve"> is aanwezig en daarnaast staan er </w:t>
      </w:r>
      <w:r w:rsidR="00B56F75">
        <w:t xml:space="preserve">RDP </w:t>
      </w:r>
      <w:r>
        <w:t>servers in de diverse OTAP segmenten. Zoals aangegeven in de beleidstelling is een centrale managementvoorziening de enige plek waarin gecontroleerd toegang kan worden verleend aan applicaties.</w:t>
      </w:r>
    </w:p>
    <w:p w14:paraId="6005E17E" w14:textId="77777777" w:rsidR="00B8534B" w:rsidRDefault="00B56F75" w:rsidP="00504A12">
      <w:pPr>
        <w:jc w:val="both"/>
      </w:pPr>
      <w:r w:rsidRPr="00B56F75">
        <w:rPr>
          <w:szCs w:val="18"/>
        </w:rPr>
        <w:t xml:space="preserve">Het gebruik van toegang via RDP voor beheer doeleinden is in een ultieme situatie een onwenselijke voorziening. Het liefst zien we toegang tot de applicatie geregeld via applicatiefuncties waaraan gebruikers gekoppeld zijn. In de diversiteit van het UWV ICT landschap is het nodig gebleken om buiten de applicatie om toegang te verlenen. Daartoe is het Remote Desktop Toegang omgeving in het leven geroepen. In de loop der jaren zijn er vele nieuwe verschillende remote desktop servers in gebruik genomen waar eigenlijk een beperkt aantal zou volstaan. De huidige situatie kent o.a. een risico t.a.v. de toegangslogging en het Identity Management. </w:t>
      </w:r>
    </w:p>
    <w:p w14:paraId="6005E17F" w14:textId="77777777" w:rsidR="00B8534B" w:rsidRPr="00504A12" w:rsidRDefault="00B8534B" w:rsidP="00B8534B">
      <w:pPr>
        <w:pStyle w:val="Kop2"/>
        <w:rPr>
          <w:noProof/>
          <w:sz w:val="18"/>
          <w:szCs w:val="18"/>
        </w:rPr>
      </w:pPr>
      <w:bookmarkStart w:id="30" w:name="_Toc440615068"/>
      <w:r w:rsidRPr="00504A12">
        <w:rPr>
          <w:noProof/>
          <w:sz w:val="18"/>
          <w:szCs w:val="18"/>
        </w:rPr>
        <w:t>Gewenste situatie</w:t>
      </w:r>
      <w:bookmarkEnd w:id="30"/>
    </w:p>
    <w:p w14:paraId="6005E180" w14:textId="77777777" w:rsidR="00B56F75" w:rsidRDefault="00CD27C3" w:rsidP="00504A12">
      <w:pPr>
        <w:jc w:val="both"/>
      </w:pPr>
      <w:r>
        <w:t>Gebruik de RDT omgeving alleen om toegang te verlenen en plaats de diverse softwarematige voorzieningen in de diverse OTAP segmenten. Daarmee wordt het gebruik van deze produ</w:t>
      </w:r>
      <w:r w:rsidR="0016230C">
        <w:t>c</w:t>
      </w:r>
      <w:r>
        <w:t xml:space="preserve">ten ook gereguleerd tot de fases waarvoor het bedoeld is. Bijvoorbeeld: het gebruik van TOAD in een O omgeving is toegestaan, echter op de P omgeving een ernstig beveiligingsrisico.  </w:t>
      </w:r>
    </w:p>
    <w:p w14:paraId="6005E181" w14:textId="77777777" w:rsidR="00B56F75" w:rsidRDefault="00B56F75" w:rsidP="00B8534B"/>
    <w:p w14:paraId="6005E182" w14:textId="77777777" w:rsidR="00CD27C3" w:rsidRDefault="00CD27C3" w:rsidP="00CD27C3">
      <w:pPr>
        <w:pStyle w:val="Kop1"/>
        <w:rPr>
          <w:sz w:val="18"/>
          <w:szCs w:val="18"/>
        </w:rPr>
      </w:pPr>
      <w:bookmarkStart w:id="31" w:name="_Toc440615069"/>
      <w:r>
        <w:rPr>
          <w:sz w:val="18"/>
          <w:szCs w:val="18"/>
        </w:rPr>
        <w:t>Begrippen en definities</w:t>
      </w:r>
      <w:bookmarkEnd w:id="31"/>
    </w:p>
    <w:p w14:paraId="6005E183" w14:textId="77777777" w:rsidR="00504A12" w:rsidRPr="00504A12" w:rsidRDefault="00CD27C3" w:rsidP="00504A12">
      <w:pPr>
        <w:spacing w:after="0" w:line="240" w:lineRule="auto"/>
        <w:jc w:val="both"/>
        <w:rPr>
          <w:b/>
          <w:szCs w:val="18"/>
          <w:u w:val="single"/>
        </w:rPr>
      </w:pPr>
      <w:r w:rsidRPr="00504A12">
        <w:rPr>
          <w:b/>
          <w:szCs w:val="18"/>
          <w:u w:val="single"/>
        </w:rPr>
        <w:t>RDP</w:t>
      </w:r>
    </w:p>
    <w:p w14:paraId="6005E184" w14:textId="77777777" w:rsidR="00CD27C3" w:rsidRDefault="00CD27C3" w:rsidP="00CD27C3">
      <w:pPr>
        <w:jc w:val="both"/>
        <w:rPr>
          <w:szCs w:val="18"/>
        </w:rPr>
      </w:pPr>
      <w:r w:rsidRPr="00F578C2">
        <w:rPr>
          <w:szCs w:val="18"/>
        </w:rPr>
        <w:t xml:space="preserve">Remote Desktop Protocol, dit is het protocol gebruikt door de Microsoft Remote Desktop </w:t>
      </w:r>
      <w:r w:rsidR="0016230C" w:rsidRPr="00F578C2">
        <w:rPr>
          <w:szCs w:val="18"/>
        </w:rPr>
        <w:t>cliënt</w:t>
      </w:r>
      <w:r w:rsidRPr="00F578C2">
        <w:rPr>
          <w:szCs w:val="18"/>
        </w:rPr>
        <w:t xml:space="preserve"> waarmee vanaf een Windows computer een andere Windows computer kan worden benaderd in een remote desktop sessie. </w:t>
      </w:r>
    </w:p>
    <w:p w14:paraId="6005E185" w14:textId="77777777" w:rsidR="00504A12" w:rsidRPr="00504A12" w:rsidRDefault="00CD27C3" w:rsidP="00504A12">
      <w:pPr>
        <w:spacing w:after="0" w:line="240" w:lineRule="auto"/>
        <w:jc w:val="both"/>
        <w:rPr>
          <w:b/>
          <w:szCs w:val="18"/>
          <w:u w:val="single"/>
        </w:rPr>
      </w:pPr>
      <w:r w:rsidRPr="00504A12">
        <w:rPr>
          <w:b/>
          <w:szCs w:val="18"/>
          <w:u w:val="single"/>
        </w:rPr>
        <w:t>RDT</w:t>
      </w:r>
    </w:p>
    <w:p w14:paraId="6005E186" w14:textId="77777777" w:rsidR="00CD27C3" w:rsidRDefault="00CD27C3" w:rsidP="00CD27C3">
      <w:pPr>
        <w:jc w:val="both"/>
        <w:rPr>
          <w:szCs w:val="18"/>
        </w:rPr>
      </w:pPr>
      <w:r w:rsidRPr="00F578C2">
        <w:rPr>
          <w:szCs w:val="18"/>
        </w:rPr>
        <w:t>Remote Desktop Toegang, dit is een bestaande centrale voorziening binnen het UWV HRC, bestaande uit meerdere RDP servers.</w:t>
      </w:r>
    </w:p>
    <w:p w14:paraId="6005E187" w14:textId="77777777" w:rsidR="00504A12" w:rsidRPr="00504A12" w:rsidRDefault="00CD27C3" w:rsidP="00504A12">
      <w:pPr>
        <w:spacing w:after="0" w:line="240" w:lineRule="auto"/>
        <w:jc w:val="both"/>
        <w:rPr>
          <w:b/>
          <w:szCs w:val="18"/>
          <w:u w:val="single"/>
        </w:rPr>
      </w:pPr>
      <w:r w:rsidRPr="00504A12">
        <w:rPr>
          <w:b/>
          <w:szCs w:val="18"/>
          <w:u w:val="single"/>
        </w:rPr>
        <w:t>ESA</w:t>
      </w:r>
    </w:p>
    <w:p w14:paraId="6005E188" w14:textId="77777777" w:rsidR="00CD27C3" w:rsidRDefault="00CD27C3" w:rsidP="00CD27C3">
      <w:pPr>
        <w:jc w:val="both"/>
        <w:rPr>
          <w:szCs w:val="18"/>
        </w:rPr>
      </w:pPr>
      <w:r w:rsidRPr="00F578C2">
        <w:rPr>
          <w:szCs w:val="18"/>
        </w:rPr>
        <w:t>Eenduidige Software Aanlevering, dit is een transportmiddel en repository voor de aanlevering van maatwerksoftware door applicatieleveranciers van UWV</w:t>
      </w:r>
    </w:p>
    <w:p w14:paraId="6005E189" w14:textId="77777777" w:rsidR="00504A12" w:rsidRPr="00504A12" w:rsidRDefault="00CD27C3" w:rsidP="00504A12">
      <w:pPr>
        <w:spacing w:after="0" w:line="240" w:lineRule="auto"/>
        <w:jc w:val="both"/>
        <w:rPr>
          <w:b/>
          <w:szCs w:val="18"/>
          <w:u w:val="single"/>
        </w:rPr>
      </w:pPr>
      <w:r w:rsidRPr="00504A12">
        <w:rPr>
          <w:b/>
          <w:szCs w:val="18"/>
          <w:u w:val="single"/>
        </w:rPr>
        <w:t>VLAN</w:t>
      </w:r>
    </w:p>
    <w:p w14:paraId="6005E18A" w14:textId="77777777" w:rsidR="00CD27C3" w:rsidRDefault="00CD27C3" w:rsidP="00CD27C3">
      <w:pPr>
        <w:jc w:val="both"/>
        <w:rPr>
          <w:szCs w:val="18"/>
        </w:rPr>
      </w:pPr>
      <w:r w:rsidRPr="00F578C2">
        <w:rPr>
          <w:szCs w:val="18"/>
        </w:rPr>
        <w:t>Virtual LAN, dit is een netwerk dat logisch gescheiden is van andere netwerken op hetzelfde fysieke LAN</w:t>
      </w:r>
    </w:p>
    <w:p w14:paraId="6005E18B" w14:textId="77777777" w:rsidR="00504A12" w:rsidRPr="00504A12" w:rsidRDefault="00CD27C3" w:rsidP="00504A12">
      <w:pPr>
        <w:spacing w:after="0" w:line="240" w:lineRule="auto"/>
        <w:jc w:val="both"/>
        <w:rPr>
          <w:b/>
          <w:szCs w:val="18"/>
          <w:u w:val="single"/>
        </w:rPr>
      </w:pPr>
      <w:r w:rsidRPr="00504A12">
        <w:rPr>
          <w:b/>
          <w:szCs w:val="18"/>
          <w:u w:val="single"/>
        </w:rPr>
        <w:t>UKD</w:t>
      </w:r>
    </w:p>
    <w:p w14:paraId="6005E18C" w14:textId="77777777" w:rsidR="00CD27C3" w:rsidRDefault="00CD27C3" w:rsidP="00CD27C3">
      <w:pPr>
        <w:jc w:val="both"/>
        <w:rPr>
          <w:szCs w:val="18"/>
        </w:rPr>
      </w:pPr>
      <w:r w:rsidRPr="00F578C2">
        <w:rPr>
          <w:szCs w:val="18"/>
        </w:rPr>
        <w:t>UWV Koppel Dienst, dit is een dienst waarmee vertrouwde externe partijen aan het UWV netwerk kunnen koppelen d</w:t>
      </w:r>
      <w:r>
        <w:rPr>
          <w:szCs w:val="18"/>
        </w:rPr>
        <w:t xml:space="preserve">oor middel van bijvoorbeeld </w:t>
      </w:r>
      <w:r w:rsidRPr="00F578C2">
        <w:rPr>
          <w:szCs w:val="18"/>
        </w:rPr>
        <w:t>VPN verbindingen.</w:t>
      </w:r>
    </w:p>
    <w:p w14:paraId="6005E18D" w14:textId="77777777" w:rsidR="00504A12" w:rsidRPr="00504A12" w:rsidRDefault="00CD27C3" w:rsidP="00504A12">
      <w:pPr>
        <w:spacing w:after="0" w:line="240" w:lineRule="auto"/>
        <w:jc w:val="both"/>
        <w:rPr>
          <w:b/>
          <w:szCs w:val="18"/>
          <w:u w:val="single"/>
        </w:rPr>
      </w:pPr>
      <w:r w:rsidRPr="00504A12">
        <w:rPr>
          <w:b/>
          <w:szCs w:val="18"/>
          <w:u w:val="single"/>
        </w:rPr>
        <w:t>Managementsegment of managementzone</w:t>
      </w:r>
    </w:p>
    <w:p w14:paraId="6005E18E" w14:textId="77777777" w:rsidR="00CD27C3" w:rsidRPr="00F578C2" w:rsidRDefault="00504A12" w:rsidP="00CD27C3">
      <w:pPr>
        <w:jc w:val="both"/>
        <w:rPr>
          <w:b/>
          <w:i/>
          <w:szCs w:val="18"/>
        </w:rPr>
      </w:pPr>
      <w:r>
        <w:rPr>
          <w:szCs w:val="18"/>
        </w:rPr>
        <w:t xml:space="preserve">Één </w:t>
      </w:r>
      <w:r w:rsidR="00CD27C3">
        <w:rPr>
          <w:szCs w:val="18"/>
        </w:rPr>
        <w:t>van de VLANs die UWV kent, ingericht ten behoeve van centrale voorzieningen als RDT, licentieservers etc.</w:t>
      </w:r>
    </w:p>
    <w:p w14:paraId="6005E18F" w14:textId="77777777" w:rsidR="00CD27C3" w:rsidRPr="002E594B" w:rsidRDefault="00CD27C3" w:rsidP="00CD27C3">
      <w:pPr>
        <w:pStyle w:val="Kop2"/>
        <w:numPr>
          <w:ilvl w:val="0"/>
          <w:numId w:val="0"/>
        </w:numPr>
        <w:rPr>
          <w:sz w:val="18"/>
          <w:szCs w:val="18"/>
        </w:rPr>
      </w:pPr>
      <w:r w:rsidRPr="00A079F6">
        <w:rPr>
          <w:noProof/>
          <w:lang w:eastAsia="nl-NL"/>
        </w:rPr>
        <w:t xml:space="preserve"> </w:t>
      </w:r>
    </w:p>
    <w:p w14:paraId="6005E190" w14:textId="77777777" w:rsidR="00BE2E46" w:rsidRPr="002E594B" w:rsidRDefault="00BE2E46" w:rsidP="00BE2E46">
      <w:pPr>
        <w:rPr>
          <w:szCs w:val="18"/>
        </w:rPr>
      </w:pPr>
    </w:p>
    <w:sectPr w:rsidR="00BE2E46" w:rsidRPr="002E594B" w:rsidSect="005F65ED">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05E19D" w14:textId="77777777" w:rsidR="00F61A4C" w:rsidRDefault="00F61A4C" w:rsidP="00B37C9D">
      <w:pPr>
        <w:spacing w:after="0" w:line="240" w:lineRule="auto"/>
      </w:pPr>
      <w:r>
        <w:separator/>
      </w:r>
    </w:p>
  </w:endnote>
  <w:endnote w:type="continuationSeparator" w:id="0">
    <w:p w14:paraId="6005E19E" w14:textId="77777777" w:rsidR="00F61A4C" w:rsidRDefault="00F61A4C" w:rsidP="00B37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5E1A2" w14:textId="77777777" w:rsidR="006E0726" w:rsidRDefault="006E072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5E1A3" w14:textId="77777777" w:rsidR="006E0726" w:rsidRDefault="006E0726">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5E1A6" w14:textId="77777777" w:rsidR="006E0726" w:rsidRDefault="006E072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5E19B" w14:textId="77777777" w:rsidR="00F61A4C" w:rsidRDefault="00F61A4C" w:rsidP="00B37C9D">
      <w:pPr>
        <w:spacing w:after="0" w:line="240" w:lineRule="auto"/>
      </w:pPr>
      <w:r>
        <w:separator/>
      </w:r>
    </w:p>
  </w:footnote>
  <w:footnote w:type="continuationSeparator" w:id="0">
    <w:p w14:paraId="6005E19C" w14:textId="77777777" w:rsidR="00F61A4C" w:rsidRDefault="00F61A4C" w:rsidP="00B37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5E19F" w14:textId="77777777" w:rsidR="006E0726" w:rsidRDefault="006E072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5E1A0" w14:textId="77777777" w:rsidR="006E0726" w:rsidRPr="006E0726" w:rsidRDefault="006E0726" w:rsidP="006E0726">
    <w:pPr>
      <w:pStyle w:val="Koptekst"/>
      <w:tabs>
        <w:tab w:val="left" w:pos="7088"/>
      </w:tabs>
      <w:rPr>
        <w:b/>
        <w:sz w:val="16"/>
        <w:szCs w:val="16"/>
      </w:rPr>
    </w:pPr>
    <w:r>
      <w:tab/>
    </w:r>
    <w:r>
      <w:tab/>
    </w:r>
    <w:r>
      <w:rPr>
        <w:b/>
        <w:sz w:val="16"/>
        <w:szCs w:val="16"/>
      </w:rPr>
      <w:t xml:space="preserve">AB 160121 / 06 a </w:t>
    </w:r>
  </w:p>
  <w:p w14:paraId="6005E1A1" w14:textId="77777777" w:rsidR="006E0726" w:rsidRDefault="006E0726" w:rsidP="006E0726">
    <w:pPr>
      <w:pStyle w:val="Koptekst"/>
      <w:tabs>
        <w:tab w:val="left" w:pos="723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5E1A4" w14:textId="77777777" w:rsidR="006E0726" w:rsidRPr="006E0726" w:rsidRDefault="006E0726" w:rsidP="006E0726">
    <w:pPr>
      <w:pStyle w:val="Koptekst"/>
      <w:tabs>
        <w:tab w:val="left" w:pos="7088"/>
      </w:tabs>
      <w:rPr>
        <w:b/>
        <w:sz w:val="16"/>
        <w:szCs w:val="16"/>
      </w:rPr>
    </w:pPr>
    <w:r>
      <w:tab/>
    </w:r>
    <w:r>
      <w:tab/>
    </w:r>
    <w:r>
      <w:rPr>
        <w:b/>
        <w:sz w:val="16"/>
        <w:szCs w:val="16"/>
      </w:rPr>
      <w:t xml:space="preserve">AB 160121 / 06 a </w:t>
    </w:r>
  </w:p>
  <w:p w14:paraId="6005E1A5" w14:textId="77777777" w:rsidR="006E0726" w:rsidRDefault="006E072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91481"/>
    <w:multiLevelType w:val="hybridMultilevel"/>
    <w:tmpl w:val="CE16D904"/>
    <w:lvl w:ilvl="0" w:tplc="04090001">
      <w:start w:val="1"/>
      <w:numFmt w:val="bullet"/>
      <w:lvlText w:val=""/>
      <w:lvlJc w:val="left"/>
      <w:pPr>
        <w:ind w:left="2424" w:hanging="360"/>
      </w:pPr>
      <w:rPr>
        <w:rFonts w:ascii="Symbol" w:hAnsi="Symbol" w:hint="default"/>
      </w:rPr>
    </w:lvl>
    <w:lvl w:ilvl="1" w:tplc="04090003">
      <w:start w:val="1"/>
      <w:numFmt w:val="bullet"/>
      <w:lvlText w:val="o"/>
      <w:lvlJc w:val="left"/>
      <w:pPr>
        <w:ind w:left="3144" w:hanging="360"/>
      </w:pPr>
      <w:rPr>
        <w:rFonts w:ascii="Courier New" w:hAnsi="Courier New" w:cs="Courier New" w:hint="default"/>
      </w:rPr>
    </w:lvl>
    <w:lvl w:ilvl="2" w:tplc="04090005" w:tentative="1">
      <w:start w:val="1"/>
      <w:numFmt w:val="bullet"/>
      <w:lvlText w:val=""/>
      <w:lvlJc w:val="left"/>
      <w:pPr>
        <w:ind w:left="3864" w:hanging="360"/>
      </w:pPr>
      <w:rPr>
        <w:rFonts w:ascii="Wingdings" w:hAnsi="Wingdings" w:hint="default"/>
      </w:rPr>
    </w:lvl>
    <w:lvl w:ilvl="3" w:tplc="04090001" w:tentative="1">
      <w:start w:val="1"/>
      <w:numFmt w:val="bullet"/>
      <w:lvlText w:val=""/>
      <w:lvlJc w:val="left"/>
      <w:pPr>
        <w:ind w:left="4584" w:hanging="360"/>
      </w:pPr>
      <w:rPr>
        <w:rFonts w:ascii="Symbol" w:hAnsi="Symbol" w:hint="default"/>
      </w:rPr>
    </w:lvl>
    <w:lvl w:ilvl="4" w:tplc="04090003" w:tentative="1">
      <w:start w:val="1"/>
      <w:numFmt w:val="bullet"/>
      <w:lvlText w:val="o"/>
      <w:lvlJc w:val="left"/>
      <w:pPr>
        <w:ind w:left="5304" w:hanging="360"/>
      </w:pPr>
      <w:rPr>
        <w:rFonts w:ascii="Courier New" w:hAnsi="Courier New" w:cs="Courier New" w:hint="default"/>
      </w:rPr>
    </w:lvl>
    <w:lvl w:ilvl="5" w:tplc="04090005" w:tentative="1">
      <w:start w:val="1"/>
      <w:numFmt w:val="bullet"/>
      <w:lvlText w:val=""/>
      <w:lvlJc w:val="left"/>
      <w:pPr>
        <w:ind w:left="6024" w:hanging="360"/>
      </w:pPr>
      <w:rPr>
        <w:rFonts w:ascii="Wingdings" w:hAnsi="Wingdings" w:hint="default"/>
      </w:rPr>
    </w:lvl>
    <w:lvl w:ilvl="6" w:tplc="04090001" w:tentative="1">
      <w:start w:val="1"/>
      <w:numFmt w:val="bullet"/>
      <w:lvlText w:val=""/>
      <w:lvlJc w:val="left"/>
      <w:pPr>
        <w:ind w:left="6744" w:hanging="360"/>
      </w:pPr>
      <w:rPr>
        <w:rFonts w:ascii="Symbol" w:hAnsi="Symbol" w:hint="default"/>
      </w:rPr>
    </w:lvl>
    <w:lvl w:ilvl="7" w:tplc="04090003" w:tentative="1">
      <w:start w:val="1"/>
      <w:numFmt w:val="bullet"/>
      <w:lvlText w:val="o"/>
      <w:lvlJc w:val="left"/>
      <w:pPr>
        <w:ind w:left="7464" w:hanging="360"/>
      </w:pPr>
      <w:rPr>
        <w:rFonts w:ascii="Courier New" w:hAnsi="Courier New" w:cs="Courier New" w:hint="default"/>
      </w:rPr>
    </w:lvl>
    <w:lvl w:ilvl="8" w:tplc="04090005" w:tentative="1">
      <w:start w:val="1"/>
      <w:numFmt w:val="bullet"/>
      <w:lvlText w:val=""/>
      <w:lvlJc w:val="left"/>
      <w:pPr>
        <w:ind w:left="8184" w:hanging="360"/>
      </w:pPr>
      <w:rPr>
        <w:rFonts w:ascii="Wingdings" w:hAnsi="Wingdings" w:hint="default"/>
      </w:rPr>
    </w:lvl>
  </w:abstractNum>
  <w:abstractNum w:abstractNumId="1" w15:restartNumberingAfterBreak="0">
    <w:nsid w:val="0B8D45BC"/>
    <w:multiLevelType w:val="multilevel"/>
    <w:tmpl w:val="1040E896"/>
    <w:lvl w:ilvl="0">
      <w:start w:val="1"/>
      <w:numFmt w:val="decimal"/>
      <w:pStyle w:val="Kop1"/>
      <w:lvlText w:val="%1."/>
      <w:lvlJc w:val="left"/>
      <w:pPr>
        <w:tabs>
          <w:tab w:val="num" w:pos="0"/>
        </w:tabs>
        <w:ind w:left="0" w:hanging="425"/>
      </w:pPr>
      <w:rPr>
        <w:rFonts w:cs="Times New Roman" w:hint="default"/>
      </w:rPr>
    </w:lvl>
    <w:lvl w:ilvl="1">
      <w:start w:val="1"/>
      <w:numFmt w:val="decimal"/>
      <w:pStyle w:val="Kop2"/>
      <w:lvlText w:val="%1.%2."/>
      <w:lvlJc w:val="left"/>
      <w:pPr>
        <w:tabs>
          <w:tab w:val="num" w:pos="0"/>
        </w:tabs>
        <w:ind w:left="0" w:hanging="62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Kop3"/>
      <w:lvlText w:val="%1.%2.%3."/>
      <w:lvlJc w:val="left"/>
      <w:pPr>
        <w:tabs>
          <w:tab w:val="num" w:pos="0"/>
        </w:tabs>
        <w:ind w:left="0" w:hanging="851"/>
      </w:pPr>
      <w:rPr>
        <w:rFonts w:cs="Times New Roman" w:hint="default"/>
      </w:rPr>
    </w:lvl>
    <w:lvl w:ilvl="3">
      <w:start w:val="1"/>
      <w:numFmt w:val="decimal"/>
      <w:pStyle w:val="Kop4"/>
      <w:lvlText w:val="%1.%2.%3.%4."/>
      <w:lvlJc w:val="left"/>
      <w:pPr>
        <w:tabs>
          <w:tab w:val="num" w:pos="0"/>
        </w:tabs>
        <w:ind w:left="0" w:hanging="1021"/>
      </w:pPr>
      <w:rPr>
        <w:rFonts w:cs="Times New Roman" w:hint="default"/>
      </w:rPr>
    </w:lvl>
    <w:lvl w:ilvl="4">
      <w:start w:val="1"/>
      <w:numFmt w:val="decimal"/>
      <w:lvlText w:val="%1.%2.%3.%4.%5."/>
      <w:lvlJc w:val="left"/>
      <w:pPr>
        <w:tabs>
          <w:tab w:val="num" w:pos="1593"/>
        </w:tabs>
        <w:ind w:left="1305" w:hanging="792"/>
      </w:pPr>
      <w:rPr>
        <w:rFonts w:cs="Times New Roman" w:hint="default"/>
      </w:rPr>
    </w:lvl>
    <w:lvl w:ilvl="5">
      <w:start w:val="1"/>
      <w:numFmt w:val="decimal"/>
      <w:lvlText w:val="%1.%2.%3.%4.%5.%6."/>
      <w:lvlJc w:val="left"/>
      <w:pPr>
        <w:tabs>
          <w:tab w:val="num" w:pos="1953"/>
        </w:tabs>
        <w:ind w:left="1809" w:hanging="936"/>
      </w:pPr>
      <w:rPr>
        <w:rFonts w:cs="Times New Roman" w:hint="default"/>
      </w:rPr>
    </w:lvl>
    <w:lvl w:ilvl="6">
      <w:start w:val="1"/>
      <w:numFmt w:val="decimal"/>
      <w:lvlText w:val="%1.%2.%3.%4.%5.%6.%7."/>
      <w:lvlJc w:val="left"/>
      <w:pPr>
        <w:tabs>
          <w:tab w:val="num" w:pos="2673"/>
        </w:tabs>
        <w:ind w:left="2313" w:hanging="1080"/>
      </w:pPr>
      <w:rPr>
        <w:rFonts w:cs="Times New Roman" w:hint="default"/>
      </w:rPr>
    </w:lvl>
    <w:lvl w:ilvl="7">
      <w:start w:val="1"/>
      <w:numFmt w:val="decimal"/>
      <w:lvlText w:val="%1.%2.%3.%4.%5.%6.%7.%8."/>
      <w:lvlJc w:val="left"/>
      <w:pPr>
        <w:tabs>
          <w:tab w:val="num" w:pos="3033"/>
        </w:tabs>
        <w:ind w:left="2817" w:hanging="1224"/>
      </w:pPr>
      <w:rPr>
        <w:rFonts w:cs="Times New Roman" w:hint="default"/>
      </w:rPr>
    </w:lvl>
    <w:lvl w:ilvl="8">
      <w:start w:val="1"/>
      <w:numFmt w:val="decimal"/>
      <w:lvlText w:val="%1.%2.%3.%4.%5.%6.%7.%8.%9."/>
      <w:lvlJc w:val="left"/>
      <w:pPr>
        <w:tabs>
          <w:tab w:val="num" w:pos="3753"/>
        </w:tabs>
        <w:ind w:left="3393" w:hanging="1440"/>
      </w:pPr>
      <w:rPr>
        <w:rFonts w:cs="Times New Roman" w:hint="default"/>
      </w:rPr>
    </w:lvl>
  </w:abstractNum>
  <w:abstractNum w:abstractNumId="2" w15:restartNumberingAfterBreak="0">
    <w:nsid w:val="128646D2"/>
    <w:multiLevelType w:val="hybridMultilevel"/>
    <w:tmpl w:val="9ED25CCA"/>
    <w:lvl w:ilvl="0" w:tplc="1B562D38">
      <w:start w:val="1"/>
      <w:numFmt w:val="bullet"/>
      <w:pStyle w:val="Lijstalinea"/>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1CA10D31"/>
    <w:multiLevelType w:val="multilevel"/>
    <w:tmpl w:val="572ED48C"/>
    <w:lvl w:ilvl="0">
      <w:start w:val="1"/>
      <w:numFmt w:val="bullet"/>
      <w:lvlText w:val=""/>
      <w:lvlJc w:val="left"/>
      <w:pPr>
        <w:tabs>
          <w:tab w:val="num" w:pos="1026"/>
        </w:tabs>
        <w:ind w:left="1026" w:hanging="306"/>
      </w:pPr>
      <w:rPr>
        <w:rFonts w:ascii="Symbol" w:hAnsi="Symbol" w:hint="default"/>
        <w:color w:val="auto"/>
      </w:rPr>
    </w:lvl>
    <w:lvl w:ilvl="1">
      <w:start w:val="1"/>
      <w:numFmt w:val="bullet"/>
      <w:lvlText w:val=""/>
      <w:lvlJc w:val="left"/>
      <w:pPr>
        <w:tabs>
          <w:tab w:val="num" w:pos="1434"/>
        </w:tabs>
        <w:ind w:left="1434" w:hanging="360"/>
      </w:pPr>
      <w:rPr>
        <w:rFonts w:ascii="Wingdings" w:hAnsi="Wingdings" w:hint="default"/>
      </w:rPr>
    </w:lvl>
    <w:lvl w:ilvl="2">
      <w:start w:val="1"/>
      <w:numFmt w:val="bullet"/>
      <w:pStyle w:val="Bullet3"/>
      <w:lvlText w:val=""/>
      <w:lvlJc w:val="left"/>
      <w:pPr>
        <w:tabs>
          <w:tab w:val="num" w:pos="1089"/>
        </w:tabs>
        <w:ind w:left="1089" w:hanging="369"/>
      </w:pPr>
      <w:rPr>
        <w:rFonts w:ascii="Wingdings" w:hAnsi="Wingdings" w:hint="default"/>
      </w:rPr>
    </w:lvl>
    <w:lvl w:ilvl="3">
      <w:start w:val="1"/>
      <w:numFmt w:val="bullet"/>
      <w:lvlText w:val=""/>
      <w:lvlJc w:val="left"/>
      <w:pPr>
        <w:tabs>
          <w:tab w:val="num" w:pos="2154"/>
        </w:tabs>
        <w:ind w:left="2154" w:hanging="360"/>
      </w:pPr>
      <w:rPr>
        <w:rFonts w:ascii="Symbol" w:hAnsi="Symbol" w:hint="default"/>
      </w:rPr>
    </w:lvl>
    <w:lvl w:ilvl="4">
      <w:start w:val="1"/>
      <w:numFmt w:val="bullet"/>
      <w:lvlText w:val=""/>
      <w:lvlJc w:val="left"/>
      <w:pPr>
        <w:tabs>
          <w:tab w:val="num" w:pos="2514"/>
        </w:tabs>
        <w:ind w:left="2514" w:hanging="360"/>
      </w:pPr>
      <w:rPr>
        <w:rFonts w:ascii="Symbol" w:hAnsi="Symbol" w:hint="default"/>
      </w:rPr>
    </w:lvl>
    <w:lvl w:ilvl="5">
      <w:start w:val="1"/>
      <w:numFmt w:val="bullet"/>
      <w:lvlText w:val=""/>
      <w:lvlJc w:val="left"/>
      <w:pPr>
        <w:tabs>
          <w:tab w:val="num" w:pos="2874"/>
        </w:tabs>
        <w:ind w:left="2874" w:hanging="360"/>
      </w:pPr>
      <w:rPr>
        <w:rFonts w:ascii="Wingdings" w:hAnsi="Wingdings" w:hint="default"/>
      </w:rPr>
    </w:lvl>
    <w:lvl w:ilvl="6">
      <w:start w:val="1"/>
      <w:numFmt w:val="bullet"/>
      <w:lvlText w:val=""/>
      <w:lvlJc w:val="left"/>
      <w:pPr>
        <w:tabs>
          <w:tab w:val="num" w:pos="3234"/>
        </w:tabs>
        <w:ind w:left="3234" w:hanging="360"/>
      </w:pPr>
      <w:rPr>
        <w:rFonts w:ascii="Wingdings" w:hAnsi="Wingdings" w:hint="default"/>
      </w:rPr>
    </w:lvl>
    <w:lvl w:ilvl="7">
      <w:start w:val="1"/>
      <w:numFmt w:val="bullet"/>
      <w:lvlText w:val=""/>
      <w:lvlJc w:val="left"/>
      <w:pPr>
        <w:tabs>
          <w:tab w:val="num" w:pos="3594"/>
        </w:tabs>
        <w:ind w:left="3594" w:hanging="360"/>
      </w:pPr>
      <w:rPr>
        <w:rFonts w:ascii="Symbol" w:hAnsi="Symbol" w:hint="default"/>
      </w:rPr>
    </w:lvl>
    <w:lvl w:ilvl="8">
      <w:start w:val="1"/>
      <w:numFmt w:val="bullet"/>
      <w:lvlText w:val=""/>
      <w:lvlJc w:val="left"/>
      <w:pPr>
        <w:tabs>
          <w:tab w:val="num" w:pos="3954"/>
        </w:tabs>
        <w:ind w:left="3954" w:hanging="360"/>
      </w:pPr>
      <w:rPr>
        <w:rFonts w:ascii="Symbol" w:hAnsi="Symbol" w:hint="default"/>
      </w:rPr>
    </w:lvl>
  </w:abstractNum>
  <w:abstractNum w:abstractNumId="4" w15:restartNumberingAfterBreak="0">
    <w:nsid w:val="326F0B62"/>
    <w:multiLevelType w:val="hybridMultilevel"/>
    <w:tmpl w:val="74C4F62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46"/>
    <w:rsid w:val="0001427B"/>
    <w:rsid w:val="00036617"/>
    <w:rsid w:val="00086ABB"/>
    <w:rsid w:val="000D5E56"/>
    <w:rsid w:val="001356E9"/>
    <w:rsid w:val="00147F55"/>
    <w:rsid w:val="0016230C"/>
    <w:rsid w:val="00182FC6"/>
    <w:rsid w:val="0019418C"/>
    <w:rsid w:val="0019463D"/>
    <w:rsid w:val="00195E8F"/>
    <w:rsid w:val="001C47B2"/>
    <w:rsid w:val="00205828"/>
    <w:rsid w:val="00230CE6"/>
    <w:rsid w:val="002B52F5"/>
    <w:rsid w:val="002C11AF"/>
    <w:rsid w:val="002C2D77"/>
    <w:rsid w:val="002F1710"/>
    <w:rsid w:val="00321974"/>
    <w:rsid w:val="00350DBB"/>
    <w:rsid w:val="00370B4E"/>
    <w:rsid w:val="003B0047"/>
    <w:rsid w:val="00483992"/>
    <w:rsid w:val="004C6D7D"/>
    <w:rsid w:val="004E11CF"/>
    <w:rsid w:val="00504A12"/>
    <w:rsid w:val="00506ECE"/>
    <w:rsid w:val="005755CC"/>
    <w:rsid w:val="00587052"/>
    <w:rsid w:val="00590798"/>
    <w:rsid w:val="00591036"/>
    <w:rsid w:val="00595D59"/>
    <w:rsid w:val="00597C72"/>
    <w:rsid w:val="005A4030"/>
    <w:rsid w:val="005B3A4A"/>
    <w:rsid w:val="005D5EAA"/>
    <w:rsid w:val="005D76BC"/>
    <w:rsid w:val="005E57F6"/>
    <w:rsid w:val="005F65ED"/>
    <w:rsid w:val="00604BD5"/>
    <w:rsid w:val="00631A56"/>
    <w:rsid w:val="00637DFC"/>
    <w:rsid w:val="00643AD7"/>
    <w:rsid w:val="0068793B"/>
    <w:rsid w:val="006A68CD"/>
    <w:rsid w:val="006D39F9"/>
    <w:rsid w:val="006D4B34"/>
    <w:rsid w:val="006E0726"/>
    <w:rsid w:val="006F3B45"/>
    <w:rsid w:val="0072590A"/>
    <w:rsid w:val="007341ED"/>
    <w:rsid w:val="00734742"/>
    <w:rsid w:val="00770AE8"/>
    <w:rsid w:val="00774649"/>
    <w:rsid w:val="007B20B2"/>
    <w:rsid w:val="00815401"/>
    <w:rsid w:val="00824D4D"/>
    <w:rsid w:val="00871099"/>
    <w:rsid w:val="008E1AEC"/>
    <w:rsid w:val="008E2214"/>
    <w:rsid w:val="008F0D23"/>
    <w:rsid w:val="00911865"/>
    <w:rsid w:val="00932C08"/>
    <w:rsid w:val="00933BBC"/>
    <w:rsid w:val="00982F5B"/>
    <w:rsid w:val="009A08E4"/>
    <w:rsid w:val="009B411F"/>
    <w:rsid w:val="00A0530F"/>
    <w:rsid w:val="00A079F6"/>
    <w:rsid w:val="00A40467"/>
    <w:rsid w:val="00A72030"/>
    <w:rsid w:val="00A72D42"/>
    <w:rsid w:val="00AA2CAE"/>
    <w:rsid w:val="00AC440F"/>
    <w:rsid w:val="00AE4448"/>
    <w:rsid w:val="00AF700B"/>
    <w:rsid w:val="00B136CF"/>
    <w:rsid w:val="00B37C9D"/>
    <w:rsid w:val="00B45A16"/>
    <w:rsid w:val="00B56F75"/>
    <w:rsid w:val="00B844E6"/>
    <w:rsid w:val="00B8534B"/>
    <w:rsid w:val="00BE2E46"/>
    <w:rsid w:val="00BE5513"/>
    <w:rsid w:val="00BF4A40"/>
    <w:rsid w:val="00C24CFA"/>
    <w:rsid w:val="00C270A0"/>
    <w:rsid w:val="00C47CD9"/>
    <w:rsid w:val="00C57B9D"/>
    <w:rsid w:val="00CC0B71"/>
    <w:rsid w:val="00CD27C3"/>
    <w:rsid w:val="00CF2247"/>
    <w:rsid w:val="00D0212A"/>
    <w:rsid w:val="00D11351"/>
    <w:rsid w:val="00D328DA"/>
    <w:rsid w:val="00D452E6"/>
    <w:rsid w:val="00D623E2"/>
    <w:rsid w:val="00E154DD"/>
    <w:rsid w:val="00E46FB1"/>
    <w:rsid w:val="00E50F23"/>
    <w:rsid w:val="00E5595B"/>
    <w:rsid w:val="00EB0572"/>
    <w:rsid w:val="00EB21CE"/>
    <w:rsid w:val="00EB7CF0"/>
    <w:rsid w:val="00EC18A4"/>
    <w:rsid w:val="00ED04DD"/>
    <w:rsid w:val="00F1077D"/>
    <w:rsid w:val="00F4338A"/>
    <w:rsid w:val="00F578C2"/>
    <w:rsid w:val="00F61A4C"/>
    <w:rsid w:val="00F70CC5"/>
    <w:rsid w:val="00F779D8"/>
    <w:rsid w:val="00FB18B8"/>
    <w:rsid w:val="00FE0F23"/>
    <w:rsid w:val="00FE3E16"/>
    <w:rsid w:val="00FF6A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5DFFD"/>
  <w15:docId w15:val="{7150E689-0FE9-4F80-AB31-40B36600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E2E46"/>
    <w:pPr>
      <w:overflowPunct w:val="0"/>
      <w:autoSpaceDE w:val="0"/>
      <w:autoSpaceDN w:val="0"/>
      <w:adjustRightInd w:val="0"/>
      <w:spacing w:after="120" w:line="276" w:lineRule="auto"/>
      <w:textAlignment w:val="baseline"/>
    </w:pPr>
    <w:rPr>
      <w:rFonts w:ascii="Verdana" w:hAnsi="Verdana"/>
      <w:sz w:val="18"/>
      <w:lang w:eastAsia="en-US"/>
    </w:rPr>
  </w:style>
  <w:style w:type="paragraph" w:styleId="Kop1">
    <w:name w:val="heading 1"/>
    <w:aliases w:val="Hoofstuk"/>
    <w:basedOn w:val="Standaard"/>
    <w:next w:val="Standaard"/>
    <w:link w:val="Kop1Char"/>
    <w:uiPriority w:val="99"/>
    <w:qFormat/>
    <w:rsid w:val="00BE2E46"/>
    <w:pPr>
      <w:keepNext/>
      <w:keepLines/>
      <w:numPr>
        <w:numId w:val="1"/>
      </w:numPr>
      <w:spacing w:before="120" w:after="240"/>
      <w:outlineLvl w:val="0"/>
    </w:pPr>
    <w:rPr>
      <w:b/>
      <w:sz w:val="24"/>
      <w:szCs w:val="24"/>
    </w:rPr>
  </w:style>
  <w:style w:type="paragraph" w:styleId="Kop2">
    <w:name w:val="heading 2"/>
    <w:basedOn w:val="Kop1"/>
    <w:next w:val="Standaard"/>
    <w:link w:val="Kop2Char"/>
    <w:uiPriority w:val="99"/>
    <w:qFormat/>
    <w:rsid w:val="00BE2E46"/>
    <w:pPr>
      <w:numPr>
        <w:ilvl w:val="1"/>
      </w:numPr>
      <w:spacing w:after="120"/>
      <w:outlineLvl w:val="1"/>
    </w:pPr>
    <w:rPr>
      <w:i/>
      <w:sz w:val="22"/>
      <w:szCs w:val="22"/>
    </w:rPr>
  </w:style>
  <w:style w:type="paragraph" w:styleId="Kop3">
    <w:name w:val="heading 3"/>
    <w:basedOn w:val="Kop1"/>
    <w:next w:val="Standaard"/>
    <w:link w:val="Kop3Char"/>
    <w:uiPriority w:val="99"/>
    <w:qFormat/>
    <w:rsid w:val="00BE2E46"/>
    <w:pPr>
      <w:numPr>
        <w:ilvl w:val="2"/>
      </w:numPr>
      <w:outlineLvl w:val="2"/>
    </w:pPr>
    <w:rPr>
      <w:i/>
      <w:noProof/>
      <w:sz w:val="18"/>
      <w:szCs w:val="18"/>
    </w:rPr>
  </w:style>
  <w:style w:type="paragraph" w:styleId="Kop4">
    <w:name w:val="heading 4"/>
    <w:aliases w:val="Map Title,h4,4,Block,H41,H42,H43,H44,H45,H46,H47,H48,H49,Tempo Heading 4,Tempo Heading 4 Char Char,Tempo Heading 4 Char"/>
    <w:basedOn w:val="Standaard"/>
    <w:next w:val="Standaard"/>
    <w:link w:val="Kop4Char"/>
    <w:uiPriority w:val="9"/>
    <w:qFormat/>
    <w:rsid w:val="00BE2E46"/>
    <w:pPr>
      <w:keepNext/>
      <w:numPr>
        <w:ilvl w:val="3"/>
        <w:numId w:val="1"/>
      </w:numPr>
      <w:spacing w:before="240" w:after="240"/>
      <w:outlineLvl w:val="3"/>
    </w:pPr>
    <w:rPr>
      <w:b/>
      <w:bCs/>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stuk Char"/>
    <w:basedOn w:val="Standaardalinea-lettertype"/>
    <w:link w:val="Kop1"/>
    <w:uiPriority w:val="99"/>
    <w:rsid w:val="00BE2E46"/>
    <w:rPr>
      <w:rFonts w:ascii="Verdana" w:hAnsi="Verdana"/>
      <w:b/>
      <w:sz w:val="24"/>
      <w:szCs w:val="24"/>
      <w:lang w:eastAsia="en-US"/>
    </w:rPr>
  </w:style>
  <w:style w:type="character" w:customStyle="1" w:styleId="Kop2Char">
    <w:name w:val="Kop 2 Char"/>
    <w:basedOn w:val="Standaardalinea-lettertype"/>
    <w:link w:val="Kop2"/>
    <w:uiPriority w:val="99"/>
    <w:rsid w:val="00BE2E46"/>
    <w:rPr>
      <w:rFonts w:ascii="Verdana" w:hAnsi="Verdana"/>
      <w:b/>
      <w:i/>
      <w:sz w:val="22"/>
      <w:szCs w:val="22"/>
      <w:lang w:eastAsia="en-US"/>
    </w:rPr>
  </w:style>
  <w:style w:type="character" w:customStyle="1" w:styleId="Kop3Char">
    <w:name w:val="Kop 3 Char"/>
    <w:basedOn w:val="Standaardalinea-lettertype"/>
    <w:link w:val="Kop3"/>
    <w:uiPriority w:val="99"/>
    <w:rsid w:val="00BE2E46"/>
    <w:rPr>
      <w:rFonts w:ascii="Verdana" w:hAnsi="Verdana"/>
      <w:b/>
      <w:i/>
      <w:noProof/>
      <w:sz w:val="18"/>
      <w:szCs w:val="18"/>
      <w:lang w:eastAsia="en-US"/>
    </w:rPr>
  </w:style>
  <w:style w:type="character" w:customStyle="1" w:styleId="Kop4Char">
    <w:name w:val="Kop 4 Char"/>
    <w:aliases w:val="Map Title Char,h4 Char,4 Char,Block Char,H41 Char,H42 Char,H43 Char,H44 Char,H45 Char,H46 Char,H47 Char,H48 Char,H49 Char,Tempo Heading 4 Char1,Tempo Heading 4 Char Char Char,Tempo Heading 4 Char Char1"/>
    <w:basedOn w:val="Standaardalinea-lettertype"/>
    <w:link w:val="Kop4"/>
    <w:uiPriority w:val="9"/>
    <w:rsid w:val="00BE2E46"/>
    <w:rPr>
      <w:rFonts w:ascii="Verdana" w:hAnsi="Verdana"/>
      <w:b/>
      <w:bCs/>
      <w:sz w:val="18"/>
      <w:szCs w:val="28"/>
      <w:lang w:eastAsia="en-US"/>
    </w:rPr>
  </w:style>
  <w:style w:type="character" w:customStyle="1" w:styleId="OpmaakprofielVerdana">
    <w:name w:val="Opmaakprofiel Verdana"/>
    <w:basedOn w:val="Standaardalinea-lettertype"/>
    <w:rsid w:val="00BE2E46"/>
    <w:rPr>
      <w:rFonts w:ascii="Verdana" w:hAnsi="Verdana"/>
      <w:sz w:val="18"/>
      <w:szCs w:val="18"/>
    </w:rPr>
  </w:style>
  <w:style w:type="paragraph" w:styleId="Normaalweb">
    <w:name w:val="Normal (Web)"/>
    <w:basedOn w:val="Standaard"/>
    <w:uiPriority w:val="99"/>
    <w:rsid w:val="00BE2E46"/>
    <w:pPr>
      <w:overflowPunct/>
      <w:autoSpaceDE/>
      <w:autoSpaceDN/>
      <w:adjustRightInd/>
      <w:spacing w:before="100" w:beforeAutospacing="1" w:after="100" w:afterAutospacing="1" w:line="240" w:lineRule="auto"/>
      <w:textAlignment w:val="auto"/>
    </w:pPr>
    <w:rPr>
      <w:rFonts w:ascii="Times New Roman" w:hAnsi="Times New Roman"/>
      <w:sz w:val="24"/>
      <w:szCs w:val="24"/>
      <w:lang w:eastAsia="nl-NL"/>
    </w:rPr>
  </w:style>
  <w:style w:type="paragraph" w:customStyle="1" w:styleId="Bullet3">
    <w:name w:val="Bullet3"/>
    <w:basedOn w:val="Standaard"/>
    <w:uiPriority w:val="99"/>
    <w:rsid w:val="00BE2E46"/>
    <w:pPr>
      <w:numPr>
        <w:ilvl w:val="2"/>
        <w:numId w:val="2"/>
      </w:numPr>
    </w:pPr>
  </w:style>
  <w:style w:type="paragraph" w:customStyle="1" w:styleId="label">
    <w:name w:val="label"/>
    <w:basedOn w:val="Standaard"/>
    <w:qFormat/>
    <w:rsid w:val="00BE2E46"/>
    <w:pPr>
      <w:overflowPunct/>
      <w:spacing w:before="120" w:line="240" w:lineRule="auto"/>
      <w:textAlignment w:val="auto"/>
    </w:pPr>
    <w:rPr>
      <w:rFonts w:cs="TimesNewRomanPSMT"/>
      <w:i/>
      <w:sz w:val="16"/>
      <w:szCs w:val="16"/>
    </w:rPr>
  </w:style>
  <w:style w:type="paragraph" w:customStyle="1" w:styleId="normtext">
    <w:name w:val="normtext"/>
    <w:basedOn w:val="Standaard"/>
    <w:qFormat/>
    <w:rsid w:val="00BE2E46"/>
    <w:pPr>
      <w:overflowPunct/>
      <w:spacing w:before="120" w:line="240" w:lineRule="auto"/>
      <w:textAlignment w:val="auto"/>
    </w:pPr>
    <w:rPr>
      <w:rFonts w:cs="TimesNewRomanPSMT"/>
      <w:szCs w:val="18"/>
    </w:rPr>
  </w:style>
  <w:style w:type="paragraph" w:customStyle="1" w:styleId="verifier">
    <w:name w:val="verifier"/>
    <w:basedOn w:val="normtext"/>
    <w:rsid w:val="00BE2E46"/>
  </w:style>
  <w:style w:type="paragraph" w:customStyle="1" w:styleId="indicator">
    <w:name w:val="indicator"/>
    <w:basedOn w:val="verifier"/>
    <w:qFormat/>
    <w:rsid w:val="00BE2E46"/>
    <w:pPr>
      <w:keepNext/>
    </w:pPr>
    <w:rPr>
      <w:rFonts w:cs="Arial"/>
      <w:u w:val="single"/>
    </w:rPr>
  </w:style>
  <w:style w:type="paragraph" w:styleId="Lijstalinea">
    <w:name w:val="List Paragraph"/>
    <w:basedOn w:val="Standaard"/>
    <w:uiPriority w:val="34"/>
    <w:qFormat/>
    <w:rsid w:val="00BE2E46"/>
    <w:pPr>
      <w:numPr>
        <w:numId w:val="3"/>
      </w:numPr>
      <w:overflowPunct/>
      <w:autoSpaceDE/>
      <w:autoSpaceDN/>
      <w:adjustRightInd/>
      <w:ind w:left="357" w:hanging="357"/>
      <w:contextualSpacing/>
      <w:textAlignment w:val="auto"/>
    </w:pPr>
    <w:rPr>
      <w:rFonts w:eastAsiaTheme="minorHAnsi" w:cstheme="minorBidi"/>
      <w:szCs w:val="18"/>
    </w:rPr>
  </w:style>
  <w:style w:type="paragraph" w:customStyle="1" w:styleId="toplabel">
    <w:name w:val="toplabel"/>
    <w:basedOn w:val="label"/>
    <w:qFormat/>
    <w:rsid w:val="00BE2E46"/>
    <w:pPr>
      <w:spacing w:before="60" w:after="60"/>
    </w:pPr>
  </w:style>
  <w:style w:type="paragraph" w:styleId="Kopvaninhoudsopgave">
    <w:name w:val="TOC Heading"/>
    <w:basedOn w:val="Kop1"/>
    <w:next w:val="Standaard"/>
    <w:uiPriority w:val="39"/>
    <w:unhideWhenUsed/>
    <w:qFormat/>
    <w:rsid w:val="00D623E2"/>
    <w:pPr>
      <w:numPr>
        <w:numId w:val="0"/>
      </w:numPr>
      <w:overflowPunct/>
      <w:autoSpaceDE/>
      <w:autoSpaceDN/>
      <w:adjustRightInd/>
      <w:spacing w:before="480" w:after="0"/>
      <w:textAlignment w:val="auto"/>
      <w:outlineLvl w:val="9"/>
    </w:pPr>
    <w:rPr>
      <w:rFonts w:asciiTheme="majorHAnsi" w:eastAsiaTheme="majorEastAsia" w:hAnsiTheme="majorHAnsi" w:cstheme="majorBidi"/>
      <w:bCs/>
      <w:color w:val="365F91" w:themeColor="accent1" w:themeShade="BF"/>
      <w:sz w:val="28"/>
      <w:szCs w:val="28"/>
      <w:lang w:eastAsia="nl-NL"/>
    </w:rPr>
  </w:style>
  <w:style w:type="paragraph" w:styleId="Inhopg1">
    <w:name w:val="toc 1"/>
    <w:basedOn w:val="Standaard"/>
    <w:next w:val="Standaard"/>
    <w:autoRedefine/>
    <w:uiPriority w:val="39"/>
    <w:unhideWhenUsed/>
    <w:rsid w:val="00D623E2"/>
    <w:pPr>
      <w:spacing w:after="100"/>
    </w:pPr>
  </w:style>
  <w:style w:type="paragraph" w:styleId="Inhopg2">
    <w:name w:val="toc 2"/>
    <w:basedOn w:val="Standaard"/>
    <w:next w:val="Standaard"/>
    <w:autoRedefine/>
    <w:uiPriority w:val="39"/>
    <w:unhideWhenUsed/>
    <w:rsid w:val="00D623E2"/>
    <w:pPr>
      <w:spacing w:after="100"/>
      <w:ind w:left="180"/>
    </w:pPr>
  </w:style>
  <w:style w:type="character" w:styleId="Hyperlink">
    <w:name w:val="Hyperlink"/>
    <w:basedOn w:val="Standaardalinea-lettertype"/>
    <w:uiPriority w:val="99"/>
    <w:unhideWhenUsed/>
    <w:rsid w:val="00D623E2"/>
    <w:rPr>
      <w:color w:val="0000FF" w:themeColor="hyperlink"/>
      <w:u w:val="single"/>
    </w:rPr>
  </w:style>
  <w:style w:type="paragraph" w:styleId="Ballontekst">
    <w:name w:val="Balloon Text"/>
    <w:basedOn w:val="Standaard"/>
    <w:link w:val="BallontekstChar"/>
    <w:uiPriority w:val="99"/>
    <w:semiHidden/>
    <w:unhideWhenUsed/>
    <w:rsid w:val="00D623E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23E2"/>
    <w:rPr>
      <w:rFonts w:ascii="Tahoma" w:hAnsi="Tahoma" w:cs="Tahoma"/>
      <w:sz w:val="16"/>
      <w:szCs w:val="16"/>
      <w:lang w:eastAsia="en-US"/>
    </w:rPr>
  </w:style>
  <w:style w:type="paragraph" w:styleId="Koptekst">
    <w:name w:val="header"/>
    <w:basedOn w:val="Standaard"/>
    <w:link w:val="KoptekstChar"/>
    <w:uiPriority w:val="99"/>
    <w:unhideWhenUsed/>
    <w:rsid w:val="00B37C9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37C9D"/>
    <w:rPr>
      <w:rFonts w:ascii="Verdana" w:hAnsi="Verdana"/>
      <w:sz w:val="18"/>
      <w:lang w:eastAsia="en-US"/>
    </w:rPr>
  </w:style>
  <w:style w:type="paragraph" w:styleId="Voettekst">
    <w:name w:val="footer"/>
    <w:basedOn w:val="Standaard"/>
    <w:link w:val="VoettekstChar"/>
    <w:uiPriority w:val="99"/>
    <w:unhideWhenUsed/>
    <w:rsid w:val="00B37C9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37C9D"/>
    <w:rPr>
      <w:rFonts w:ascii="Verdana" w:hAnsi="Verdana"/>
      <w:sz w:val="18"/>
      <w:lang w:eastAsia="en-US"/>
    </w:rPr>
  </w:style>
  <w:style w:type="paragraph" w:styleId="Geenafstand">
    <w:name w:val="No Spacing"/>
    <w:link w:val="GeenafstandChar"/>
    <w:uiPriority w:val="1"/>
    <w:qFormat/>
    <w:rsid w:val="005F65ED"/>
    <w:rPr>
      <w:rFonts w:asciiTheme="minorHAnsi" w:eastAsiaTheme="minorEastAsia" w:hAnsiTheme="minorHAnsi" w:cstheme="minorBidi"/>
      <w:sz w:val="22"/>
      <w:szCs w:val="22"/>
    </w:rPr>
  </w:style>
  <w:style w:type="character" w:customStyle="1" w:styleId="GeenafstandChar">
    <w:name w:val="Geen afstand Char"/>
    <w:basedOn w:val="Standaardalinea-lettertype"/>
    <w:link w:val="Geenafstand"/>
    <w:uiPriority w:val="1"/>
    <w:rsid w:val="005F65ED"/>
    <w:rPr>
      <w:rFonts w:asciiTheme="minorHAnsi" w:eastAsiaTheme="minorEastAsia" w:hAnsiTheme="minorHAnsi" w:cstheme="minorBidi"/>
      <w:sz w:val="22"/>
      <w:szCs w:val="22"/>
    </w:rPr>
  </w:style>
  <w:style w:type="character" w:styleId="Verwijzingopmerking">
    <w:name w:val="annotation reference"/>
    <w:basedOn w:val="Standaardalinea-lettertype"/>
    <w:uiPriority w:val="99"/>
    <w:semiHidden/>
    <w:unhideWhenUsed/>
    <w:rsid w:val="00BE5513"/>
    <w:rPr>
      <w:sz w:val="16"/>
      <w:szCs w:val="16"/>
    </w:rPr>
  </w:style>
  <w:style w:type="paragraph" w:styleId="Tekstopmerking">
    <w:name w:val="annotation text"/>
    <w:basedOn w:val="Standaard"/>
    <w:link w:val="TekstopmerkingChar"/>
    <w:uiPriority w:val="99"/>
    <w:semiHidden/>
    <w:unhideWhenUsed/>
    <w:rsid w:val="00BE5513"/>
    <w:pPr>
      <w:spacing w:line="240" w:lineRule="auto"/>
    </w:pPr>
    <w:rPr>
      <w:sz w:val="20"/>
    </w:rPr>
  </w:style>
  <w:style w:type="character" w:customStyle="1" w:styleId="TekstopmerkingChar">
    <w:name w:val="Tekst opmerking Char"/>
    <w:basedOn w:val="Standaardalinea-lettertype"/>
    <w:link w:val="Tekstopmerking"/>
    <w:uiPriority w:val="99"/>
    <w:semiHidden/>
    <w:rsid w:val="00BE5513"/>
    <w:rPr>
      <w:rFonts w:ascii="Verdana" w:hAnsi="Verdana"/>
      <w:lang w:eastAsia="en-US"/>
    </w:rPr>
  </w:style>
  <w:style w:type="paragraph" w:styleId="Onderwerpvanopmerking">
    <w:name w:val="annotation subject"/>
    <w:basedOn w:val="Tekstopmerking"/>
    <w:next w:val="Tekstopmerking"/>
    <w:link w:val="OnderwerpvanopmerkingChar"/>
    <w:uiPriority w:val="99"/>
    <w:semiHidden/>
    <w:unhideWhenUsed/>
    <w:rsid w:val="00BE5513"/>
    <w:rPr>
      <w:b/>
      <w:bCs/>
    </w:rPr>
  </w:style>
  <w:style w:type="character" w:customStyle="1" w:styleId="OnderwerpvanopmerkingChar">
    <w:name w:val="Onderwerp van opmerking Char"/>
    <w:basedOn w:val="TekstopmerkingChar"/>
    <w:link w:val="Onderwerpvanopmerking"/>
    <w:uiPriority w:val="99"/>
    <w:semiHidden/>
    <w:rsid w:val="00BE5513"/>
    <w:rPr>
      <w:rFonts w:ascii="Verdana" w:hAnsi="Verdana"/>
      <w:b/>
      <w:bCs/>
      <w:lang w:eastAsia="en-US"/>
    </w:rPr>
  </w:style>
  <w:style w:type="paragraph" w:styleId="Revisie">
    <w:name w:val="Revision"/>
    <w:hidden/>
    <w:uiPriority w:val="99"/>
    <w:semiHidden/>
    <w:rsid w:val="00770AE8"/>
    <w:rPr>
      <w:rFonts w:ascii="Verdana" w:hAnsi="Verdana"/>
      <w:sz w:val="18"/>
      <w:lang w:eastAsia="en-US"/>
    </w:rPr>
  </w:style>
  <w:style w:type="paragraph" w:customStyle="1" w:styleId="RptStandaard">
    <w:name w:val="Rpt_Standaard"/>
    <w:basedOn w:val="Standaard"/>
    <w:link w:val="RptStandaardChar"/>
    <w:rsid w:val="00A40467"/>
    <w:pPr>
      <w:keepNext/>
      <w:overflowPunct/>
      <w:autoSpaceDE/>
      <w:autoSpaceDN/>
      <w:adjustRightInd/>
      <w:spacing w:after="0" w:line="255" w:lineRule="exact"/>
      <w:textAlignment w:val="auto"/>
      <w:outlineLvl w:val="0"/>
    </w:pPr>
    <w:rPr>
      <w:kern w:val="28"/>
      <w:szCs w:val="22"/>
      <w:lang w:eastAsia="nl-NL"/>
    </w:rPr>
  </w:style>
  <w:style w:type="character" w:customStyle="1" w:styleId="RptStandaardChar">
    <w:name w:val="Rpt_Standaard Char"/>
    <w:basedOn w:val="Standaardalinea-lettertype"/>
    <w:link w:val="RptStandaard"/>
    <w:rsid w:val="00A40467"/>
    <w:rPr>
      <w:rFonts w:ascii="Verdana" w:hAnsi="Verdana"/>
      <w:kern w:val="28"/>
      <w:sz w:val="18"/>
      <w:szCs w:val="22"/>
    </w:rPr>
  </w:style>
  <w:style w:type="table" w:styleId="Lichtearcering-accent1">
    <w:name w:val="Light Shading Accent 1"/>
    <w:basedOn w:val="Standaardtabel"/>
    <w:uiPriority w:val="60"/>
    <w:rsid w:val="0016230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5821">
      <w:bodyDiv w:val="1"/>
      <w:marLeft w:val="0"/>
      <w:marRight w:val="0"/>
      <w:marTop w:val="0"/>
      <w:marBottom w:val="0"/>
      <w:divBdr>
        <w:top w:val="none" w:sz="0" w:space="0" w:color="auto"/>
        <w:left w:val="none" w:sz="0" w:space="0" w:color="auto"/>
        <w:bottom w:val="none" w:sz="0" w:space="0" w:color="auto"/>
        <w:right w:val="none" w:sz="0" w:space="0" w:color="auto"/>
      </w:divBdr>
    </w:div>
    <w:div w:id="265164652">
      <w:bodyDiv w:val="1"/>
      <w:marLeft w:val="0"/>
      <w:marRight w:val="0"/>
      <w:marTop w:val="0"/>
      <w:marBottom w:val="0"/>
      <w:divBdr>
        <w:top w:val="none" w:sz="0" w:space="0" w:color="auto"/>
        <w:left w:val="none" w:sz="0" w:space="0" w:color="auto"/>
        <w:bottom w:val="none" w:sz="0" w:space="0" w:color="auto"/>
        <w:right w:val="none" w:sz="0" w:space="0" w:color="auto"/>
      </w:divBdr>
    </w:div>
    <w:div w:id="534192322">
      <w:bodyDiv w:val="1"/>
      <w:marLeft w:val="0"/>
      <w:marRight w:val="0"/>
      <w:marTop w:val="0"/>
      <w:marBottom w:val="0"/>
      <w:divBdr>
        <w:top w:val="none" w:sz="0" w:space="0" w:color="auto"/>
        <w:left w:val="none" w:sz="0" w:space="0" w:color="auto"/>
        <w:bottom w:val="none" w:sz="0" w:space="0" w:color="auto"/>
        <w:right w:val="none" w:sz="0" w:space="0" w:color="auto"/>
      </w:divBdr>
    </w:div>
    <w:div w:id="576405158">
      <w:bodyDiv w:val="1"/>
      <w:marLeft w:val="0"/>
      <w:marRight w:val="0"/>
      <w:marTop w:val="0"/>
      <w:marBottom w:val="0"/>
      <w:divBdr>
        <w:top w:val="none" w:sz="0" w:space="0" w:color="auto"/>
        <w:left w:val="none" w:sz="0" w:space="0" w:color="auto"/>
        <w:bottom w:val="none" w:sz="0" w:space="0" w:color="auto"/>
        <w:right w:val="none" w:sz="0" w:space="0" w:color="auto"/>
      </w:divBdr>
    </w:div>
    <w:div w:id="877818183">
      <w:bodyDiv w:val="1"/>
      <w:marLeft w:val="0"/>
      <w:marRight w:val="0"/>
      <w:marTop w:val="0"/>
      <w:marBottom w:val="0"/>
      <w:divBdr>
        <w:top w:val="none" w:sz="0" w:space="0" w:color="auto"/>
        <w:left w:val="none" w:sz="0" w:space="0" w:color="auto"/>
        <w:bottom w:val="none" w:sz="0" w:space="0" w:color="auto"/>
        <w:right w:val="none" w:sz="0" w:space="0" w:color="auto"/>
      </w:divBdr>
    </w:div>
    <w:div w:id="1116680197">
      <w:bodyDiv w:val="1"/>
      <w:marLeft w:val="0"/>
      <w:marRight w:val="0"/>
      <w:marTop w:val="0"/>
      <w:marBottom w:val="0"/>
      <w:divBdr>
        <w:top w:val="none" w:sz="0" w:space="0" w:color="auto"/>
        <w:left w:val="none" w:sz="0" w:space="0" w:color="auto"/>
        <w:bottom w:val="none" w:sz="0" w:space="0" w:color="auto"/>
        <w:right w:val="none" w:sz="0" w:space="0" w:color="auto"/>
      </w:divBdr>
    </w:div>
    <w:div w:id="1509373063">
      <w:bodyDiv w:val="1"/>
      <w:marLeft w:val="0"/>
      <w:marRight w:val="0"/>
      <w:marTop w:val="0"/>
      <w:marBottom w:val="0"/>
      <w:divBdr>
        <w:top w:val="none" w:sz="0" w:space="0" w:color="auto"/>
        <w:left w:val="none" w:sz="0" w:space="0" w:color="auto"/>
        <w:bottom w:val="none" w:sz="0" w:space="0" w:color="auto"/>
        <w:right w:val="none" w:sz="0" w:space="0" w:color="auto"/>
      </w:divBdr>
    </w:div>
    <w:div w:id="189523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07/relationships/hdphoto" Target="media/hdphoto1.wdp"/><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PublishDate>
  <Abstract>Extract uit het OTAP beleid  en context beschrijving voor Remote Desktop Toegang (RDT)</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EF0DC079CA5B41ACA60CCA0E44A8ED" ma:contentTypeVersion="1" ma:contentTypeDescription="Een nieuw document maken." ma:contentTypeScope="" ma:versionID="d4dd6dae3249e55109ada4db7785f118">
  <xsd:schema xmlns:xsd="http://www.w3.org/2001/XMLSchema" xmlns:xs="http://www.w3.org/2001/XMLSchema" xmlns:p="http://schemas.microsoft.com/office/2006/metadata/properties" targetNamespace="http://schemas.microsoft.com/office/2006/metadata/properties" ma:root="true" ma:fieldsID="6865695f11add05631dea2e53421c61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D91DA7-D5DB-4171-9037-820414C66D70}">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DABE415D-EC45-4E4B-B3A5-9D24027B1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16EE670-B63D-4BA0-A5BB-683593D4D92C}">
  <ds:schemaRefs>
    <ds:schemaRef ds:uri="http://schemas.microsoft.com/sharepoint/v3/contenttype/forms"/>
  </ds:schemaRefs>
</ds:datastoreItem>
</file>

<file path=customXml/itemProps5.xml><?xml version="1.0" encoding="utf-8"?>
<ds:datastoreItem xmlns:ds="http://schemas.openxmlformats.org/officeDocument/2006/customXml" ds:itemID="{0B0D4A29-0C3E-45B0-B0C7-4D308CA26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3866</Words>
  <Characters>21266</Characters>
  <Application>Microsoft Office Word</Application>
  <DocSecurity>0</DocSecurity>
  <Lines>177</Lines>
  <Paragraphs>50</Paragraphs>
  <ScaleCrop>false</ScaleCrop>
  <HeadingPairs>
    <vt:vector size="2" baseType="variant">
      <vt:variant>
        <vt:lpstr>Titel</vt:lpstr>
      </vt:variant>
      <vt:variant>
        <vt:i4>1</vt:i4>
      </vt:variant>
    </vt:vector>
  </HeadingPairs>
  <TitlesOfParts>
    <vt:vector size="1" baseType="lpstr">
      <vt:lpstr>RemoteDesktopToegang</vt:lpstr>
    </vt:vector>
  </TitlesOfParts>
  <Company>UWV</Company>
  <LinksUpToDate>false</LinksUpToDate>
  <CharactersWithSpaces>25082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RemoteDesktopToegang</dc:title>
  <dc:creator>Berg, Rene van den (R.)</dc:creator>
  <cp:lastModifiedBy>Niessen, Henry (H.J.J.M.)</cp:lastModifiedBy>
  <cp:revision>2</cp:revision>
  <cp:lastPrinted>2017-01-26T08:02:00Z</cp:lastPrinted>
  <dcterms:created xsi:type="dcterms:W3CDTF">2023-08-29T11:26:00Z</dcterms:created>
  <dcterms:modified xsi:type="dcterms:W3CDTF">2023-08-29T11:26:00Z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0x010100B6EF0DC079CA5B41ACA60CCA0E44A8ED</vt:lpwstr>
  </property>
  <property fmtid="{D5CDD505-2E9C-101B-9397-08002B2CF9AE}" pid="3" name="Order">
    <vt:r8>359000</vt:r8>
  </property>
  <property fmtid="{D5CDD505-2E9C-101B-9397-08002B2CF9AE}" pid="4" name="xd_ProgID">
    <vt:lpwstr/>
  </property>
  <property fmtid="{D5CDD505-2E9C-101B-9397-08002B2CF9AE}" pid="5" name="TemplateUrl">
    <vt:lpwstr/>
  </property>
</Properties>
</file>