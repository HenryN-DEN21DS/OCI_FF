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45C9BF" w14:textId="44044BC8" w:rsidR="00695B41" w:rsidRDefault="00F73E1F" w:rsidP="0030122D">
      <w:pPr>
        <w:rPr>
          <w:b/>
          <w:sz w:val="32"/>
          <w:szCs w:val="24"/>
        </w:rPr>
      </w:pPr>
      <w:bookmarkStart w:id="0" w:name="_GoBack"/>
      <w:bookmarkEnd w:id="0"/>
      <w:r>
        <w:rPr>
          <w:b/>
          <w:sz w:val="32"/>
          <w:szCs w:val="24"/>
        </w:rPr>
        <w:t>Adviesnotitie</w:t>
      </w:r>
      <w:r w:rsidR="00CC5444" w:rsidRPr="00CC5444">
        <w:rPr>
          <w:b/>
          <w:sz w:val="32"/>
          <w:szCs w:val="24"/>
        </w:rPr>
        <w:t xml:space="preserve"> </w:t>
      </w:r>
      <w:r>
        <w:rPr>
          <w:b/>
          <w:sz w:val="32"/>
          <w:szCs w:val="24"/>
        </w:rPr>
        <w:t>verbeteringen t.b.v. bronontsluitings</w:t>
      </w:r>
      <w:r w:rsidR="0079553C">
        <w:rPr>
          <w:b/>
          <w:sz w:val="32"/>
          <w:szCs w:val="24"/>
        </w:rPr>
        <w:t>proces DIM</w:t>
      </w:r>
    </w:p>
    <w:p w14:paraId="73DC1324" w14:textId="77777777" w:rsidR="0079553C" w:rsidRPr="0009057E" w:rsidRDefault="0079553C" w:rsidP="0079553C">
      <w:pPr>
        <w:jc w:val="center"/>
        <w:rPr>
          <w:b/>
          <w:sz w:val="32"/>
          <w:szCs w:val="24"/>
        </w:rPr>
      </w:pPr>
    </w:p>
    <w:p w14:paraId="0D5DC305" w14:textId="77777777" w:rsidR="00D31D8D" w:rsidRPr="005F70F0" w:rsidRDefault="00126224" w:rsidP="00D31D8D">
      <w:pPr>
        <w:pStyle w:val="Lijstalinea"/>
        <w:numPr>
          <w:ilvl w:val="0"/>
          <w:numId w:val="2"/>
        </w:numPr>
        <w:rPr>
          <w:b/>
        </w:rPr>
      </w:pPr>
      <w:r w:rsidRPr="005F70F0">
        <w:rPr>
          <w:b/>
        </w:rPr>
        <w:t xml:space="preserve">Inleiding </w:t>
      </w:r>
    </w:p>
    <w:p w14:paraId="610F4B31" w14:textId="77777777" w:rsidR="000815F9" w:rsidRPr="00D31D8D" w:rsidRDefault="000815F9" w:rsidP="000815F9">
      <w:pPr>
        <w:pStyle w:val="Lijstalinea"/>
        <w:ind w:left="360"/>
        <w:rPr>
          <w:b/>
          <w:sz w:val="24"/>
          <w:szCs w:val="24"/>
        </w:rPr>
      </w:pPr>
    </w:p>
    <w:p w14:paraId="22C46F5E" w14:textId="77777777" w:rsidR="00126224" w:rsidRPr="005F70F0" w:rsidRDefault="00126224" w:rsidP="005B3DF5">
      <w:pPr>
        <w:pStyle w:val="Lijstalinea"/>
        <w:numPr>
          <w:ilvl w:val="1"/>
          <w:numId w:val="4"/>
        </w:numPr>
        <w:rPr>
          <w:b/>
          <w:sz w:val="20"/>
          <w:szCs w:val="20"/>
        </w:rPr>
      </w:pPr>
      <w:commentRangeStart w:id="1"/>
      <w:r w:rsidRPr="005F70F0">
        <w:rPr>
          <w:b/>
          <w:sz w:val="20"/>
          <w:szCs w:val="20"/>
        </w:rPr>
        <w:t>Opdracht</w:t>
      </w:r>
      <w:commentRangeEnd w:id="1"/>
      <w:r w:rsidR="00E14562">
        <w:rPr>
          <w:rStyle w:val="Verwijzingopmerking"/>
        </w:rPr>
        <w:commentReference w:id="1"/>
      </w:r>
      <w:r w:rsidRPr="005F70F0">
        <w:rPr>
          <w:b/>
          <w:sz w:val="20"/>
          <w:szCs w:val="20"/>
        </w:rPr>
        <w:t xml:space="preserve"> </w:t>
      </w:r>
    </w:p>
    <w:p w14:paraId="32DD34CF" w14:textId="25B7521A" w:rsidR="00A75351" w:rsidRPr="00FA6D6B" w:rsidRDefault="00C93859">
      <w:pPr>
        <w:rPr>
          <w:sz w:val="20"/>
          <w:szCs w:val="20"/>
        </w:rPr>
      </w:pPr>
      <w:r w:rsidRPr="00FA6D6B">
        <w:rPr>
          <w:sz w:val="20"/>
          <w:szCs w:val="20"/>
        </w:rPr>
        <w:t>De programmamanager Data</w:t>
      </w:r>
      <w:r w:rsidR="001D2C2C">
        <w:rPr>
          <w:sz w:val="20"/>
          <w:szCs w:val="20"/>
        </w:rPr>
        <w:t>F</w:t>
      </w:r>
      <w:r w:rsidRPr="00FA6D6B">
        <w:rPr>
          <w:sz w:val="20"/>
          <w:szCs w:val="20"/>
        </w:rPr>
        <w:t>abriek heeft n</w:t>
      </w:r>
      <w:r w:rsidR="00410808" w:rsidRPr="00FA6D6B">
        <w:rPr>
          <w:sz w:val="20"/>
          <w:szCs w:val="20"/>
        </w:rPr>
        <w:t xml:space="preserve">aar aanleiding van </w:t>
      </w:r>
      <w:r w:rsidRPr="00FA6D6B">
        <w:rPr>
          <w:sz w:val="20"/>
          <w:szCs w:val="20"/>
        </w:rPr>
        <w:t xml:space="preserve">diverse </w:t>
      </w:r>
      <w:r w:rsidR="0009057E" w:rsidRPr="00FA6D6B">
        <w:rPr>
          <w:sz w:val="20"/>
          <w:szCs w:val="20"/>
        </w:rPr>
        <w:t xml:space="preserve">vertragingen bij de migratie van de bronnen UZS en Excasso in september 2023 </w:t>
      </w:r>
      <w:r w:rsidR="00DA5812" w:rsidRPr="00FA6D6B">
        <w:rPr>
          <w:sz w:val="20"/>
          <w:szCs w:val="20"/>
        </w:rPr>
        <w:t>aa</w:t>
      </w:r>
      <w:r w:rsidR="00026805">
        <w:rPr>
          <w:sz w:val="20"/>
          <w:szCs w:val="20"/>
        </w:rPr>
        <w:t>n de project</w:t>
      </w:r>
      <w:r w:rsidR="001D2C2C">
        <w:rPr>
          <w:sz w:val="20"/>
          <w:szCs w:val="20"/>
        </w:rPr>
        <w:t>manager</w:t>
      </w:r>
      <w:r w:rsidR="00026805">
        <w:rPr>
          <w:sz w:val="20"/>
          <w:szCs w:val="20"/>
        </w:rPr>
        <w:t xml:space="preserve"> </w:t>
      </w:r>
      <w:r w:rsidR="00DA5812" w:rsidRPr="00FA6D6B">
        <w:rPr>
          <w:sz w:val="20"/>
          <w:szCs w:val="20"/>
        </w:rPr>
        <w:t xml:space="preserve">bronontsluitingen </w:t>
      </w:r>
      <w:r w:rsidR="001D2C2C">
        <w:rPr>
          <w:sz w:val="20"/>
          <w:szCs w:val="20"/>
        </w:rPr>
        <w:t xml:space="preserve">Datafabriek </w:t>
      </w:r>
      <w:r w:rsidR="00DA5812" w:rsidRPr="00FA6D6B">
        <w:rPr>
          <w:sz w:val="20"/>
          <w:szCs w:val="20"/>
        </w:rPr>
        <w:t xml:space="preserve">gevraagd </w:t>
      </w:r>
      <w:r w:rsidR="000D761A" w:rsidRPr="00FA6D6B">
        <w:rPr>
          <w:sz w:val="20"/>
          <w:szCs w:val="20"/>
        </w:rPr>
        <w:t>inzicht te geven in de Non Value Adding activiteiten (verspilling</w:t>
      </w:r>
      <w:r w:rsidR="001351C8" w:rsidRPr="00FA6D6B">
        <w:rPr>
          <w:sz w:val="20"/>
          <w:szCs w:val="20"/>
        </w:rPr>
        <w:t>en</w:t>
      </w:r>
      <w:r w:rsidR="000D761A" w:rsidRPr="00FA6D6B">
        <w:rPr>
          <w:sz w:val="20"/>
          <w:szCs w:val="20"/>
        </w:rPr>
        <w:t xml:space="preserve">) </w:t>
      </w:r>
      <w:r w:rsidR="00CC5017" w:rsidRPr="00FA6D6B">
        <w:rPr>
          <w:sz w:val="20"/>
          <w:szCs w:val="20"/>
        </w:rPr>
        <w:t>van</w:t>
      </w:r>
      <w:r w:rsidR="000D761A" w:rsidRPr="00FA6D6B">
        <w:rPr>
          <w:sz w:val="20"/>
          <w:szCs w:val="20"/>
        </w:rPr>
        <w:t xml:space="preserve"> het  bronontsluiting</w:t>
      </w:r>
      <w:r w:rsidR="001D2C2C">
        <w:rPr>
          <w:sz w:val="20"/>
          <w:szCs w:val="20"/>
        </w:rPr>
        <w:t>en</w:t>
      </w:r>
      <w:r w:rsidR="000D761A" w:rsidRPr="00FA6D6B">
        <w:rPr>
          <w:sz w:val="20"/>
          <w:szCs w:val="20"/>
        </w:rPr>
        <w:t>proces</w:t>
      </w:r>
      <w:r w:rsidR="00DA5812" w:rsidRPr="00FA6D6B">
        <w:rPr>
          <w:sz w:val="20"/>
          <w:szCs w:val="20"/>
        </w:rPr>
        <w:t>. Aanvullend is aan de project</w:t>
      </w:r>
      <w:r w:rsidR="001D2C2C">
        <w:rPr>
          <w:sz w:val="20"/>
          <w:szCs w:val="20"/>
        </w:rPr>
        <w:t>manager</w:t>
      </w:r>
      <w:r w:rsidR="00DA5812" w:rsidRPr="00FA6D6B">
        <w:rPr>
          <w:sz w:val="20"/>
          <w:szCs w:val="20"/>
        </w:rPr>
        <w:t xml:space="preserve"> </w:t>
      </w:r>
      <w:r w:rsidR="005B3DF5" w:rsidRPr="00FA6D6B">
        <w:rPr>
          <w:sz w:val="20"/>
          <w:szCs w:val="20"/>
        </w:rPr>
        <w:t>gevraagd</w:t>
      </w:r>
      <w:r w:rsidR="000D761A" w:rsidRPr="00FA6D6B">
        <w:rPr>
          <w:sz w:val="20"/>
          <w:szCs w:val="20"/>
        </w:rPr>
        <w:t xml:space="preserve"> </w:t>
      </w:r>
      <w:r w:rsidR="000A6A71" w:rsidRPr="00FA6D6B">
        <w:rPr>
          <w:sz w:val="20"/>
          <w:szCs w:val="20"/>
        </w:rPr>
        <w:t xml:space="preserve">een adviesvoorstel </w:t>
      </w:r>
      <w:r w:rsidR="009E6DC2" w:rsidRPr="00FA6D6B">
        <w:rPr>
          <w:sz w:val="20"/>
          <w:szCs w:val="20"/>
        </w:rPr>
        <w:t>op te stellen met hoe</w:t>
      </w:r>
      <w:r w:rsidR="00CC5017" w:rsidRPr="00FA6D6B">
        <w:rPr>
          <w:sz w:val="20"/>
          <w:szCs w:val="20"/>
        </w:rPr>
        <w:t xml:space="preserve"> de totale doorlooptijd </w:t>
      </w:r>
      <w:r w:rsidR="0046438B" w:rsidRPr="00FA6D6B">
        <w:rPr>
          <w:sz w:val="20"/>
          <w:szCs w:val="20"/>
        </w:rPr>
        <w:t xml:space="preserve">(Lead Time) </w:t>
      </w:r>
      <w:r w:rsidR="00CC5017" w:rsidRPr="00FA6D6B">
        <w:rPr>
          <w:sz w:val="20"/>
          <w:szCs w:val="20"/>
        </w:rPr>
        <w:t xml:space="preserve">voor het ontsluiten van een bron </w:t>
      </w:r>
      <w:r w:rsidR="009E6DC2" w:rsidRPr="00FA6D6B">
        <w:rPr>
          <w:sz w:val="20"/>
          <w:szCs w:val="20"/>
        </w:rPr>
        <w:t>kan worden</w:t>
      </w:r>
      <w:r w:rsidR="00CC5017" w:rsidRPr="00FA6D6B">
        <w:rPr>
          <w:sz w:val="20"/>
          <w:szCs w:val="20"/>
        </w:rPr>
        <w:t xml:space="preserve"> verkort</w:t>
      </w:r>
      <w:r w:rsidR="009E6DC2" w:rsidRPr="00FA6D6B">
        <w:rPr>
          <w:sz w:val="20"/>
          <w:szCs w:val="20"/>
        </w:rPr>
        <w:t>.</w:t>
      </w:r>
      <w:r w:rsidR="00E673AB" w:rsidRPr="00FA6D6B">
        <w:rPr>
          <w:sz w:val="20"/>
          <w:szCs w:val="20"/>
        </w:rPr>
        <w:t xml:space="preserve"> </w:t>
      </w:r>
      <w:r w:rsidR="00A75351" w:rsidRPr="00FA6D6B">
        <w:rPr>
          <w:sz w:val="20"/>
          <w:szCs w:val="20"/>
        </w:rPr>
        <w:t>Om tot een beantwoording van de adviesvragen te komen zijn de volgende deelvragen geformuleerd:</w:t>
      </w:r>
    </w:p>
    <w:p w14:paraId="3EA79358" w14:textId="4BB908FB" w:rsidR="00B239E9" w:rsidRPr="00FA6D6B" w:rsidRDefault="00B239E9" w:rsidP="00B239E9">
      <w:pPr>
        <w:pStyle w:val="Lijstalinea"/>
        <w:numPr>
          <w:ilvl w:val="0"/>
          <w:numId w:val="15"/>
        </w:numPr>
        <w:rPr>
          <w:i/>
          <w:sz w:val="20"/>
          <w:szCs w:val="20"/>
        </w:rPr>
      </w:pPr>
      <w:r w:rsidRPr="00FA6D6B">
        <w:rPr>
          <w:i/>
          <w:sz w:val="20"/>
          <w:szCs w:val="20"/>
        </w:rPr>
        <w:t xml:space="preserve">Hoe ziet het </w:t>
      </w:r>
      <w:r w:rsidR="00F73E1F">
        <w:rPr>
          <w:i/>
          <w:sz w:val="20"/>
          <w:szCs w:val="20"/>
        </w:rPr>
        <w:t>huidig</w:t>
      </w:r>
      <w:r w:rsidR="001D2C2C">
        <w:rPr>
          <w:i/>
          <w:sz w:val="20"/>
          <w:szCs w:val="20"/>
        </w:rPr>
        <w:t>e</w:t>
      </w:r>
      <w:r w:rsidR="00F73E1F">
        <w:rPr>
          <w:i/>
          <w:sz w:val="20"/>
          <w:szCs w:val="20"/>
        </w:rPr>
        <w:t xml:space="preserve"> </w:t>
      </w:r>
      <w:r w:rsidRPr="00FA6D6B">
        <w:rPr>
          <w:i/>
          <w:sz w:val="20"/>
          <w:szCs w:val="20"/>
        </w:rPr>
        <w:t>DIM bronontsluitingsproces er uit?</w:t>
      </w:r>
    </w:p>
    <w:p w14:paraId="5BF45227" w14:textId="680188A6" w:rsidR="00B239E9" w:rsidRPr="00FA6D6B" w:rsidRDefault="00B239E9" w:rsidP="00A75351">
      <w:pPr>
        <w:pStyle w:val="Lijstalinea"/>
        <w:numPr>
          <w:ilvl w:val="0"/>
          <w:numId w:val="15"/>
        </w:numPr>
        <w:rPr>
          <w:sz w:val="20"/>
          <w:szCs w:val="20"/>
        </w:rPr>
      </w:pPr>
      <w:r w:rsidRPr="00FA6D6B">
        <w:rPr>
          <w:i/>
          <w:sz w:val="20"/>
          <w:szCs w:val="20"/>
        </w:rPr>
        <w:t>Wat zijn de hoofdoorzaken van de verspillende ac</w:t>
      </w:r>
      <w:r w:rsidR="00E673AB" w:rsidRPr="00FA6D6B">
        <w:rPr>
          <w:i/>
          <w:sz w:val="20"/>
          <w:szCs w:val="20"/>
        </w:rPr>
        <w:t>tiviteiten (Root Cause Analyse)?</w:t>
      </w:r>
      <w:r w:rsidRPr="00FA6D6B">
        <w:rPr>
          <w:i/>
          <w:sz w:val="20"/>
          <w:szCs w:val="20"/>
        </w:rPr>
        <w:t xml:space="preserve"> </w:t>
      </w:r>
    </w:p>
    <w:p w14:paraId="59702F0C" w14:textId="513C4A39" w:rsidR="00B239E9" w:rsidRPr="00FA6D6B" w:rsidRDefault="00B239E9" w:rsidP="00B239E9">
      <w:pPr>
        <w:pStyle w:val="Lijstalinea"/>
        <w:numPr>
          <w:ilvl w:val="0"/>
          <w:numId w:val="15"/>
        </w:numPr>
        <w:rPr>
          <w:i/>
          <w:sz w:val="20"/>
          <w:szCs w:val="20"/>
        </w:rPr>
      </w:pPr>
      <w:r w:rsidRPr="00FA6D6B">
        <w:rPr>
          <w:i/>
          <w:sz w:val="20"/>
          <w:szCs w:val="20"/>
        </w:rPr>
        <w:t>Welke maatregelen en verbeteracties leiden tot de grootste reductie van Lead Time?</w:t>
      </w:r>
    </w:p>
    <w:p w14:paraId="10F85E3A" w14:textId="52DBC587" w:rsidR="00B239E9" w:rsidRPr="00FA6D6B" w:rsidRDefault="00B239E9" w:rsidP="00B239E9">
      <w:pPr>
        <w:pStyle w:val="Lijstalinea"/>
        <w:numPr>
          <w:ilvl w:val="0"/>
          <w:numId w:val="15"/>
        </w:numPr>
        <w:rPr>
          <w:i/>
          <w:sz w:val="20"/>
          <w:szCs w:val="20"/>
        </w:rPr>
      </w:pPr>
      <w:r w:rsidRPr="00FA6D6B">
        <w:rPr>
          <w:i/>
          <w:sz w:val="20"/>
          <w:szCs w:val="20"/>
        </w:rPr>
        <w:t>Welk</w:t>
      </w:r>
      <w:r w:rsidR="00137A88">
        <w:rPr>
          <w:i/>
          <w:sz w:val="20"/>
          <w:szCs w:val="20"/>
        </w:rPr>
        <w:t xml:space="preserve"> advies voor </w:t>
      </w:r>
      <w:r w:rsidR="004F7ED7" w:rsidRPr="00FA6D6B">
        <w:rPr>
          <w:i/>
          <w:sz w:val="20"/>
          <w:szCs w:val="20"/>
        </w:rPr>
        <w:t>verkort</w:t>
      </w:r>
      <w:r w:rsidR="00137A88">
        <w:rPr>
          <w:i/>
          <w:sz w:val="20"/>
          <w:szCs w:val="20"/>
        </w:rPr>
        <w:t>ing</w:t>
      </w:r>
      <w:r w:rsidR="004F7ED7" w:rsidRPr="00FA6D6B">
        <w:rPr>
          <w:i/>
          <w:sz w:val="20"/>
          <w:szCs w:val="20"/>
        </w:rPr>
        <w:t xml:space="preserve"> lead</w:t>
      </w:r>
      <w:r w:rsidR="00EB70D9">
        <w:rPr>
          <w:i/>
          <w:sz w:val="20"/>
          <w:szCs w:val="20"/>
        </w:rPr>
        <w:t xml:space="preserve"> </w:t>
      </w:r>
      <w:r w:rsidR="004F7ED7" w:rsidRPr="00FA6D6B">
        <w:rPr>
          <w:i/>
          <w:sz w:val="20"/>
          <w:szCs w:val="20"/>
        </w:rPr>
        <w:t xml:space="preserve">time </w:t>
      </w:r>
      <w:r w:rsidR="00E673AB" w:rsidRPr="00FA6D6B">
        <w:rPr>
          <w:i/>
          <w:sz w:val="20"/>
          <w:szCs w:val="20"/>
        </w:rPr>
        <w:t>bron</w:t>
      </w:r>
      <w:r w:rsidR="00137A88">
        <w:rPr>
          <w:i/>
          <w:sz w:val="20"/>
          <w:szCs w:val="20"/>
        </w:rPr>
        <w:t>ontsluiting DIM</w:t>
      </w:r>
      <w:r w:rsidR="00E673AB" w:rsidRPr="00FA6D6B">
        <w:rPr>
          <w:i/>
          <w:sz w:val="20"/>
          <w:szCs w:val="20"/>
        </w:rPr>
        <w:t xml:space="preserve"> kan worden opgesteld?</w:t>
      </w:r>
    </w:p>
    <w:p w14:paraId="4B1E3B5B" w14:textId="77777777" w:rsidR="005B3DF5" w:rsidRPr="005F70F0" w:rsidRDefault="005B3DF5">
      <w:pPr>
        <w:rPr>
          <w:b/>
          <w:sz w:val="20"/>
          <w:szCs w:val="20"/>
        </w:rPr>
      </w:pPr>
      <w:r w:rsidRPr="005F70F0">
        <w:rPr>
          <w:b/>
          <w:sz w:val="20"/>
          <w:szCs w:val="20"/>
        </w:rPr>
        <w:t xml:space="preserve">1.2 Aanpak </w:t>
      </w:r>
    </w:p>
    <w:p w14:paraId="61D7F350" w14:textId="7D59E756" w:rsidR="00E20C64" w:rsidRPr="00FA6D6B" w:rsidRDefault="00C62DC1" w:rsidP="000A6A71">
      <w:pPr>
        <w:rPr>
          <w:sz w:val="20"/>
          <w:szCs w:val="20"/>
        </w:rPr>
      </w:pPr>
      <w:r w:rsidRPr="00FA6D6B">
        <w:rPr>
          <w:sz w:val="20"/>
          <w:szCs w:val="20"/>
        </w:rPr>
        <w:t>Om tot een realisatie va</w:t>
      </w:r>
      <w:r w:rsidR="009E6DC2" w:rsidRPr="00FA6D6B">
        <w:rPr>
          <w:sz w:val="20"/>
          <w:szCs w:val="20"/>
        </w:rPr>
        <w:t xml:space="preserve">n de gestelde opdracht te komen, is </w:t>
      </w:r>
      <w:r w:rsidR="00F43943" w:rsidRPr="00FA6D6B">
        <w:rPr>
          <w:sz w:val="20"/>
          <w:szCs w:val="20"/>
        </w:rPr>
        <w:t>vanuit de gedachte ‘</w:t>
      </w:r>
      <w:r w:rsidR="00791106" w:rsidRPr="00FA6D6B">
        <w:rPr>
          <w:sz w:val="20"/>
          <w:szCs w:val="20"/>
        </w:rPr>
        <w:t>Getting the</w:t>
      </w:r>
      <w:r w:rsidR="00F43943" w:rsidRPr="00FA6D6B">
        <w:rPr>
          <w:sz w:val="20"/>
          <w:szCs w:val="20"/>
        </w:rPr>
        <w:t xml:space="preserve"> whole system in the room’, </w:t>
      </w:r>
      <w:r w:rsidR="00E20C64" w:rsidRPr="00FA6D6B">
        <w:rPr>
          <w:sz w:val="20"/>
          <w:szCs w:val="20"/>
        </w:rPr>
        <w:t>een werkgroep samen</w:t>
      </w:r>
      <w:r w:rsidR="00A75351" w:rsidRPr="00FA6D6B">
        <w:rPr>
          <w:sz w:val="20"/>
          <w:szCs w:val="20"/>
        </w:rPr>
        <w:t xml:space="preserve">gesteld met </w:t>
      </w:r>
      <w:commentRangeStart w:id="2"/>
      <w:r w:rsidR="00A75351" w:rsidRPr="00FA6D6B">
        <w:rPr>
          <w:sz w:val="20"/>
          <w:szCs w:val="20"/>
        </w:rPr>
        <w:t>alle stakeholders</w:t>
      </w:r>
      <w:commentRangeEnd w:id="2"/>
      <w:r w:rsidR="00CB1C1D">
        <w:rPr>
          <w:rStyle w:val="Verwijzingopmerking"/>
        </w:rPr>
        <w:commentReference w:id="2"/>
      </w:r>
      <w:ins w:id="3" w:author="Zerari, Mohammed (M.)" w:date="2023-12-12T12:37:00Z">
        <w:r w:rsidR="00EB70D9">
          <w:rPr>
            <w:sz w:val="20"/>
            <w:szCs w:val="20"/>
          </w:rPr>
          <w:t xml:space="preserve"> (bijlage 1)</w:t>
        </w:r>
      </w:ins>
      <w:r w:rsidR="00A75351" w:rsidRPr="00FA6D6B">
        <w:rPr>
          <w:sz w:val="20"/>
          <w:szCs w:val="20"/>
        </w:rPr>
        <w:t xml:space="preserve">. </w:t>
      </w:r>
      <w:r w:rsidR="00E20C64" w:rsidRPr="00FA6D6B">
        <w:rPr>
          <w:sz w:val="20"/>
          <w:szCs w:val="20"/>
        </w:rPr>
        <w:t xml:space="preserve">De werkgroep heeft </w:t>
      </w:r>
      <w:r w:rsidR="00BF1A83">
        <w:rPr>
          <w:sz w:val="20"/>
          <w:szCs w:val="20"/>
        </w:rPr>
        <w:t xml:space="preserve">tijdens de Value Stream Mapping (VSM) sessies </w:t>
      </w:r>
      <w:r w:rsidR="00E20C64" w:rsidRPr="00FA6D6B">
        <w:rPr>
          <w:sz w:val="20"/>
          <w:szCs w:val="20"/>
        </w:rPr>
        <w:t>de volgende aanpak gehanteerd:</w:t>
      </w:r>
    </w:p>
    <w:p w14:paraId="349E3B6D" w14:textId="72C1DA8B" w:rsidR="00E20C64" w:rsidRPr="00FA6D6B" w:rsidRDefault="00E20C64" w:rsidP="0009057E">
      <w:pPr>
        <w:pStyle w:val="Lijstalinea"/>
        <w:numPr>
          <w:ilvl w:val="0"/>
          <w:numId w:val="14"/>
        </w:numPr>
        <w:rPr>
          <w:sz w:val="20"/>
          <w:szCs w:val="20"/>
        </w:rPr>
      </w:pPr>
      <w:r w:rsidRPr="00FA6D6B">
        <w:rPr>
          <w:sz w:val="20"/>
          <w:szCs w:val="20"/>
        </w:rPr>
        <w:t>In kaart brengen van huidig</w:t>
      </w:r>
      <w:r w:rsidR="001D2C2C">
        <w:rPr>
          <w:sz w:val="20"/>
          <w:szCs w:val="20"/>
        </w:rPr>
        <w:t>e</w:t>
      </w:r>
      <w:r w:rsidRPr="00FA6D6B">
        <w:rPr>
          <w:sz w:val="20"/>
          <w:szCs w:val="20"/>
        </w:rPr>
        <w:t xml:space="preserve"> bronontsluiting</w:t>
      </w:r>
      <w:r w:rsidR="001D2C2C">
        <w:rPr>
          <w:sz w:val="20"/>
          <w:szCs w:val="20"/>
        </w:rPr>
        <w:t>en</w:t>
      </w:r>
      <w:r w:rsidRPr="00FA6D6B">
        <w:rPr>
          <w:sz w:val="20"/>
          <w:szCs w:val="20"/>
        </w:rPr>
        <w:t>proces inclusief cycle time per activiteit</w:t>
      </w:r>
      <w:r w:rsidR="001D2C2C">
        <w:rPr>
          <w:sz w:val="20"/>
          <w:szCs w:val="20"/>
        </w:rPr>
        <w:t>.</w:t>
      </w:r>
    </w:p>
    <w:p w14:paraId="355A85A3" w14:textId="55411DD8" w:rsidR="0046438B" w:rsidRPr="00FA6D6B" w:rsidRDefault="0046438B" w:rsidP="0009057E">
      <w:pPr>
        <w:pStyle w:val="Lijstalinea"/>
        <w:numPr>
          <w:ilvl w:val="0"/>
          <w:numId w:val="14"/>
        </w:numPr>
        <w:rPr>
          <w:sz w:val="20"/>
          <w:szCs w:val="20"/>
        </w:rPr>
      </w:pPr>
      <w:r w:rsidRPr="00FA6D6B">
        <w:rPr>
          <w:sz w:val="20"/>
          <w:szCs w:val="20"/>
        </w:rPr>
        <w:t>Identificeren van Non Value A</w:t>
      </w:r>
      <w:r w:rsidR="00E20C64" w:rsidRPr="00FA6D6B">
        <w:rPr>
          <w:sz w:val="20"/>
          <w:szCs w:val="20"/>
        </w:rPr>
        <w:t>dding</w:t>
      </w:r>
      <w:r w:rsidR="00C87DCC" w:rsidRPr="00FA6D6B">
        <w:rPr>
          <w:sz w:val="20"/>
          <w:szCs w:val="20"/>
        </w:rPr>
        <w:t xml:space="preserve"> activiteiten</w:t>
      </w:r>
      <w:r w:rsidR="00E20C64" w:rsidRPr="00FA6D6B">
        <w:rPr>
          <w:sz w:val="20"/>
          <w:szCs w:val="20"/>
        </w:rPr>
        <w:t xml:space="preserve"> </w:t>
      </w:r>
      <w:r w:rsidRPr="00FA6D6B">
        <w:rPr>
          <w:sz w:val="20"/>
          <w:szCs w:val="20"/>
        </w:rPr>
        <w:t>(verspilling)</w:t>
      </w:r>
      <w:r w:rsidR="001D2C2C">
        <w:rPr>
          <w:sz w:val="20"/>
          <w:szCs w:val="20"/>
        </w:rPr>
        <w:t>.</w:t>
      </w:r>
    </w:p>
    <w:p w14:paraId="6CC58B2A" w14:textId="0CA789CC" w:rsidR="0046438B" w:rsidRPr="00FA6D6B" w:rsidRDefault="0046438B" w:rsidP="0009057E">
      <w:pPr>
        <w:pStyle w:val="Lijstalinea"/>
        <w:numPr>
          <w:ilvl w:val="0"/>
          <w:numId w:val="14"/>
        </w:numPr>
        <w:rPr>
          <w:sz w:val="20"/>
          <w:szCs w:val="20"/>
        </w:rPr>
      </w:pPr>
      <w:r w:rsidRPr="00FA6D6B">
        <w:rPr>
          <w:sz w:val="20"/>
          <w:szCs w:val="20"/>
        </w:rPr>
        <w:t>Uitvoeren van Root Cause Analyse (de hoofdoorzaak van een verspillende activiteit achterhalen)</w:t>
      </w:r>
      <w:r w:rsidR="001D2C2C">
        <w:rPr>
          <w:sz w:val="20"/>
          <w:szCs w:val="20"/>
        </w:rPr>
        <w:t>.</w:t>
      </w:r>
    </w:p>
    <w:p w14:paraId="7178B900" w14:textId="11EA00B5" w:rsidR="0046438B" w:rsidRPr="00FA6D6B" w:rsidRDefault="0046438B" w:rsidP="0009057E">
      <w:pPr>
        <w:pStyle w:val="Lijstalinea"/>
        <w:numPr>
          <w:ilvl w:val="0"/>
          <w:numId w:val="14"/>
        </w:numPr>
        <w:rPr>
          <w:sz w:val="20"/>
          <w:szCs w:val="20"/>
        </w:rPr>
      </w:pPr>
      <w:r w:rsidRPr="00FA6D6B">
        <w:rPr>
          <w:sz w:val="20"/>
          <w:szCs w:val="20"/>
        </w:rPr>
        <w:t>Bepalen welke hoofdoorzaak leidt tot de grootste reductie van Lead Time</w:t>
      </w:r>
      <w:r w:rsidR="001D2C2C">
        <w:rPr>
          <w:sz w:val="20"/>
          <w:szCs w:val="20"/>
        </w:rPr>
        <w:t>.</w:t>
      </w:r>
    </w:p>
    <w:p w14:paraId="3F5E20D2" w14:textId="5929DD1E" w:rsidR="0046438B" w:rsidRPr="00FA6D6B" w:rsidRDefault="0046438B" w:rsidP="0009057E">
      <w:pPr>
        <w:pStyle w:val="Lijstalinea"/>
        <w:numPr>
          <w:ilvl w:val="0"/>
          <w:numId w:val="14"/>
        </w:numPr>
        <w:rPr>
          <w:sz w:val="20"/>
          <w:szCs w:val="20"/>
        </w:rPr>
      </w:pPr>
      <w:r w:rsidRPr="00FA6D6B">
        <w:rPr>
          <w:sz w:val="20"/>
          <w:szCs w:val="20"/>
        </w:rPr>
        <w:t xml:space="preserve">Bepalen </w:t>
      </w:r>
      <w:r w:rsidR="00D924F6" w:rsidRPr="00FA6D6B">
        <w:rPr>
          <w:sz w:val="20"/>
          <w:szCs w:val="20"/>
        </w:rPr>
        <w:t xml:space="preserve">welke maatregelen en </w:t>
      </w:r>
      <w:r w:rsidRPr="00FA6D6B">
        <w:rPr>
          <w:sz w:val="20"/>
          <w:szCs w:val="20"/>
        </w:rPr>
        <w:t xml:space="preserve">verbeteracties </w:t>
      </w:r>
      <w:r w:rsidR="00D924F6" w:rsidRPr="00FA6D6B">
        <w:rPr>
          <w:sz w:val="20"/>
          <w:szCs w:val="20"/>
        </w:rPr>
        <w:t xml:space="preserve">leiden tot het </w:t>
      </w:r>
      <w:r w:rsidRPr="00FA6D6B">
        <w:rPr>
          <w:sz w:val="20"/>
          <w:szCs w:val="20"/>
        </w:rPr>
        <w:t xml:space="preserve">gewenste </w:t>
      </w:r>
      <w:r w:rsidR="00D924F6" w:rsidRPr="00FA6D6B">
        <w:rPr>
          <w:sz w:val="20"/>
          <w:szCs w:val="20"/>
        </w:rPr>
        <w:t>resultaat</w:t>
      </w:r>
      <w:r w:rsidR="001D2C2C">
        <w:rPr>
          <w:sz w:val="20"/>
          <w:szCs w:val="20"/>
        </w:rPr>
        <w:t>.</w:t>
      </w:r>
    </w:p>
    <w:p w14:paraId="191E00D1" w14:textId="3614BF09" w:rsidR="00D924F6" w:rsidRPr="00FA6D6B" w:rsidRDefault="00D924F6" w:rsidP="0009057E">
      <w:pPr>
        <w:pStyle w:val="Lijstalinea"/>
        <w:numPr>
          <w:ilvl w:val="0"/>
          <w:numId w:val="14"/>
        </w:numPr>
        <w:rPr>
          <w:sz w:val="20"/>
          <w:szCs w:val="20"/>
        </w:rPr>
      </w:pPr>
      <w:r w:rsidRPr="00FA6D6B">
        <w:rPr>
          <w:sz w:val="20"/>
          <w:szCs w:val="20"/>
        </w:rPr>
        <w:t>Prioriteren van de maatregelen en verbeteracties die tot grootste reductie van Lead Time leiden</w:t>
      </w:r>
      <w:r w:rsidR="001D2C2C">
        <w:rPr>
          <w:sz w:val="20"/>
          <w:szCs w:val="20"/>
        </w:rPr>
        <w:t>.</w:t>
      </w:r>
    </w:p>
    <w:p w14:paraId="2F121450" w14:textId="51FECE84" w:rsidR="004D01E3" w:rsidRPr="00FA6D6B" w:rsidRDefault="00C87DCC" w:rsidP="0009057E">
      <w:pPr>
        <w:pStyle w:val="Lijstalinea"/>
        <w:numPr>
          <w:ilvl w:val="0"/>
          <w:numId w:val="14"/>
        </w:numPr>
        <w:rPr>
          <w:sz w:val="20"/>
          <w:szCs w:val="20"/>
        </w:rPr>
      </w:pPr>
      <w:r w:rsidRPr="00FA6D6B">
        <w:rPr>
          <w:sz w:val="20"/>
          <w:szCs w:val="20"/>
        </w:rPr>
        <w:t>Formuleren</w:t>
      </w:r>
      <w:r w:rsidR="00D924F6" w:rsidRPr="00FA6D6B">
        <w:rPr>
          <w:sz w:val="20"/>
          <w:szCs w:val="20"/>
        </w:rPr>
        <w:t xml:space="preserve"> van advies op basis van geprioriteerde maatregelen en verbeteracties</w:t>
      </w:r>
      <w:r w:rsidR="001D2C2C">
        <w:rPr>
          <w:sz w:val="20"/>
          <w:szCs w:val="20"/>
        </w:rPr>
        <w:t>.</w:t>
      </w:r>
    </w:p>
    <w:p w14:paraId="63A2185A" w14:textId="14E2AD66" w:rsidR="000A6A71" w:rsidRPr="00FA6D6B" w:rsidRDefault="000A6A71" w:rsidP="000A6A71">
      <w:pPr>
        <w:rPr>
          <w:sz w:val="20"/>
          <w:szCs w:val="20"/>
        </w:rPr>
      </w:pPr>
      <w:r w:rsidRPr="00FA6D6B">
        <w:rPr>
          <w:sz w:val="20"/>
          <w:szCs w:val="20"/>
        </w:rPr>
        <w:t xml:space="preserve">Parallel </w:t>
      </w:r>
      <w:r w:rsidR="004D01E3" w:rsidRPr="00FA6D6B">
        <w:rPr>
          <w:sz w:val="20"/>
          <w:szCs w:val="20"/>
        </w:rPr>
        <w:t>aan bovenstaande aanpak</w:t>
      </w:r>
      <w:r w:rsidRPr="00FA6D6B">
        <w:rPr>
          <w:sz w:val="20"/>
          <w:szCs w:val="20"/>
        </w:rPr>
        <w:t xml:space="preserve"> hebben zowel DWH</w:t>
      </w:r>
      <w:r w:rsidR="0009057E" w:rsidRPr="00FA6D6B">
        <w:rPr>
          <w:sz w:val="20"/>
          <w:szCs w:val="20"/>
        </w:rPr>
        <w:t xml:space="preserve"> Gegevensdiensten</w:t>
      </w:r>
      <w:r w:rsidRPr="00FA6D6B">
        <w:rPr>
          <w:sz w:val="20"/>
          <w:szCs w:val="20"/>
        </w:rPr>
        <w:t xml:space="preserve"> als de project</w:t>
      </w:r>
      <w:r w:rsidR="001D2C2C">
        <w:rPr>
          <w:sz w:val="20"/>
          <w:szCs w:val="20"/>
        </w:rPr>
        <w:t>manager Bronon</w:t>
      </w:r>
      <w:r w:rsidR="009C770A">
        <w:rPr>
          <w:sz w:val="20"/>
          <w:szCs w:val="20"/>
        </w:rPr>
        <w:t>t</w:t>
      </w:r>
      <w:r w:rsidR="001D2C2C">
        <w:rPr>
          <w:sz w:val="20"/>
          <w:szCs w:val="20"/>
        </w:rPr>
        <w:t>sluitingen</w:t>
      </w:r>
      <w:r w:rsidRPr="00FA6D6B">
        <w:rPr>
          <w:sz w:val="20"/>
          <w:szCs w:val="20"/>
        </w:rPr>
        <w:t xml:space="preserve"> inzichtelijk gemaakt wat de mogelijke oorzaken zijn van de issues met bronleveringen. </w:t>
      </w:r>
    </w:p>
    <w:p w14:paraId="321B91FA" w14:textId="5722E019" w:rsidR="009F07FA" w:rsidRPr="00FA6D6B" w:rsidRDefault="0074529F">
      <w:pPr>
        <w:rPr>
          <w:sz w:val="20"/>
          <w:szCs w:val="20"/>
        </w:rPr>
      </w:pPr>
      <w:r w:rsidRPr="00FA6D6B">
        <w:rPr>
          <w:sz w:val="20"/>
          <w:szCs w:val="20"/>
        </w:rPr>
        <w:t>Dit document geeft antwoord op de gestelde vragen van de programmamanager Data</w:t>
      </w:r>
      <w:r w:rsidR="001D2C2C">
        <w:rPr>
          <w:sz w:val="20"/>
          <w:szCs w:val="20"/>
        </w:rPr>
        <w:t>F</w:t>
      </w:r>
      <w:r w:rsidRPr="00FA6D6B">
        <w:rPr>
          <w:sz w:val="20"/>
          <w:szCs w:val="20"/>
        </w:rPr>
        <w:t xml:space="preserve">abriek. Het gevraagde adviesvoorstel </w:t>
      </w:r>
      <w:r w:rsidR="00F43943" w:rsidRPr="00FA6D6B">
        <w:rPr>
          <w:sz w:val="20"/>
          <w:szCs w:val="20"/>
        </w:rPr>
        <w:t xml:space="preserve"> is uitgewerkt</w:t>
      </w:r>
      <w:r w:rsidR="0009057E" w:rsidRPr="00FA6D6B">
        <w:rPr>
          <w:sz w:val="20"/>
          <w:szCs w:val="20"/>
        </w:rPr>
        <w:t>.</w:t>
      </w:r>
      <w:r w:rsidR="00F43943" w:rsidRPr="00FA6D6B">
        <w:rPr>
          <w:sz w:val="20"/>
          <w:szCs w:val="20"/>
        </w:rPr>
        <w:t xml:space="preserve"> </w:t>
      </w:r>
    </w:p>
    <w:p w14:paraId="7D9E9337" w14:textId="75CB77D6" w:rsidR="000815F9" w:rsidRPr="005F70F0" w:rsidRDefault="000815F9">
      <w:pPr>
        <w:rPr>
          <w:rFonts w:cstheme="minorHAnsi"/>
          <w:b/>
        </w:rPr>
      </w:pPr>
      <w:r w:rsidRPr="005F70F0">
        <w:rPr>
          <w:rFonts w:cstheme="minorHAnsi"/>
          <w:b/>
        </w:rPr>
        <w:t xml:space="preserve">2. Hoofdadvies: </w:t>
      </w:r>
      <w:r w:rsidR="0030122D" w:rsidRPr="005F70F0">
        <w:rPr>
          <w:rFonts w:cstheme="minorHAnsi"/>
          <w:b/>
        </w:rPr>
        <w:t>Welk advies voor verkorting leadtime bronontsluiting</w:t>
      </w:r>
      <w:r w:rsidR="001D2C2C">
        <w:rPr>
          <w:rFonts w:cstheme="minorHAnsi"/>
          <w:b/>
        </w:rPr>
        <w:t>en</w:t>
      </w:r>
      <w:r w:rsidR="0030122D" w:rsidRPr="005F70F0">
        <w:rPr>
          <w:rFonts w:cstheme="minorHAnsi"/>
          <w:b/>
        </w:rPr>
        <w:t xml:space="preserve"> DIM  kan worden opgesteld?</w:t>
      </w:r>
    </w:p>
    <w:p w14:paraId="47829BBE" w14:textId="6FFBF8D8" w:rsidR="00D56750" w:rsidRPr="00FA6D6B" w:rsidRDefault="0079553C">
      <w:pPr>
        <w:rPr>
          <w:sz w:val="20"/>
          <w:szCs w:val="20"/>
        </w:rPr>
      </w:pPr>
      <w:r>
        <w:rPr>
          <w:sz w:val="20"/>
          <w:szCs w:val="20"/>
        </w:rPr>
        <w:t>Op basis van de verbeteracties en maatregelen die aan de orde zijn geweest in deelvraag 3</w:t>
      </w:r>
      <w:r w:rsidR="005311D6">
        <w:rPr>
          <w:sz w:val="20"/>
          <w:szCs w:val="20"/>
        </w:rPr>
        <w:t xml:space="preserve"> (hoofdstuk 3)</w:t>
      </w:r>
      <w:r>
        <w:rPr>
          <w:sz w:val="20"/>
          <w:szCs w:val="20"/>
        </w:rPr>
        <w:t xml:space="preserve"> zijn ter verbetering (lees: verkorting) van de leadtime van het DIM bronontsluiting</w:t>
      </w:r>
      <w:r w:rsidR="001D2C2C">
        <w:rPr>
          <w:sz w:val="20"/>
          <w:szCs w:val="20"/>
        </w:rPr>
        <w:t>en</w:t>
      </w:r>
      <w:r>
        <w:rPr>
          <w:sz w:val="20"/>
          <w:szCs w:val="20"/>
        </w:rPr>
        <w:t xml:space="preserve">proces een zevental aanbevelingen naar voren gekomen. </w:t>
      </w:r>
      <w:r w:rsidR="00D56750" w:rsidRPr="00FA6D6B">
        <w:rPr>
          <w:sz w:val="20"/>
          <w:szCs w:val="20"/>
        </w:rPr>
        <w:t xml:space="preserve">Deze zijn </w:t>
      </w:r>
      <w:r w:rsidR="00FF6903" w:rsidRPr="00FA6D6B">
        <w:rPr>
          <w:sz w:val="20"/>
          <w:szCs w:val="20"/>
        </w:rPr>
        <w:t>in</w:t>
      </w:r>
      <w:r w:rsidR="00D56750" w:rsidRPr="00FA6D6B">
        <w:rPr>
          <w:sz w:val="20"/>
          <w:szCs w:val="20"/>
        </w:rPr>
        <w:t xml:space="preserve"> twee </w:t>
      </w:r>
      <w:r w:rsidR="0009057E" w:rsidRPr="00FA6D6B">
        <w:rPr>
          <w:sz w:val="20"/>
          <w:szCs w:val="20"/>
        </w:rPr>
        <w:t>categorieën</w:t>
      </w:r>
      <w:r w:rsidR="00FF6903" w:rsidRPr="00FA6D6B">
        <w:rPr>
          <w:sz w:val="20"/>
          <w:szCs w:val="20"/>
        </w:rPr>
        <w:t xml:space="preserve"> te </w:t>
      </w:r>
      <w:commentRangeStart w:id="4"/>
      <w:r w:rsidR="00FF6903" w:rsidRPr="00FA6D6B">
        <w:rPr>
          <w:sz w:val="20"/>
          <w:szCs w:val="20"/>
        </w:rPr>
        <w:t>verdelen</w:t>
      </w:r>
      <w:commentRangeEnd w:id="4"/>
      <w:r w:rsidR="007C06A3">
        <w:rPr>
          <w:rStyle w:val="Verwijzingopmerking"/>
        </w:rPr>
        <w:commentReference w:id="4"/>
      </w:r>
      <w:r w:rsidR="00D56750" w:rsidRPr="00FA6D6B">
        <w:rPr>
          <w:sz w:val="20"/>
          <w:szCs w:val="20"/>
        </w:rPr>
        <w:t>:</w:t>
      </w:r>
    </w:p>
    <w:p w14:paraId="789D9E1D" w14:textId="0D3992BA" w:rsidR="00D56750" w:rsidRPr="00FA6D6B" w:rsidRDefault="00D56750" w:rsidP="00FC39B1">
      <w:pPr>
        <w:pStyle w:val="Lijstalinea"/>
        <w:numPr>
          <w:ilvl w:val="0"/>
          <w:numId w:val="12"/>
        </w:numPr>
        <w:rPr>
          <w:sz w:val="20"/>
          <w:szCs w:val="20"/>
        </w:rPr>
      </w:pPr>
      <w:r w:rsidRPr="00FA6D6B">
        <w:rPr>
          <w:sz w:val="20"/>
          <w:szCs w:val="20"/>
        </w:rPr>
        <w:t>Oorzaken met een oplossing die op korte termijn (binnen enkele maanden) en voornamelijk met inspanning door teams binnen het programma kan worden gerealiseerd, zonder grote impact op andere geplande activiteiten</w:t>
      </w:r>
      <w:r w:rsidR="001D2C2C">
        <w:rPr>
          <w:sz w:val="20"/>
          <w:szCs w:val="20"/>
        </w:rPr>
        <w:t>.</w:t>
      </w:r>
    </w:p>
    <w:p w14:paraId="52B68801" w14:textId="7C47E160" w:rsidR="000E67F8" w:rsidRPr="0079553C" w:rsidRDefault="00D56750" w:rsidP="000E67F8">
      <w:pPr>
        <w:pStyle w:val="Lijstalinea"/>
        <w:numPr>
          <w:ilvl w:val="0"/>
          <w:numId w:val="12"/>
        </w:numPr>
      </w:pPr>
      <w:r w:rsidRPr="00FA6D6B">
        <w:rPr>
          <w:sz w:val="20"/>
          <w:szCs w:val="20"/>
        </w:rPr>
        <w:t>Oorzaken met een oplossing die een besluit van stuurgroep vragen, en acties door management / divisies buiten het programma</w:t>
      </w:r>
      <w:r w:rsidR="001D2C2C">
        <w:rPr>
          <w:sz w:val="20"/>
          <w:szCs w:val="20"/>
        </w:rPr>
        <w:t>.</w:t>
      </w:r>
    </w:p>
    <w:p w14:paraId="20E9FEBE" w14:textId="77777777" w:rsidR="0079553C" w:rsidRPr="0079553C" w:rsidRDefault="0079553C" w:rsidP="0079553C">
      <w:pPr>
        <w:pStyle w:val="Lijstalinea"/>
        <w:ind w:left="360"/>
        <w:rPr>
          <w:sz w:val="20"/>
          <w:szCs w:val="20"/>
        </w:rPr>
      </w:pPr>
    </w:p>
    <w:p w14:paraId="1BDB4ED4" w14:textId="43D62E82" w:rsidR="00D56750" w:rsidRPr="005F70F0" w:rsidRDefault="00A84BA8" w:rsidP="00D56750">
      <w:pPr>
        <w:rPr>
          <w:b/>
          <w:sz w:val="20"/>
          <w:szCs w:val="20"/>
        </w:rPr>
      </w:pPr>
      <w:r w:rsidRPr="0079553C">
        <w:rPr>
          <w:sz w:val="20"/>
          <w:szCs w:val="20"/>
        </w:rPr>
        <w:lastRenderedPageBreak/>
        <w:t xml:space="preserve">Per aanbeveling is een expert </w:t>
      </w:r>
      <w:r w:rsidR="00D0032C">
        <w:rPr>
          <w:sz w:val="20"/>
          <w:szCs w:val="20"/>
        </w:rPr>
        <w:t>in</w:t>
      </w:r>
      <w:r w:rsidRPr="0079553C">
        <w:rPr>
          <w:sz w:val="20"/>
          <w:szCs w:val="20"/>
        </w:rPr>
        <w:t xml:space="preserve">schatting </w:t>
      </w:r>
      <w:r w:rsidR="00D0032C">
        <w:rPr>
          <w:sz w:val="20"/>
          <w:szCs w:val="20"/>
        </w:rPr>
        <w:t xml:space="preserve">gegeven </w:t>
      </w:r>
      <w:r w:rsidRPr="0079553C">
        <w:rPr>
          <w:sz w:val="20"/>
          <w:szCs w:val="20"/>
        </w:rPr>
        <w:t xml:space="preserve">van de versnelling op de totale doorlooptijd van het </w:t>
      </w:r>
      <w:r w:rsidR="00D0032C">
        <w:rPr>
          <w:sz w:val="20"/>
          <w:szCs w:val="20"/>
        </w:rPr>
        <w:t>bronontsluitings</w:t>
      </w:r>
      <w:r w:rsidRPr="0079553C">
        <w:rPr>
          <w:sz w:val="20"/>
          <w:szCs w:val="20"/>
        </w:rPr>
        <w:t xml:space="preserve">proces door de PO van de </w:t>
      </w:r>
      <w:r w:rsidR="005311D6" w:rsidRPr="0079553C">
        <w:rPr>
          <w:sz w:val="20"/>
          <w:szCs w:val="20"/>
        </w:rPr>
        <w:t>Data</w:t>
      </w:r>
      <w:r w:rsidR="009C770A">
        <w:rPr>
          <w:sz w:val="20"/>
          <w:szCs w:val="20"/>
        </w:rPr>
        <w:t>F</w:t>
      </w:r>
      <w:r w:rsidR="005311D6" w:rsidRPr="0079553C">
        <w:rPr>
          <w:sz w:val="20"/>
          <w:szCs w:val="20"/>
        </w:rPr>
        <w:t>abriek</w:t>
      </w:r>
      <w:r w:rsidRPr="0079553C">
        <w:rPr>
          <w:sz w:val="20"/>
          <w:szCs w:val="20"/>
        </w:rPr>
        <w:t xml:space="preserve"> bronnenteam: Medium (10-15%), Groot (circa 20%) Zeer groot (</w:t>
      </w:r>
      <w:r w:rsidRPr="0079553C">
        <w:rPr>
          <w:rFonts w:cstheme="minorHAnsi"/>
          <w:sz w:val="20"/>
          <w:szCs w:val="20"/>
        </w:rPr>
        <w:t>≥</w:t>
      </w:r>
      <w:r w:rsidRPr="0079553C">
        <w:rPr>
          <w:sz w:val="20"/>
          <w:szCs w:val="20"/>
        </w:rPr>
        <w:t>30%).</w:t>
      </w:r>
      <w:r>
        <w:t xml:space="preserve"> </w:t>
      </w:r>
      <w:r w:rsidR="000815F9" w:rsidRPr="005F70F0">
        <w:rPr>
          <w:b/>
          <w:sz w:val="20"/>
          <w:szCs w:val="20"/>
        </w:rPr>
        <w:t xml:space="preserve">2.1 </w:t>
      </w:r>
      <w:r w:rsidR="00D56750" w:rsidRPr="005F70F0">
        <w:rPr>
          <w:b/>
          <w:sz w:val="20"/>
          <w:szCs w:val="20"/>
        </w:rPr>
        <w:t>Aanbevelingen</w:t>
      </w:r>
      <w:r w:rsidR="00C52D8B" w:rsidRPr="005F70F0">
        <w:rPr>
          <w:b/>
          <w:sz w:val="20"/>
          <w:szCs w:val="20"/>
        </w:rPr>
        <w:t xml:space="preserve"> - O</w:t>
      </w:r>
      <w:r w:rsidR="00FC39B1" w:rsidRPr="005F70F0">
        <w:rPr>
          <w:b/>
          <w:sz w:val="20"/>
          <w:szCs w:val="20"/>
        </w:rPr>
        <w:t>plossing binnen invloedssfeer programma Data</w:t>
      </w:r>
      <w:r w:rsidR="001D2C2C">
        <w:rPr>
          <w:b/>
          <w:sz w:val="20"/>
          <w:szCs w:val="20"/>
        </w:rPr>
        <w:t>F</w:t>
      </w:r>
      <w:r w:rsidR="00FC39B1" w:rsidRPr="005F70F0">
        <w:rPr>
          <w:b/>
          <w:sz w:val="20"/>
          <w:szCs w:val="20"/>
        </w:rPr>
        <w:t>abriek</w:t>
      </w:r>
    </w:p>
    <w:p w14:paraId="476BC919" w14:textId="77777777" w:rsidR="00FC39B1" w:rsidRPr="00263E94" w:rsidRDefault="00FC39B1" w:rsidP="00D56750">
      <w:pPr>
        <w:rPr>
          <w:rFonts w:cstheme="minorHAnsi"/>
          <w:sz w:val="20"/>
          <w:szCs w:val="20"/>
          <w:u w:val="single"/>
        </w:rPr>
      </w:pPr>
      <w:commentRangeStart w:id="5"/>
      <w:r w:rsidRPr="00263E94">
        <w:rPr>
          <w:rFonts w:cstheme="minorHAnsi"/>
          <w:sz w:val="20"/>
          <w:szCs w:val="20"/>
          <w:u w:val="single"/>
        </w:rPr>
        <w:t xml:space="preserve">Aanbeveling 1 </w:t>
      </w:r>
      <w:commentRangeEnd w:id="5"/>
      <w:r w:rsidR="00FA6911">
        <w:rPr>
          <w:rStyle w:val="Verwijzingopmerking"/>
        </w:rPr>
        <w:commentReference w:id="5"/>
      </w:r>
      <w:r w:rsidRPr="00263E94">
        <w:rPr>
          <w:rFonts w:cstheme="minorHAnsi"/>
          <w:sz w:val="20"/>
          <w:szCs w:val="20"/>
          <w:u w:val="single"/>
        </w:rPr>
        <w:t>– Datakwaliteitsproblemen eerder in het proces signaleren</w:t>
      </w:r>
    </w:p>
    <w:tbl>
      <w:tblPr>
        <w:tblStyle w:val="Tabelraster"/>
        <w:tblW w:w="0" w:type="auto"/>
        <w:tblLook w:val="04A0" w:firstRow="1" w:lastRow="0" w:firstColumn="1" w:lastColumn="0" w:noHBand="0" w:noVBand="1"/>
      </w:tblPr>
      <w:tblGrid>
        <w:gridCol w:w="2122"/>
        <w:gridCol w:w="6940"/>
      </w:tblGrid>
      <w:tr w:rsidR="00FC39B1" w:rsidRPr="00263E94" w14:paraId="50F00300" w14:textId="77777777" w:rsidTr="00FC39B1">
        <w:tc>
          <w:tcPr>
            <w:tcW w:w="2122" w:type="dxa"/>
          </w:tcPr>
          <w:p w14:paraId="0D0E92C3" w14:textId="77777777" w:rsidR="00FC39B1" w:rsidRPr="00263E94" w:rsidRDefault="00FC39B1" w:rsidP="00FC39B1">
            <w:pPr>
              <w:rPr>
                <w:rFonts w:cstheme="minorHAnsi"/>
                <w:b/>
                <w:sz w:val="20"/>
                <w:szCs w:val="20"/>
              </w:rPr>
            </w:pPr>
            <w:r w:rsidRPr="00263E94">
              <w:rPr>
                <w:rFonts w:cstheme="minorHAnsi"/>
                <w:b/>
                <w:sz w:val="20"/>
                <w:szCs w:val="20"/>
              </w:rPr>
              <w:t>Grondoorzaak</w:t>
            </w:r>
          </w:p>
        </w:tc>
        <w:tc>
          <w:tcPr>
            <w:tcW w:w="6940" w:type="dxa"/>
          </w:tcPr>
          <w:p w14:paraId="0320EBAE" w14:textId="5A63F63B" w:rsidR="00FC39B1" w:rsidRPr="00263E94" w:rsidDel="00CA5D75" w:rsidRDefault="00FC39B1" w:rsidP="00CA5D75">
            <w:pPr>
              <w:rPr>
                <w:del w:id="6" w:author="Zerari, Mohammed (M.)" w:date="2023-12-12T15:01:00Z"/>
                <w:rFonts w:cstheme="minorHAnsi"/>
                <w:sz w:val="20"/>
                <w:szCs w:val="20"/>
              </w:rPr>
            </w:pPr>
            <w:r w:rsidRPr="00263E94">
              <w:rPr>
                <w:rFonts w:cstheme="minorHAnsi"/>
                <w:sz w:val="20"/>
                <w:szCs w:val="20"/>
              </w:rPr>
              <w:t xml:space="preserve">Datakwaliteitsproblemen en </w:t>
            </w:r>
            <w:r w:rsidR="001D2C2C">
              <w:rPr>
                <w:rFonts w:cstheme="minorHAnsi"/>
                <w:sz w:val="20"/>
                <w:szCs w:val="20"/>
              </w:rPr>
              <w:t>-</w:t>
            </w:r>
            <w:r w:rsidRPr="00263E94">
              <w:rPr>
                <w:rFonts w:cstheme="minorHAnsi"/>
                <w:sz w:val="20"/>
                <w:szCs w:val="20"/>
              </w:rPr>
              <w:t>afwijkingen t.o.v. specificaties in RLO worden pas erg laat in het proces geconstateerd (nu pas bij het laden van gemaskeerde productiedata op acceptatie omgeving)</w:t>
            </w:r>
            <w:r w:rsidR="00AA4F53">
              <w:rPr>
                <w:rFonts w:cstheme="minorHAnsi"/>
                <w:sz w:val="20"/>
                <w:szCs w:val="20"/>
              </w:rPr>
              <w:t>.</w:t>
            </w:r>
            <w:r w:rsidR="00CA5D75" w:rsidRPr="00263E94" w:rsidDel="00CA5D75">
              <w:rPr>
                <w:rFonts w:cstheme="minorHAnsi"/>
                <w:sz w:val="20"/>
                <w:szCs w:val="20"/>
              </w:rPr>
              <w:t xml:space="preserve"> </w:t>
            </w:r>
          </w:p>
          <w:p w14:paraId="20FE2577" w14:textId="0E247D08" w:rsidR="00FC39B1" w:rsidRPr="00263E94" w:rsidRDefault="00FC39B1" w:rsidP="00CA5D75">
            <w:pPr>
              <w:rPr>
                <w:rFonts w:cstheme="minorHAnsi"/>
                <w:b/>
                <w:sz w:val="20"/>
                <w:szCs w:val="20"/>
              </w:rPr>
            </w:pPr>
          </w:p>
        </w:tc>
      </w:tr>
      <w:tr w:rsidR="00FC39B1" w:rsidRPr="00263E94" w14:paraId="75437E78" w14:textId="77777777" w:rsidTr="00FC39B1">
        <w:tc>
          <w:tcPr>
            <w:tcW w:w="2122" w:type="dxa"/>
          </w:tcPr>
          <w:p w14:paraId="22AFED65" w14:textId="77777777" w:rsidR="00FC39B1" w:rsidRPr="00263E94" w:rsidRDefault="00FC39B1" w:rsidP="00FC39B1">
            <w:pPr>
              <w:rPr>
                <w:rFonts w:cstheme="minorHAnsi"/>
                <w:b/>
                <w:sz w:val="20"/>
                <w:szCs w:val="20"/>
              </w:rPr>
            </w:pPr>
            <w:r w:rsidRPr="00263E94">
              <w:rPr>
                <w:rFonts w:cstheme="minorHAnsi"/>
                <w:b/>
                <w:sz w:val="20"/>
                <w:szCs w:val="20"/>
              </w:rPr>
              <w:t>Consequentie</w:t>
            </w:r>
          </w:p>
        </w:tc>
        <w:tc>
          <w:tcPr>
            <w:tcW w:w="6940" w:type="dxa"/>
          </w:tcPr>
          <w:p w14:paraId="5232FFBA" w14:textId="7C914A3F" w:rsidR="00FC39B1" w:rsidRPr="00263E94" w:rsidRDefault="00FC39B1" w:rsidP="00FC39B1">
            <w:pPr>
              <w:rPr>
                <w:rFonts w:cstheme="minorHAnsi"/>
                <w:sz w:val="20"/>
                <w:szCs w:val="20"/>
              </w:rPr>
            </w:pPr>
            <w:r w:rsidRPr="00263E94">
              <w:rPr>
                <w:rFonts w:cstheme="minorHAnsi"/>
                <w:sz w:val="20"/>
                <w:szCs w:val="20"/>
              </w:rPr>
              <w:t>Meerdere langdurige iteraties met rework n.a.v. deze bevindingen laat in het proces</w:t>
            </w:r>
            <w:r w:rsidR="00AA4F53">
              <w:rPr>
                <w:rFonts w:cstheme="minorHAnsi"/>
                <w:sz w:val="20"/>
                <w:szCs w:val="20"/>
              </w:rPr>
              <w:t xml:space="preserve"> </w:t>
            </w:r>
            <w:r w:rsidR="00FF6903" w:rsidRPr="00263E94">
              <w:rPr>
                <w:rFonts w:cstheme="minorHAnsi"/>
                <w:sz w:val="20"/>
                <w:szCs w:val="20"/>
              </w:rPr>
              <w:t>leiden tot vertraging</w:t>
            </w:r>
            <w:r w:rsidRPr="00263E94">
              <w:rPr>
                <w:rFonts w:cstheme="minorHAnsi"/>
                <w:sz w:val="20"/>
                <w:szCs w:val="20"/>
              </w:rPr>
              <w:t xml:space="preserve">. Deze bevindingen zijn al eerder te constateren en </w:t>
            </w:r>
            <w:r w:rsidR="00AA4F53">
              <w:rPr>
                <w:rFonts w:cstheme="minorHAnsi"/>
                <w:sz w:val="20"/>
                <w:szCs w:val="20"/>
              </w:rPr>
              <w:t>eerder</w:t>
            </w:r>
            <w:r w:rsidRPr="00263E94">
              <w:rPr>
                <w:rFonts w:cstheme="minorHAnsi"/>
                <w:sz w:val="20"/>
                <w:szCs w:val="20"/>
              </w:rPr>
              <w:t xml:space="preserve"> te verhelpen met minder herhaling van zetten.</w:t>
            </w:r>
          </w:p>
          <w:p w14:paraId="098959B7" w14:textId="77777777" w:rsidR="00FC39B1" w:rsidRPr="00263E94" w:rsidRDefault="00FC39B1" w:rsidP="00FC39B1">
            <w:pPr>
              <w:rPr>
                <w:rFonts w:cstheme="minorHAnsi"/>
                <w:b/>
                <w:sz w:val="20"/>
                <w:szCs w:val="20"/>
              </w:rPr>
            </w:pPr>
          </w:p>
        </w:tc>
      </w:tr>
      <w:tr w:rsidR="00FC39B1" w:rsidRPr="00263E94" w14:paraId="49A69F78" w14:textId="77777777" w:rsidTr="00FC39B1">
        <w:tc>
          <w:tcPr>
            <w:tcW w:w="2122" w:type="dxa"/>
          </w:tcPr>
          <w:p w14:paraId="3957BC41" w14:textId="77777777" w:rsidR="00FC39B1" w:rsidRPr="00263E94" w:rsidRDefault="00FC39B1" w:rsidP="00FC39B1">
            <w:pPr>
              <w:rPr>
                <w:rFonts w:cstheme="minorHAnsi"/>
                <w:b/>
                <w:sz w:val="20"/>
                <w:szCs w:val="20"/>
              </w:rPr>
            </w:pPr>
            <w:r w:rsidRPr="00263E94">
              <w:rPr>
                <w:rFonts w:cstheme="minorHAnsi"/>
                <w:b/>
                <w:sz w:val="20"/>
                <w:szCs w:val="20"/>
              </w:rPr>
              <w:t>Advies</w:t>
            </w:r>
          </w:p>
        </w:tc>
        <w:tc>
          <w:tcPr>
            <w:tcW w:w="6940" w:type="dxa"/>
          </w:tcPr>
          <w:p w14:paraId="75DDCA6C" w14:textId="6CDA44B3" w:rsidR="00FC39B1" w:rsidRPr="00263E94" w:rsidRDefault="00FC39B1" w:rsidP="00FC39B1">
            <w:pPr>
              <w:rPr>
                <w:rFonts w:cstheme="minorHAnsi"/>
                <w:sz w:val="20"/>
                <w:szCs w:val="20"/>
              </w:rPr>
            </w:pPr>
            <w:r w:rsidRPr="00263E94">
              <w:rPr>
                <w:rFonts w:cstheme="minorHAnsi"/>
                <w:sz w:val="20"/>
                <w:szCs w:val="20"/>
              </w:rPr>
              <w:t xml:space="preserve">Controles of productiedata </w:t>
            </w:r>
            <w:commentRangeStart w:id="7"/>
            <w:r w:rsidRPr="00263E94">
              <w:rPr>
                <w:rFonts w:cstheme="minorHAnsi"/>
                <w:sz w:val="20"/>
                <w:szCs w:val="20"/>
              </w:rPr>
              <w:t xml:space="preserve">aan </w:t>
            </w:r>
            <w:commentRangeEnd w:id="7"/>
            <w:r w:rsidR="00AA4F53">
              <w:rPr>
                <w:rStyle w:val="Verwijzingopmerking"/>
              </w:rPr>
              <w:commentReference w:id="7"/>
            </w:r>
            <w:r w:rsidRPr="00263E94">
              <w:rPr>
                <w:rFonts w:cstheme="minorHAnsi"/>
                <w:sz w:val="20"/>
                <w:szCs w:val="20"/>
              </w:rPr>
              <w:t>RLO voldoe</w:t>
            </w:r>
            <w:r w:rsidR="00AA4F53">
              <w:rPr>
                <w:rFonts w:cstheme="minorHAnsi"/>
                <w:sz w:val="20"/>
                <w:szCs w:val="20"/>
              </w:rPr>
              <w:t>n</w:t>
            </w:r>
            <w:r w:rsidRPr="00263E94">
              <w:rPr>
                <w:rFonts w:cstheme="minorHAnsi"/>
                <w:sz w:val="20"/>
                <w:szCs w:val="20"/>
              </w:rPr>
              <w:t xml:space="preserve"> op basis van geanonimiseerde subset van data (die buiten harnassen om wordt geïmporteerd in een apart schema voor analyse) direct na definitief maken </w:t>
            </w:r>
            <w:commentRangeStart w:id="8"/>
            <w:r w:rsidRPr="00263E94">
              <w:rPr>
                <w:rFonts w:cstheme="minorHAnsi"/>
                <w:sz w:val="20"/>
                <w:szCs w:val="20"/>
              </w:rPr>
              <w:t>RLO</w:t>
            </w:r>
            <w:commentRangeEnd w:id="8"/>
            <w:r w:rsidR="007C06A3">
              <w:rPr>
                <w:rStyle w:val="Verwijzingopmerking"/>
              </w:rPr>
              <w:commentReference w:id="8"/>
            </w:r>
            <w:r w:rsidRPr="00263E94">
              <w:rPr>
                <w:rFonts w:cstheme="minorHAnsi"/>
                <w:sz w:val="20"/>
                <w:szCs w:val="20"/>
              </w:rPr>
              <w:t>.</w:t>
            </w:r>
          </w:p>
          <w:p w14:paraId="58AB9602" w14:textId="77777777" w:rsidR="00FC39B1" w:rsidRPr="00263E94" w:rsidRDefault="00FC39B1" w:rsidP="00FC39B1">
            <w:pPr>
              <w:rPr>
                <w:rFonts w:cstheme="minorHAnsi"/>
                <w:b/>
                <w:sz w:val="20"/>
                <w:szCs w:val="20"/>
              </w:rPr>
            </w:pPr>
          </w:p>
        </w:tc>
      </w:tr>
      <w:tr w:rsidR="00FC39B1" w:rsidRPr="00263E94" w14:paraId="063D6CA6" w14:textId="77777777" w:rsidTr="00FC39B1">
        <w:tc>
          <w:tcPr>
            <w:tcW w:w="2122" w:type="dxa"/>
          </w:tcPr>
          <w:p w14:paraId="1840A925" w14:textId="77777777" w:rsidR="00FC39B1" w:rsidRPr="00263E94" w:rsidRDefault="00FC39B1" w:rsidP="00FC39B1">
            <w:pPr>
              <w:rPr>
                <w:rFonts w:cstheme="minorHAnsi"/>
                <w:b/>
                <w:sz w:val="20"/>
                <w:szCs w:val="20"/>
              </w:rPr>
            </w:pPr>
            <w:r w:rsidRPr="00263E94">
              <w:rPr>
                <w:rFonts w:cstheme="minorHAnsi"/>
                <w:b/>
                <w:sz w:val="20"/>
                <w:szCs w:val="20"/>
              </w:rPr>
              <w:t>Op te volgen door:</w:t>
            </w:r>
          </w:p>
        </w:tc>
        <w:tc>
          <w:tcPr>
            <w:tcW w:w="6940" w:type="dxa"/>
          </w:tcPr>
          <w:p w14:paraId="03A5AF29" w14:textId="0C5CF5E2" w:rsidR="00FC39B1" w:rsidRPr="00263E94" w:rsidRDefault="00FC39B1" w:rsidP="00FC39B1">
            <w:pPr>
              <w:rPr>
                <w:rFonts w:cstheme="minorHAnsi"/>
                <w:b/>
                <w:sz w:val="20"/>
                <w:szCs w:val="20"/>
              </w:rPr>
            </w:pPr>
            <w:r w:rsidRPr="00263E94">
              <w:rPr>
                <w:rFonts w:cstheme="minorHAnsi"/>
                <w:sz w:val="20"/>
                <w:szCs w:val="20"/>
              </w:rPr>
              <w:t>Data</w:t>
            </w:r>
            <w:r w:rsidR="00AA4F53">
              <w:rPr>
                <w:rFonts w:cstheme="minorHAnsi"/>
                <w:sz w:val="20"/>
                <w:szCs w:val="20"/>
              </w:rPr>
              <w:t>F</w:t>
            </w:r>
            <w:r w:rsidRPr="00263E94">
              <w:rPr>
                <w:rFonts w:cstheme="minorHAnsi"/>
                <w:sz w:val="20"/>
                <w:szCs w:val="20"/>
              </w:rPr>
              <w:t xml:space="preserve">abriek </w:t>
            </w:r>
            <w:r w:rsidR="00AA4F53">
              <w:rPr>
                <w:rFonts w:cstheme="minorHAnsi"/>
                <w:sz w:val="20"/>
                <w:szCs w:val="20"/>
              </w:rPr>
              <w:t xml:space="preserve">team </w:t>
            </w:r>
            <w:r w:rsidRPr="00263E94">
              <w:rPr>
                <w:rFonts w:cstheme="minorHAnsi"/>
                <w:sz w:val="20"/>
                <w:szCs w:val="20"/>
              </w:rPr>
              <w:t xml:space="preserve">bronontsluiting </w:t>
            </w:r>
            <w:r w:rsidR="00A84BA8" w:rsidRPr="00263E94">
              <w:rPr>
                <w:rFonts w:cstheme="minorHAnsi"/>
                <w:sz w:val="20"/>
                <w:szCs w:val="20"/>
              </w:rPr>
              <w:t>i.s.m.</w:t>
            </w:r>
            <w:r w:rsidRPr="00263E94">
              <w:rPr>
                <w:rFonts w:cstheme="minorHAnsi"/>
                <w:sz w:val="20"/>
                <w:szCs w:val="20"/>
              </w:rPr>
              <w:t xml:space="preserve"> </w:t>
            </w:r>
            <w:r w:rsidR="00AA4F53">
              <w:rPr>
                <w:rFonts w:cstheme="minorHAnsi"/>
                <w:sz w:val="20"/>
                <w:szCs w:val="20"/>
              </w:rPr>
              <w:t>E</w:t>
            </w:r>
            <w:r w:rsidRPr="00263E94">
              <w:rPr>
                <w:rFonts w:cstheme="minorHAnsi"/>
                <w:sz w:val="20"/>
                <w:szCs w:val="20"/>
              </w:rPr>
              <w:t>nabling</w:t>
            </w:r>
            <w:r w:rsidR="00AA4F53">
              <w:rPr>
                <w:rFonts w:cstheme="minorHAnsi"/>
                <w:sz w:val="20"/>
                <w:szCs w:val="20"/>
              </w:rPr>
              <w:t>.</w:t>
            </w:r>
          </w:p>
        </w:tc>
      </w:tr>
      <w:tr w:rsidR="00C947DB" w:rsidRPr="00263E94" w14:paraId="1CA0E00E" w14:textId="77777777" w:rsidTr="00FC39B1">
        <w:tc>
          <w:tcPr>
            <w:tcW w:w="2122" w:type="dxa"/>
          </w:tcPr>
          <w:p w14:paraId="7D7DCAFB" w14:textId="77777777" w:rsidR="00C947DB" w:rsidRPr="00263E94" w:rsidRDefault="00C947DB" w:rsidP="00FC39B1">
            <w:pPr>
              <w:rPr>
                <w:rFonts w:cstheme="minorHAnsi"/>
                <w:b/>
                <w:sz w:val="20"/>
                <w:szCs w:val="20"/>
              </w:rPr>
            </w:pPr>
            <w:r w:rsidRPr="00263E94">
              <w:rPr>
                <w:rFonts w:cstheme="minorHAnsi"/>
                <w:b/>
                <w:sz w:val="20"/>
                <w:szCs w:val="20"/>
              </w:rPr>
              <w:t>Impact / versnelling</w:t>
            </w:r>
          </w:p>
        </w:tc>
        <w:tc>
          <w:tcPr>
            <w:tcW w:w="6940" w:type="dxa"/>
          </w:tcPr>
          <w:p w14:paraId="5DE1059A" w14:textId="0279C1F8" w:rsidR="00C947DB" w:rsidRPr="00263E94" w:rsidRDefault="00C947DB" w:rsidP="00A84BA8">
            <w:pPr>
              <w:rPr>
                <w:rFonts w:cstheme="minorHAnsi"/>
                <w:sz w:val="20"/>
                <w:szCs w:val="20"/>
              </w:rPr>
            </w:pPr>
            <w:commentRangeStart w:id="9"/>
            <w:r w:rsidRPr="00263E94">
              <w:rPr>
                <w:rFonts w:cstheme="minorHAnsi"/>
                <w:sz w:val="20"/>
                <w:szCs w:val="20"/>
              </w:rPr>
              <w:t>Groot</w:t>
            </w:r>
            <w:commentRangeEnd w:id="9"/>
            <w:r w:rsidR="007C06A3">
              <w:rPr>
                <w:rStyle w:val="Verwijzingopmerking"/>
              </w:rPr>
              <w:commentReference w:id="9"/>
            </w:r>
            <w:r w:rsidRPr="00263E94">
              <w:rPr>
                <w:rFonts w:cstheme="minorHAnsi"/>
                <w:sz w:val="20"/>
                <w:szCs w:val="20"/>
              </w:rPr>
              <w:t xml:space="preserve"> </w:t>
            </w:r>
          </w:p>
        </w:tc>
      </w:tr>
    </w:tbl>
    <w:p w14:paraId="62C03D45" w14:textId="77777777" w:rsidR="00FC39B1" w:rsidRPr="00263E94" w:rsidRDefault="00FC39B1" w:rsidP="00D56750">
      <w:pPr>
        <w:rPr>
          <w:rFonts w:cstheme="minorHAnsi"/>
          <w:b/>
          <w:sz w:val="20"/>
          <w:szCs w:val="20"/>
        </w:rPr>
      </w:pPr>
    </w:p>
    <w:p w14:paraId="03FB6526" w14:textId="655198B8" w:rsidR="00FC39B1" w:rsidRPr="00263E94" w:rsidRDefault="00FC39B1" w:rsidP="00FC39B1">
      <w:pPr>
        <w:rPr>
          <w:rFonts w:cstheme="minorHAnsi"/>
          <w:sz w:val="20"/>
          <w:szCs w:val="20"/>
          <w:u w:val="single"/>
        </w:rPr>
      </w:pPr>
      <w:r w:rsidRPr="00263E94">
        <w:rPr>
          <w:rFonts w:cstheme="minorHAnsi"/>
          <w:sz w:val="20"/>
          <w:szCs w:val="20"/>
          <w:u w:val="single"/>
        </w:rPr>
        <w:t xml:space="preserve">Aanbeveling 2 – </w:t>
      </w:r>
      <w:r w:rsidR="00C52D8B" w:rsidRPr="00263E94">
        <w:rPr>
          <w:rFonts w:cstheme="minorHAnsi"/>
          <w:sz w:val="20"/>
          <w:szCs w:val="20"/>
          <w:u w:val="single"/>
        </w:rPr>
        <w:t>RLO</w:t>
      </w:r>
      <w:r w:rsidR="00AA4F53">
        <w:rPr>
          <w:rFonts w:cstheme="minorHAnsi"/>
          <w:sz w:val="20"/>
          <w:szCs w:val="20"/>
          <w:u w:val="single"/>
        </w:rPr>
        <w:t>-</w:t>
      </w:r>
      <w:r w:rsidR="00C52D8B" w:rsidRPr="00263E94">
        <w:rPr>
          <w:rFonts w:cstheme="minorHAnsi"/>
          <w:sz w:val="20"/>
          <w:szCs w:val="20"/>
          <w:u w:val="single"/>
        </w:rPr>
        <w:t>document interne DIM deliverable maken</w:t>
      </w:r>
    </w:p>
    <w:tbl>
      <w:tblPr>
        <w:tblStyle w:val="Tabelraster"/>
        <w:tblW w:w="0" w:type="auto"/>
        <w:tblLook w:val="04A0" w:firstRow="1" w:lastRow="0" w:firstColumn="1" w:lastColumn="0" w:noHBand="0" w:noVBand="1"/>
      </w:tblPr>
      <w:tblGrid>
        <w:gridCol w:w="2122"/>
        <w:gridCol w:w="6940"/>
      </w:tblGrid>
      <w:tr w:rsidR="00FC39B1" w:rsidRPr="00263E94" w14:paraId="54F33E74" w14:textId="77777777" w:rsidTr="00FC39B1">
        <w:tc>
          <w:tcPr>
            <w:tcW w:w="2122" w:type="dxa"/>
          </w:tcPr>
          <w:p w14:paraId="5E64178D" w14:textId="77777777" w:rsidR="00FC39B1" w:rsidRPr="00263E94" w:rsidRDefault="00FC39B1" w:rsidP="00FC39B1">
            <w:pPr>
              <w:rPr>
                <w:rFonts w:cstheme="minorHAnsi"/>
                <w:b/>
                <w:sz w:val="20"/>
                <w:szCs w:val="20"/>
              </w:rPr>
            </w:pPr>
            <w:r w:rsidRPr="00263E94">
              <w:rPr>
                <w:rFonts w:cstheme="minorHAnsi"/>
                <w:b/>
                <w:sz w:val="20"/>
                <w:szCs w:val="20"/>
              </w:rPr>
              <w:t>Grondoorzaak</w:t>
            </w:r>
          </w:p>
        </w:tc>
        <w:tc>
          <w:tcPr>
            <w:tcW w:w="6940" w:type="dxa"/>
          </w:tcPr>
          <w:p w14:paraId="40E877A1" w14:textId="0D912CF9" w:rsidR="00FC39B1" w:rsidRPr="00263E94" w:rsidRDefault="00C52D8B" w:rsidP="00FC39B1">
            <w:pPr>
              <w:rPr>
                <w:rFonts w:cstheme="minorHAnsi"/>
                <w:sz w:val="20"/>
                <w:szCs w:val="20"/>
              </w:rPr>
            </w:pPr>
            <w:r w:rsidRPr="00263E94">
              <w:rPr>
                <w:rFonts w:cstheme="minorHAnsi"/>
                <w:sz w:val="20"/>
                <w:szCs w:val="20"/>
              </w:rPr>
              <w:t xml:space="preserve">Het </w:t>
            </w:r>
            <w:r w:rsidR="00FC39B1" w:rsidRPr="00263E94">
              <w:rPr>
                <w:rFonts w:cstheme="minorHAnsi"/>
                <w:sz w:val="20"/>
                <w:szCs w:val="20"/>
              </w:rPr>
              <w:t>RLO</w:t>
            </w:r>
            <w:r w:rsidRPr="00263E94">
              <w:rPr>
                <w:rFonts w:cstheme="minorHAnsi"/>
                <w:sz w:val="20"/>
                <w:szCs w:val="20"/>
              </w:rPr>
              <w:t xml:space="preserve">, dat wordt ingelezen om </w:t>
            </w:r>
            <w:r w:rsidR="00A84BA8" w:rsidRPr="00263E94">
              <w:rPr>
                <w:rFonts w:cstheme="minorHAnsi"/>
                <w:sz w:val="20"/>
                <w:szCs w:val="20"/>
              </w:rPr>
              <w:t>m.b.v.</w:t>
            </w:r>
            <w:r w:rsidRPr="00263E94">
              <w:rPr>
                <w:rFonts w:cstheme="minorHAnsi"/>
                <w:sz w:val="20"/>
                <w:szCs w:val="20"/>
              </w:rPr>
              <w:t xml:space="preserve"> harnassen data te kunnen laden in DIM,</w:t>
            </w:r>
            <w:r w:rsidR="00FC39B1" w:rsidRPr="00263E94">
              <w:rPr>
                <w:rFonts w:cstheme="minorHAnsi"/>
                <w:sz w:val="20"/>
                <w:szCs w:val="20"/>
              </w:rPr>
              <w:t xml:space="preserve"> bevat naast informatie over het gegevensmodel van de bron ook technische specificaties</w:t>
            </w:r>
            <w:r w:rsidRPr="00263E94">
              <w:rPr>
                <w:rFonts w:cstheme="minorHAnsi"/>
                <w:sz w:val="20"/>
                <w:szCs w:val="20"/>
              </w:rPr>
              <w:t xml:space="preserve"> voor verwerking en aanlevering,</w:t>
            </w:r>
            <w:r w:rsidR="00FC39B1" w:rsidRPr="00263E94">
              <w:rPr>
                <w:rFonts w:cstheme="minorHAnsi"/>
                <w:sz w:val="20"/>
                <w:szCs w:val="20"/>
              </w:rPr>
              <w:t xml:space="preserve"> die alleen relevant </w:t>
            </w:r>
            <w:r w:rsidRPr="00263E94">
              <w:rPr>
                <w:rFonts w:cstheme="minorHAnsi"/>
                <w:sz w:val="20"/>
                <w:szCs w:val="20"/>
              </w:rPr>
              <w:t>zijn voor</w:t>
            </w:r>
            <w:r w:rsidR="00FC39B1" w:rsidRPr="00263E94">
              <w:rPr>
                <w:rFonts w:cstheme="minorHAnsi"/>
                <w:sz w:val="20"/>
                <w:szCs w:val="20"/>
              </w:rPr>
              <w:t xml:space="preserve"> DIM, en waarvan bron zich geen eigenaar voelt.</w:t>
            </w:r>
          </w:p>
          <w:p w14:paraId="31423B8C" w14:textId="77777777" w:rsidR="00FC39B1" w:rsidRPr="00263E94" w:rsidRDefault="00FC39B1" w:rsidP="00FC39B1">
            <w:pPr>
              <w:rPr>
                <w:rFonts w:cstheme="minorHAnsi"/>
                <w:b/>
                <w:sz w:val="20"/>
                <w:szCs w:val="20"/>
              </w:rPr>
            </w:pPr>
          </w:p>
        </w:tc>
      </w:tr>
      <w:tr w:rsidR="00C52D8B" w:rsidRPr="00263E94" w14:paraId="2310B528" w14:textId="77777777" w:rsidTr="00FC39B1">
        <w:tc>
          <w:tcPr>
            <w:tcW w:w="2122" w:type="dxa"/>
          </w:tcPr>
          <w:p w14:paraId="12AFC4C1" w14:textId="77777777" w:rsidR="00C52D8B" w:rsidRPr="00263E94" w:rsidRDefault="00C52D8B" w:rsidP="00C52D8B">
            <w:pPr>
              <w:rPr>
                <w:rFonts w:cstheme="minorHAnsi"/>
                <w:b/>
                <w:sz w:val="20"/>
                <w:szCs w:val="20"/>
              </w:rPr>
            </w:pPr>
            <w:r w:rsidRPr="00263E94">
              <w:rPr>
                <w:rFonts w:cstheme="minorHAnsi"/>
                <w:b/>
                <w:sz w:val="20"/>
                <w:szCs w:val="20"/>
              </w:rPr>
              <w:t>Consequentie</w:t>
            </w:r>
          </w:p>
        </w:tc>
        <w:tc>
          <w:tcPr>
            <w:tcW w:w="6940" w:type="dxa"/>
          </w:tcPr>
          <w:p w14:paraId="7C1BE711" w14:textId="77777777" w:rsidR="00C52D8B" w:rsidRPr="00263E94" w:rsidRDefault="00C52D8B" w:rsidP="00C52D8B">
            <w:pPr>
              <w:rPr>
                <w:rFonts w:cstheme="minorHAnsi"/>
                <w:sz w:val="20"/>
                <w:szCs w:val="20"/>
              </w:rPr>
            </w:pPr>
            <w:r w:rsidRPr="00263E94">
              <w:rPr>
                <w:rFonts w:cstheme="minorHAnsi"/>
                <w:sz w:val="20"/>
                <w:szCs w:val="20"/>
              </w:rPr>
              <w:t>De afdelingen verantwoordelijk voor de bronapplicaties (divisies) hebben onvoldoende kennis van deze datawarehouse specifieke zaken. Het aanleveren van deze informatie in een definitief RLO gaat daardoor moeizaam en met lage kwaliteit. Verkeerd invullen van deze datawarehouse specificaties leiden tot rework later in het proces als de configuratie moet worden aangepast.</w:t>
            </w:r>
          </w:p>
          <w:p w14:paraId="557C77E7" w14:textId="77777777" w:rsidR="00C52D8B" w:rsidRPr="00263E94" w:rsidRDefault="00C52D8B" w:rsidP="00C52D8B">
            <w:pPr>
              <w:rPr>
                <w:rFonts w:cstheme="minorHAnsi"/>
                <w:b/>
                <w:sz w:val="20"/>
                <w:szCs w:val="20"/>
              </w:rPr>
            </w:pPr>
          </w:p>
        </w:tc>
      </w:tr>
      <w:tr w:rsidR="00C52D8B" w:rsidRPr="00263E94" w14:paraId="03142223" w14:textId="77777777" w:rsidTr="00FC39B1">
        <w:tc>
          <w:tcPr>
            <w:tcW w:w="2122" w:type="dxa"/>
          </w:tcPr>
          <w:p w14:paraId="53028A02" w14:textId="77777777" w:rsidR="00C52D8B" w:rsidRPr="00263E94" w:rsidRDefault="00C52D8B" w:rsidP="00C52D8B">
            <w:pPr>
              <w:rPr>
                <w:rFonts w:cstheme="minorHAnsi"/>
                <w:b/>
                <w:sz w:val="20"/>
                <w:szCs w:val="20"/>
              </w:rPr>
            </w:pPr>
            <w:r w:rsidRPr="00263E94">
              <w:rPr>
                <w:rFonts w:cstheme="minorHAnsi"/>
                <w:b/>
                <w:sz w:val="20"/>
                <w:szCs w:val="20"/>
              </w:rPr>
              <w:t>Advies</w:t>
            </w:r>
          </w:p>
        </w:tc>
        <w:tc>
          <w:tcPr>
            <w:tcW w:w="6940" w:type="dxa"/>
          </w:tcPr>
          <w:p w14:paraId="23755DB3" w14:textId="065CBED6" w:rsidR="00C52D8B" w:rsidRPr="00263E94" w:rsidRDefault="00C52D8B" w:rsidP="00C52D8B">
            <w:pPr>
              <w:rPr>
                <w:rFonts w:cstheme="minorHAnsi"/>
                <w:sz w:val="20"/>
                <w:szCs w:val="20"/>
              </w:rPr>
            </w:pPr>
            <w:r w:rsidRPr="00263E94">
              <w:rPr>
                <w:rFonts w:cstheme="minorHAnsi"/>
                <w:sz w:val="20"/>
                <w:szCs w:val="20"/>
              </w:rPr>
              <w:t>RLO tot interne deliverable maken van DIM / Data</w:t>
            </w:r>
            <w:r w:rsidR="00AA4F53">
              <w:rPr>
                <w:rFonts w:cstheme="minorHAnsi"/>
                <w:sz w:val="20"/>
                <w:szCs w:val="20"/>
              </w:rPr>
              <w:t>F</w:t>
            </w:r>
            <w:r w:rsidRPr="00263E94">
              <w:rPr>
                <w:rFonts w:cstheme="minorHAnsi"/>
                <w:sz w:val="20"/>
                <w:szCs w:val="20"/>
              </w:rPr>
              <w:t>abriek. Als interne deliverable wordt het RLO dan samengesteld uit:</w:t>
            </w:r>
          </w:p>
          <w:p w14:paraId="68984FE0" w14:textId="77777777" w:rsidR="00C52D8B" w:rsidRPr="00263E94" w:rsidRDefault="00C52D8B" w:rsidP="00C52D8B">
            <w:pPr>
              <w:pStyle w:val="Lijstalinea"/>
              <w:numPr>
                <w:ilvl w:val="0"/>
                <w:numId w:val="10"/>
              </w:numPr>
              <w:ind w:left="282" w:hanging="282"/>
              <w:rPr>
                <w:rFonts w:cstheme="minorHAnsi"/>
                <w:sz w:val="20"/>
                <w:szCs w:val="20"/>
              </w:rPr>
            </w:pPr>
            <w:r w:rsidRPr="00263E94">
              <w:rPr>
                <w:rFonts w:cstheme="minorHAnsi"/>
                <w:sz w:val="20"/>
                <w:szCs w:val="20"/>
              </w:rPr>
              <w:t>FUGEM-TEGEM extract vanuit de bronafdeling, geautomatiseerd (zie volgende aanbeveling, hier bestaat al een script voor). Bron levert dit extract bij iedere release met impact op DIM aanlevering.</w:t>
            </w:r>
          </w:p>
          <w:p w14:paraId="363D38E4" w14:textId="43A6487E" w:rsidR="00C52D8B" w:rsidRPr="00263E94" w:rsidRDefault="00C52D8B" w:rsidP="00C52D8B">
            <w:pPr>
              <w:pStyle w:val="Lijstalinea"/>
              <w:numPr>
                <w:ilvl w:val="0"/>
                <w:numId w:val="10"/>
              </w:numPr>
              <w:ind w:left="282" w:hanging="282"/>
              <w:rPr>
                <w:rFonts w:cstheme="minorHAnsi"/>
                <w:sz w:val="20"/>
                <w:szCs w:val="20"/>
              </w:rPr>
            </w:pPr>
            <w:r w:rsidRPr="00263E94">
              <w:rPr>
                <w:rFonts w:cstheme="minorHAnsi"/>
                <w:sz w:val="20"/>
                <w:szCs w:val="20"/>
              </w:rPr>
              <w:t xml:space="preserve">Specificatie van technische sleutels en parameters voor verwerking. Opgesteld door informatie </w:t>
            </w:r>
            <w:r w:rsidR="00A84BA8" w:rsidRPr="00263E94">
              <w:rPr>
                <w:rFonts w:cstheme="minorHAnsi"/>
                <w:sz w:val="20"/>
                <w:szCs w:val="20"/>
              </w:rPr>
              <w:t>analist</w:t>
            </w:r>
            <w:r w:rsidRPr="00263E94">
              <w:rPr>
                <w:rFonts w:cstheme="minorHAnsi"/>
                <w:sz w:val="20"/>
                <w:szCs w:val="20"/>
              </w:rPr>
              <w:t xml:space="preserve"> DIM </w:t>
            </w:r>
            <w:r w:rsidR="00A84BA8" w:rsidRPr="00263E94">
              <w:rPr>
                <w:rFonts w:cstheme="minorHAnsi"/>
                <w:sz w:val="20"/>
                <w:szCs w:val="20"/>
              </w:rPr>
              <w:t>i.s.m.</w:t>
            </w:r>
            <w:r w:rsidRPr="00263E94">
              <w:rPr>
                <w:rFonts w:cstheme="minorHAnsi"/>
                <w:sz w:val="20"/>
                <w:szCs w:val="20"/>
              </w:rPr>
              <w:t xml:space="preserve"> deskundigen van de bronapplicatie. Bron geeft definitief akkoord op deze (in principe niet wijzigende) specificaties.</w:t>
            </w:r>
          </w:p>
          <w:p w14:paraId="65BC479C" w14:textId="77777777" w:rsidR="00C52D8B" w:rsidRPr="00263E94" w:rsidRDefault="00C52D8B" w:rsidP="00C52D8B">
            <w:pPr>
              <w:rPr>
                <w:rFonts w:cstheme="minorHAnsi"/>
                <w:sz w:val="20"/>
                <w:szCs w:val="20"/>
              </w:rPr>
            </w:pPr>
          </w:p>
        </w:tc>
      </w:tr>
      <w:tr w:rsidR="00C52D8B" w:rsidRPr="00263E94" w14:paraId="24B8739F" w14:textId="77777777" w:rsidTr="00FC39B1">
        <w:tc>
          <w:tcPr>
            <w:tcW w:w="2122" w:type="dxa"/>
          </w:tcPr>
          <w:p w14:paraId="366E52DC" w14:textId="77777777" w:rsidR="00C52D8B" w:rsidRPr="00263E94" w:rsidRDefault="00C52D8B" w:rsidP="00C52D8B">
            <w:pPr>
              <w:rPr>
                <w:rFonts w:cstheme="minorHAnsi"/>
                <w:b/>
                <w:sz w:val="20"/>
                <w:szCs w:val="20"/>
              </w:rPr>
            </w:pPr>
            <w:r w:rsidRPr="00263E94">
              <w:rPr>
                <w:rFonts w:cstheme="minorHAnsi"/>
                <w:b/>
                <w:sz w:val="20"/>
                <w:szCs w:val="20"/>
              </w:rPr>
              <w:t>Op te volgen door:</w:t>
            </w:r>
          </w:p>
        </w:tc>
        <w:tc>
          <w:tcPr>
            <w:tcW w:w="6940" w:type="dxa"/>
          </w:tcPr>
          <w:p w14:paraId="416D99F7" w14:textId="2F11D21D" w:rsidR="00C52D8B" w:rsidRPr="00263E94" w:rsidRDefault="00C52D8B" w:rsidP="00C52D8B">
            <w:pPr>
              <w:rPr>
                <w:rFonts w:cstheme="minorHAnsi"/>
                <w:b/>
                <w:sz w:val="20"/>
                <w:szCs w:val="20"/>
              </w:rPr>
            </w:pPr>
            <w:r w:rsidRPr="00263E94">
              <w:rPr>
                <w:rFonts w:cstheme="minorHAnsi"/>
                <w:sz w:val="20"/>
                <w:szCs w:val="20"/>
              </w:rPr>
              <w:t>Data</w:t>
            </w:r>
            <w:r w:rsidR="00AA4F53">
              <w:rPr>
                <w:rFonts w:cstheme="minorHAnsi"/>
                <w:sz w:val="20"/>
                <w:szCs w:val="20"/>
              </w:rPr>
              <w:t>F</w:t>
            </w:r>
            <w:r w:rsidRPr="00263E94">
              <w:rPr>
                <w:rFonts w:cstheme="minorHAnsi"/>
                <w:sz w:val="20"/>
                <w:szCs w:val="20"/>
              </w:rPr>
              <w:t xml:space="preserve">abriek </w:t>
            </w:r>
            <w:r w:rsidR="00D0032C" w:rsidRPr="00263E94">
              <w:rPr>
                <w:rFonts w:cstheme="minorHAnsi"/>
                <w:sz w:val="20"/>
                <w:szCs w:val="20"/>
              </w:rPr>
              <w:t>i.s.m.</w:t>
            </w:r>
            <w:r w:rsidRPr="00263E94">
              <w:rPr>
                <w:rFonts w:cstheme="minorHAnsi"/>
                <w:sz w:val="20"/>
                <w:szCs w:val="20"/>
              </w:rPr>
              <w:t xml:space="preserve"> lijn en bronafdelingen</w:t>
            </w:r>
          </w:p>
        </w:tc>
      </w:tr>
      <w:tr w:rsidR="00C947DB" w:rsidRPr="00263E94" w14:paraId="1BCBEB4B" w14:textId="77777777" w:rsidTr="00FC39B1">
        <w:tc>
          <w:tcPr>
            <w:tcW w:w="2122" w:type="dxa"/>
          </w:tcPr>
          <w:p w14:paraId="53385AE6" w14:textId="77777777" w:rsidR="00C947DB" w:rsidRPr="00263E94" w:rsidRDefault="00C947DB" w:rsidP="00C52D8B">
            <w:pPr>
              <w:rPr>
                <w:rFonts w:cstheme="minorHAnsi"/>
                <w:b/>
                <w:sz w:val="20"/>
                <w:szCs w:val="20"/>
              </w:rPr>
            </w:pPr>
            <w:r w:rsidRPr="00263E94">
              <w:rPr>
                <w:rFonts w:cstheme="minorHAnsi"/>
                <w:b/>
                <w:sz w:val="20"/>
                <w:szCs w:val="20"/>
              </w:rPr>
              <w:t>Impact / versnelling</w:t>
            </w:r>
          </w:p>
        </w:tc>
        <w:tc>
          <w:tcPr>
            <w:tcW w:w="6940" w:type="dxa"/>
          </w:tcPr>
          <w:p w14:paraId="340415FA" w14:textId="7828F853" w:rsidR="00C947DB" w:rsidRPr="00263E94" w:rsidRDefault="00C947DB" w:rsidP="00A84BA8">
            <w:pPr>
              <w:rPr>
                <w:rFonts w:cstheme="minorHAnsi"/>
                <w:sz w:val="20"/>
                <w:szCs w:val="20"/>
              </w:rPr>
            </w:pPr>
            <w:r w:rsidRPr="00263E94">
              <w:rPr>
                <w:rFonts w:cstheme="minorHAnsi"/>
                <w:sz w:val="20"/>
                <w:szCs w:val="20"/>
              </w:rPr>
              <w:t xml:space="preserve">Middel </w:t>
            </w:r>
          </w:p>
        </w:tc>
      </w:tr>
    </w:tbl>
    <w:p w14:paraId="790E5D0E" w14:textId="77777777" w:rsidR="00FC39B1" w:rsidRPr="00263E94" w:rsidRDefault="00FC39B1" w:rsidP="00D56750">
      <w:pPr>
        <w:rPr>
          <w:rFonts w:cstheme="minorHAnsi"/>
          <w:b/>
          <w:sz w:val="20"/>
          <w:szCs w:val="20"/>
        </w:rPr>
      </w:pPr>
    </w:p>
    <w:p w14:paraId="3714E6DC" w14:textId="77777777" w:rsidR="00C52D8B" w:rsidRPr="00263E94" w:rsidRDefault="00C52D8B" w:rsidP="00C52D8B">
      <w:pPr>
        <w:rPr>
          <w:rFonts w:cstheme="minorHAnsi"/>
          <w:sz w:val="20"/>
          <w:szCs w:val="20"/>
          <w:u w:val="single"/>
        </w:rPr>
      </w:pPr>
      <w:r w:rsidRPr="00263E94">
        <w:rPr>
          <w:rFonts w:cstheme="minorHAnsi"/>
          <w:sz w:val="20"/>
          <w:szCs w:val="20"/>
          <w:u w:val="single"/>
        </w:rPr>
        <w:t>Aanbeveling 3 – Script voor export metadata uit FUGEM/TEGEM optimaliseren</w:t>
      </w:r>
    </w:p>
    <w:tbl>
      <w:tblPr>
        <w:tblStyle w:val="Tabelraster"/>
        <w:tblW w:w="0" w:type="auto"/>
        <w:tblLook w:val="04A0" w:firstRow="1" w:lastRow="0" w:firstColumn="1" w:lastColumn="0" w:noHBand="0" w:noVBand="1"/>
      </w:tblPr>
      <w:tblGrid>
        <w:gridCol w:w="2122"/>
        <w:gridCol w:w="6940"/>
      </w:tblGrid>
      <w:tr w:rsidR="00C52D8B" w:rsidRPr="00263E94" w14:paraId="7200249E" w14:textId="77777777" w:rsidTr="003244E1">
        <w:tc>
          <w:tcPr>
            <w:tcW w:w="2122" w:type="dxa"/>
          </w:tcPr>
          <w:p w14:paraId="37E95AAB" w14:textId="77777777" w:rsidR="00C52D8B" w:rsidRPr="00263E94" w:rsidRDefault="00C52D8B" w:rsidP="003244E1">
            <w:pPr>
              <w:rPr>
                <w:rFonts w:cstheme="minorHAnsi"/>
                <w:b/>
                <w:sz w:val="20"/>
                <w:szCs w:val="20"/>
              </w:rPr>
            </w:pPr>
            <w:r w:rsidRPr="00263E94">
              <w:rPr>
                <w:rFonts w:cstheme="minorHAnsi"/>
                <w:b/>
                <w:sz w:val="20"/>
                <w:szCs w:val="20"/>
              </w:rPr>
              <w:t>Grondoorzaak</w:t>
            </w:r>
          </w:p>
        </w:tc>
        <w:tc>
          <w:tcPr>
            <w:tcW w:w="6940" w:type="dxa"/>
          </w:tcPr>
          <w:p w14:paraId="0E48164F" w14:textId="77777777" w:rsidR="00622C07" w:rsidRPr="00263E94" w:rsidRDefault="00622C07" w:rsidP="00622C07">
            <w:pPr>
              <w:rPr>
                <w:rFonts w:cstheme="minorHAnsi"/>
                <w:sz w:val="20"/>
                <w:szCs w:val="20"/>
              </w:rPr>
            </w:pPr>
            <w:r w:rsidRPr="00263E94">
              <w:rPr>
                <w:rFonts w:cstheme="minorHAnsi"/>
                <w:sz w:val="20"/>
                <w:szCs w:val="20"/>
              </w:rPr>
              <w:t xml:space="preserve">Huidige script om de metadata in RLO geautomatiseerd te vullen op basis van FUGEM/TEGEM heeft tekortkomingen, waardoor nog handmatige acties nodig zijn om het RLO volledig en juist te maken. </w:t>
            </w:r>
          </w:p>
          <w:p w14:paraId="7E8C9369" w14:textId="77777777" w:rsidR="00C52D8B" w:rsidRPr="00263E94" w:rsidRDefault="00C52D8B" w:rsidP="003244E1">
            <w:pPr>
              <w:rPr>
                <w:rFonts w:cstheme="minorHAnsi"/>
                <w:b/>
                <w:sz w:val="20"/>
                <w:szCs w:val="20"/>
              </w:rPr>
            </w:pPr>
          </w:p>
        </w:tc>
      </w:tr>
      <w:tr w:rsidR="00C52D8B" w:rsidRPr="00263E94" w14:paraId="0F3EB086" w14:textId="77777777" w:rsidTr="003244E1">
        <w:tc>
          <w:tcPr>
            <w:tcW w:w="2122" w:type="dxa"/>
          </w:tcPr>
          <w:p w14:paraId="0A89BCCF" w14:textId="77777777" w:rsidR="00C52D8B" w:rsidRPr="00263E94" w:rsidRDefault="00C52D8B" w:rsidP="003244E1">
            <w:pPr>
              <w:rPr>
                <w:rFonts w:cstheme="minorHAnsi"/>
                <w:b/>
                <w:sz w:val="20"/>
                <w:szCs w:val="20"/>
              </w:rPr>
            </w:pPr>
            <w:r w:rsidRPr="00263E94">
              <w:rPr>
                <w:rFonts w:cstheme="minorHAnsi"/>
                <w:b/>
                <w:sz w:val="20"/>
                <w:szCs w:val="20"/>
              </w:rPr>
              <w:t>Consequentie</w:t>
            </w:r>
          </w:p>
        </w:tc>
        <w:tc>
          <w:tcPr>
            <w:tcW w:w="6940" w:type="dxa"/>
          </w:tcPr>
          <w:p w14:paraId="611D0AF8" w14:textId="77777777" w:rsidR="00622C07" w:rsidRPr="00263E94" w:rsidRDefault="00622C07" w:rsidP="00622C07">
            <w:pPr>
              <w:rPr>
                <w:rFonts w:cstheme="minorHAnsi"/>
                <w:sz w:val="20"/>
                <w:szCs w:val="20"/>
              </w:rPr>
            </w:pPr>
            <w:r w:rsidRPr="00263E94">
              <w:rPr>
                <w:rFonts w:cstheme="minorHAnsi"/>
                <w:sz w:val="20"/>
                <w:szCs w:val="20"/>
              </w:rPr>
              <w:t>Handmatige aanpassingen na genereren m.b.v. script leiden tot versieproblemen en fouten in de verwerking. Informatie benodigd voor DIM verwerking kan niet volledig uit FUGEM/TEGEM worden gehaald. Consequentie is een extra verzoek tot aanpassing RLO, foutgevoelig proces met wachttijd.</w:t>
            </w:r>
          </w:p>
          <w:p w14:paraId="323AA7A8" w14:textId="77777777" w:rsidR="00C52D8B" w:rsidRPr="00263E94" w:rsidRDefault="00C52D8B" w:rsidP="003244E1">
            <w:pPr>
              <w:rPr>
                <w:rFonts w:cstheme="minorHAnsi"/>
                <w:b/>
                <w:sz w:val="20"/>
                <w:szCs w:val="20"/>
              </w:rPr>
            </w:pPr>
          </w:p>
        </w:tc>
      </w:tr>
      <w:tr w:rsidR="00C52D8B" w:rsidRPr="00263E94" w14:paraId="6827F9FC" w14:textId="77777777" w:rsidTr="003244E1">
        <w:tc>
          <w:tcPr>
            <w:tcW w:w="2122" w:type="dxa"/>
          </w:tcPr>
          <w:p w14:paraId="7306CC02" w14:textId="77777777" w:rsidR="00C52D8B" w:rsidRPr="00263E94" w:rsidRDefault="00C52D8B" w:rsidP="003244E1">
            <w:pPr>
              <w:rPr>
                <w:rFonts w:cstheme="minorHAnsi"/>
                <w:b/>
                <w:sz w:val="20"/>
                <w:szCs w:val="20"/>
              </w:rPr>
            </w:pPr>
            <w:r w:rsidRPr="00263E94">
              <w:rPr>
                <w:rFonts w:cstheme="minorHAnsi"/>
                <w:b/>
                <w:sz w:val="20"/>
                <w:szCs w:val="20"/>
              </w:rPr>
              <w:lastRenderedPageBreak/>
              <w:t>Advies</w:t>
            </w:r>
          </w:p>
        </w:tc>
        <w:tc>
          <w:tcPr>
            <w:tcW w:w="6940" w:type="dxa"/>
          </w:tcPr>
          <w:p w14:paraId="66CD65EE" w14:textId="272529FE" w:rsidR="00622C07" w:rsidRPr="00263E94" w:rsidDel="00E47BBE" w:rsidRDefault="00622C07" w:rsidP="00622C07">
            <w:pPr>
              <w:rPr>
                <w:del w:id="10" w:author="Zerari, Mohammed (M.)" w:date="2023-12-12T12:52:00Z"/>
                <w:rFonts w:cstheme="minorHAnsi"/>
                <w:sz w:val="20"/>
                <w:szCs w:val="20"/>
              </w:rPr>
            </w:pPr>
            <w:r w:rsidRPr="00263E94">
              <w:rPr>
                <w:rFonts w:cstheme="minorHAnsi"/>
                <w:sz w:val="20"/>
                <w:szCs w:val="20"/>
              </w:rPr>
              <w:t xml:space="preserve">Verbeteringen voor first-time-right vullen van RLO inventariseren uit recente ervaringen, en script laten aanpassen zodat alle input over gegevensmodel </w:t>
            </w:r>
            <w:del w:id="11" w:author="Zerari, Mohammed (M.)" w:date="2023-12-12T12:47:00Z">
              <w:r w:rsidRPr="00263E94" w:rsidDel="00EB70D9">
                <w:rPr>
                  <w:rFonts w:cstheme="minorHAnsi"/>
                  <w:sz w:val="20"/>
                  <w:szCs w:val="20"/>
                </w:rPr>
                <w:delText>mbv</w:delText>
              </w:r>
            </w:del>
            <w:ins w:id="12" w:author="Zerari, Mohammed (M.)" w:date="2023-12-12T12:47:00Z">
              <w:r w:rsidR="00EB70D9" w:rsidRPr="00263E94">
                <w:rPr>
                  <w:rFonts w:cstheme="minorHAnsi"/>
                  <w:sz w:val="20"/>
                  <w:szCs w:val="20"/>
                </w:rPr>
                <w:t>m.b.v.</w:t>
              </w:r>
            </w:ins>
            <w:r w:rsidRPr="00263E94">
              <w:rPr>
                <w:rFonts w:cstheme="minorHAnsi"/>
                <w:sz w:val="20"/>
                <w:szCs w:val="20"/>
              </w:rPr>
              <w:t xml:space="preserve"> script kan worden aangeleverd, zonder nabewerking.</w:t>
            </w:r>
            <w:ins w:id="13" w:author="Zerari, Mohammed (M.)" w:date="2023-12-12T12:52:00Z">
              <w:r w:rsidR="00E47BBE">
                <w:rPr>
                  <w:rFonts w:cstheme="minorHAnsi"/>
                  <w:sz w:val="20"/>
                  <w:szCs w:val="20"/>
                </w:rPr>
                <w:t xml:space="preserve"> In aanvulling hierop wordt ook een oplossing uitgewerkt om middels een GUI met user/audit om metadata te beheren.</w:t>
              </w:r>
            </w:ins>
          </w:p>
          <w:p w14:paraId="70CC4961" w14:textId="77777777" w:rsidR="00C52D8B" w:rsidRPr="00263E94" w:rsidRDefault="00C52D8B" w:rsidP="003244E1">
            <w:pPr>
              <w:rPr>
                <w:rFonts w:cstheme="minorHAnsi"/>
                <w:sz w:val="20"/>
                <w:szCs w:val="20"/>
              </w:rPr>
            </w:pPr>
          </w:p>
        </w:tc>
      </w:tr>
      <w:tr w:rsidR="00C52D8B" w:rsidRPr="00263E94" w14:paraId="358C183C" w14:textId="77777777" w:rsidTr="003244E1">
        <w:tc>
          <w:tcPr>
            <w:tcW w:w="2122" w:type="dxa"/>
          </w:tcPr>
          <w:p w14:paraId="60AE1A2D" w14:textId="77777777" w:rsidR="00C52D8B" w:rsidRPr="00263E94" w:rsidRDefault="00C52D8B" w:rsidP="003244E1">
            <w:pPr>
              <w:rPr>
                <w:rFonts w:cstheme="minorHAnsi"/>
                <w:b/>
                <w:sz w:val="20"/>
                <w:szCs w:val="20"/>
              </w:rPr>
            </w:pPr>
            <w:r w:rsidRPr="00263E94">
              <w:rPr>
                <w:rFonts w:cstheme="minorHAnsi"/>
                <w:b/>
                <w:sz w:val="20"/>
                <w:szCs w:val="20"/>
              </w:rPr>
              <w:t>Op te volgen door:</w:t>
            </w:r>
          </w:p>
        </w:tc>
        <w:tc>
          <w:tcPr>
            <w:tcW w:w="6940" w:type="dxa"/>
          </w:tcPr>
          <w:p w14:paraId="122F2431" w14:textId="45EB81C9" w:rsidR="00C52D8B" w:rsidRPr="00263E94" w:rsidRDefault="00622C07" w:rsidP="003244E1">
            <w:pPr>
              <w:rPr>
                <w:rFonts w:cstheme="minorHAnsi"/>
                <w:b/>
                <w:sz w:val="20"/>
                <w:szCs w:val="20"/>
              </w:rPr>
            </w:pPr>
            <w:r w:rsidRPr="00263E94">
              <w:rPr>
                <w:rFonts w:cstheme="minorHAnsi"/>
                <w:sz w:val="20"/>
                <w:szCs w:val="20"/>
              </w:rPr>
              <w:t xml:space="preserve">Data office en </w:t>
            </w:r>
            <w:r w:rsidR="00FA6911">
              <w:rPr>
                <w:rFonts w:cstheme="minorHAnsi"/>
                <w:sz w:val="20"/>
                <w:szCs w:val="20"/>
              </w:rPr>
              <w:t xml:space="preserve">team </w:t>
            </w:r>
            <w:r w:rsidRPr="00263E94">
              <w:rPr>
                <w:rFonts w:cstheme="minorHAnsi"/>
                <w:sz w:val="20"/>
                <w:szCs w:val="20"/>
              </w:rPr>
              <w:t>bronontsluiting  Data</w:t>
            </w:r>
            <w:r w:rsidR="00FA6911">
              <w:rPr>
                <w:rFonts w:cstheme="minorHAnsi"/>
                <w:sz w:val="20"/>
                <w:szCs w:val="20"/>
              </w:rPr>
              <w:t>F</w:t>
            </w:r>
            <w:r w:rsidRPr="00263E94">
              <w:rPr>
                <w:rFonts w:cstheme="minorHAnsi"/>
                <w:sz w:val="20"/>
                <w:szCs w:val="20"/>
              </w:rPr>
              <w:t>abriek</w:t>
            </w:r>
          </w:p>
        </w:tc>
      </w:tr>
      <w:tr w:rsidR="00C947DB" w:rsidRPr="00263E94" w14:paraId="3FD8DCED" w14:textId="77777777" w:rsidTr="003244E1">
        <w:tc>
          <w:tcPr>
            <w:tcW w:w="2122" w:type="dxa"/>
          </w:tcPr>
          <w:p w14:paraId="5A8A849F" w14:textId="77777777" w:rsidR="00C947DB" w:rsidRPr="00263E94" w:rsidRDefault="00C947DB" w:rsidP="003244E1">
            <w:pPr>
              <w:rPr>
                <w:rFonts w:cstheme="minorHAnsi"/>
                <w:b/>
                <w:sz w:val="20"/>
                <w:szCs w:val="20"/>
              </w:rPr>
            </w:pPr>
            <w:r w:rsidRPr="00263E94">
              <w:rPr>
                <w:rFonts w:cstheme="minorHAnsi"/>
                <w:b/>
                <w:sz w:val="20"/>
                <w:szCs w:val="20"/>
              </w:rPr>
              <w:t>Impact / versnelling</w:t>
            </w:r>
          </w:p>
        </w:tc>
        <w:tc>
          <w:tcPr>
            <w:tcW w:w="6940" w:type="dxa"/>
          </w:tcPr>
          <w:p w14:paraId="0F0EA4E7" w14:textId="79E4E31E" w:rsidR="00C947DB" w:rsidRPr="00263E94" w:rsidRDefault="00C947DB" w:rsidP="00A84BA8">
            <w:pPr>
              <w:rPr>
                <w:rFonts w:cstheme="minorHAnsi"/>
                <w:sz w:val="20"/>
                <w:szCs w:val="20"/>
              </w:rPr>
            </w:pPr>
            <w:r w:rsidRPr="00263E94">
              <w:rPr>
                <w:rFonts w:cstheme="minorHAnsi"/>
                <w:sz w:val="20"/>
                <w:szCs w:val="20"/>
              </w:rPr>
              <w:t xml:space="preserve">Middel </w:t>
            </w:r>
          </w:p>
        </w:tc>
      </w:tr>
    </w:tbl>
    <w:p w14:paraId="7DA053F9" w14:textId="77777777" w:rsidR="00C52D8B" w:rsidRPr="00263E94" w:rsidRDefault="00C52D8B" w:rsidP="00D56750">
      <w:pPr>
        <w:rPr>
          <w:rFonts w:cstheme="minorHAnsi"/>
          <w:b/>
          <w:sz w:val="20"/>
          <w:szCs w:val="20"/>
        </w:rPr>
      </w:pPr>
    </w:p>
    <w:p w14:paraId="0AC27C89" w14:textId="77777777" w:rsidR="00622C07" w:rsidRPr="00263E94" w:rsidRDefault="00622C07" w:rsidP="00D56750">
      <w:pPr>
        <w:rPr>
          <w:rFonts w:cstheme="minorHAnsi"/>
          <w:sz w:val="20"/>
          <w:szCs w:val="20"/>
          <w:u w:val="single"/>
        </w:rPr>
      </w:pPr>
      <w:r w:rsidRPr="00263E94">
        <w:rPr>
          <w:rFonts w:cstheme="minorHAnsi"/>
          <w:sz w:val="20"/>
          <w:szCs w:val="20"/>
          <w:u w:val="single"/>
        </w:rPr>
        <w:t>Aanbeveling 4 – Verkorten van draaitijden harnassen op A en P</w:t>
      </w:r>
    </w:p>
    <w:tbl>
      <w:tblPr>
        <w:tblStyle w:val="Tabelraster"/>
        <w:tblW w:w="0" w:type="auto"/>
        <w:tblLook w:val="04A0" w:firstRow="1" w:lastRow="0" w:firstColumn="1" w:lastColumn="0" w:noHBand="0" w:noVBand="1"/>
      </w:tblPr>
      <w:tblGrid>
        <w:gridCol w:w="2122"/>
        <w:gridCol w:w="6940"/>
      </w:tblGrid>
      <w:tr w:rsidR="00622C07" w:rsidRPr="00263E94" w14:paraId="77B3ADBA" w14:textId="77777777" w:rsidTr="003244E1">
        <w:tc>
          <w:tcPr>
            <w:tcW w:w="2122" w:type="dxa"/>
          </w:tcPr>
          <w:p w14:paraId="623037A9" w14:textId="77777777" w:rsidR="00622C07" w:rsidRPr="00263E94" w:rsidRDefault="00622C07" w:rsidP="003244E1">
            <w:pPr>
              <w:rPr>
                <w:rFonts w:cstheme="minorHAnsi"/>
                <w:b/>
                <w:sz w:val="20"/>
                <w:szCs w:val="20"/>
              </w:rPr>
            </w:pPr>
            <w:r w:rsidRPr="00263E94">
              <w:rPr>
                <w:rFonts w:cstheme="minorHAnsi"/>
                <w:b/>
                <w:sz w:val="20"/>
                <w:szCs w:val="20"/>
              </w:rPr>
              <w:t>Grondoorzaak</w:t>
            </w:r>
          </w:p>
        </w:tc>
        <w:tc>
          <w:tcPr>
            <w:tcW w:w="6940" w:type="dxa"/>
          </w:tcPr>
          <w:p w14:paraId="6ED42875" w14:textId="77777777" w:rsidR="00D9192D" w:rsidRPr="00263E94" w:rsidRDefault="00D9192D" w:rsidP="00D9192D">
            <w:pPr>
              <w:rPr>
                <w:rFonts w:cstheme="minorHAnsi"/>
                <w:sz w:val="20"/>
                <w:szCs w:val="20"/>
              </w:rPr>
            </w:pPr>
            <w:r w:rsidRPr="00263E94">
              <w:rPr>
                <w:rFonts w:cstheme="minorHAnsi"/>
                <w:sz w:val="20"/>
                <w:szCs w:val="20"/>
              </w:rPr>
              <w:t>Lange draaitijden van harnassen op A en P omgeving (bijv. &gt;2 uur per daglevering voor medium size bron WWF, één van de 30+ bronnen)</w:t>
            </w:r>
          </w:p>
          <w:p w14:paraId="5C20F714" w14:textId="77777777" w:rsidR="00622C07" w:rsidRPr="00263E94" w:rsidRDefault="00622C07" w:rsidP="003244E1">
            <w:pPr>
              <w:rPr>
                <w:rFonts w:cstheme="minorHAnsi"/>
                <w:b/>
                <w:sz w:val="20"/>
                <w:szCs w:val="20"/>
              </w:rPr>
            </w:pPr>
          </w:p>
        </w:tc>
      </w:tr>
      <w:tr w:rsidR="00622C07" w:rsidRPr="00263E94" w14:paraId="0E46CDF1" w14:textId="77777777" w:rsidTr="003244E1">
        <w:tc>
          <w:tcPr>
            <w:tcW w:w="2122" w:type="dxa"/>
          </w:tcPr>
          <w:p w14:paraId="431CB540" w14:textId="77777777" w:rsidR="00622C07" w:rsidRPr="00263E94" w:rsidRDefault="00622C07" w:rsidP="003244E1">
            <w:pPr>
              <w:rPr>
                <w:rFonts w:cstheme="minorHAnsi"/>
                <w:b/>
                <w:sz w:val="20"/>
                <w:szCs w:val="20"/>
              </w:rPr>
            </w:pPr>
            <w:r w:rsidRPr="00263E94">
              <w:rPr>
                <w:rFonts w:cstheme="minorHAnsi"/>
                <w:b/>
                <w:sz w:val="20"/>
                <w:szCs w:val="20"/>
              </w:rPr>
              <w:t>Consequentie</w:t>
            </w:r>
          </w:p>
        </w:tc>
        <w:tc>
          <w:tcPr>
            <w:tcW w:w="6940" w:type="dxa"/>
          </w:tcPr>
          <w:p w14:paraId="3F623BAE" w14:textId="77777777" w:rsidR="00622C07" w:rsidRPr="00263E94" w:rsidRDefault="00D9192D" w:rsidP="003244E1">
            <w:pPr>
              <w:rPr>
                <w:rFonts w:cstheme="minorHAnsi"/>
                <w:sz w:val="20"/>
                <w:szCs w:val="20"/>
              </w:rPr>
            </w:pPr>
            <w:r w:rsidRPr="00263E94">
              <w:rPr>
                <w:rFonts w:cstheme="minorHAnsi"/>
                <w:sz w:val="20"/>
                <w:szCs w:val="20"/>
              </w:rPr>
              <w:t xml:space="preserve">Stuwmeer van te verwerken data op P. Onvoorspelbare planning voor in beheer nemen van opgeleverde bronnen. Veel tijdverlies bij het stuklopen van een job (herstarten van harnassen na een stop is risicovol, alles moet dan opnieuw). </w:t>
            </w:r>
          </w:p>
          <w:p w14:paraId="36985D79" w14:textId="77777777" w:rsidR="00D9192D" w:rsidRPr="00263E94" w:rsidRDefault="00D9192D" w:rsidP="003244E1">
            <w:pPr>
              <w:rPr>
                <w:rFonts w:cstheme="minorHAnsi"/>
                <w:b/>
                <w:sz w:val="20"/>
                <w:szCs w:val="20"/>
              </w:rPr>
            </w:pPr>
          </w:p>
        </w:tc>
      </w:tr>
      <w:tr w:rsidR="00622C07" w:rsidRPr="00263E94" w14:paraId="096FB044" w14:textId="77777777" w:rsidTr="003244E1">
        <w:tc>
          <w:tcPr>
            <w:tcW w:w="2122" w:type="dxa"/>
          </w:tcPr>
          <w:p w14:paraId="4D574801" w14:textId="77777777" w:rsidR="00622C07" w:rsidRPr="00263E94" w:rsidRDefault="00622C07" w:rsidP="003244E1">
            <w:pPr>
              <w:rPr>
                <w:rFonts w:cstheme="minorHAnsi"/>
                <w:b/>
                <w:sz w:val="20"/>
                <w:szCs w:val="20"/>
              </w:rPr>
            </w:pPr>
            <w:r w:rsidRPr="00263E94">
              <w:rPr>
                <w:rFonts w:cstheme="minorHAnsi"/>
                <w:b/>
                <w:sz w:val="20"/>
                <w:szCs w:val="20"/>
              </w:rPr>
              <w:t>Advies</w:t>
            </w:r>
          </w:p>
        </w:tc>
        <w:tc>
          <w:tcPr>
            <w:tcW w:w="6940" w:type="dxa"/>
          </w:tcPr>
          <w:p w14:paraId="287223B5" w14:textId="2F38020B" w:rsidR="00D9192D" w:rsidRPr="00263E94" w:rsidRDefault="00D9192D" w:rsidP="00D9192D">
            <w:pPr>
              <w:rPr>
                <w:rFonts w:cstheme="minorHAnsi"/>
                <w:sz w:val="20"/>
                <w:szCs w:val="20"/>
              </w:rPr>
            </w:pPr>
            <w:r w:rsidRPr="00263E94">
              <w:rPr>
                <w:rFonts w:cstheme="minorHAnsi"/>
                <w:sz w:val="20"/>
                <w:szCs w:val="20"/>
              </w:rPr>
              <w:t xml:space="preserve">Optimaliseren van draaitijden op A en P </w:t>
            </w:r>
            <w:r w:rsidR="00A84BA8" w:rsidRPr="00263E94">
              <w:rPr>
                <w:rFonts w:cstheme="minorHAnsi"/>
                <w:sz w:val="20"/>
                <w:szCs w:val="20"/>
              </w:rPr>
              <w:t>m.b.v.</w:t>
            </w:r>
            <w:r w:rsidRPr="00263E94">
              <w:rPr>
                <w:rFonts w:cstheme="minorHAnsi"/>
                <w:sz w:val="20"/>
                <w:szCs w:val="20"/>
              </w:rPr>
              <w:t xml:space="preserve"> </w:t>
            </w:r>
            <w:r w:rsidR="00A84BA8" w:rsidRPr="00263E94">
              <w:rPr>
                <w:rFonts w:cstheme="minorHAnsi"/>
                <w:sz w:val="20"/>
                <w:szCs w:val="20"/>
              </w:rPr>
              <w:t>efficiëntere</w:t>
            </w:r>
            <w:r w:rsidRPr="00263E94">
              <w:rPr>
                <w:rFonts w:cstheme="minorHAnsi"/>
                <w:sz w:val="20"/>
                <w:szCs w:val="20"/>
              </w:rPr>
              <w:t xml:space="preserve"> Datastage jobs, database inrichting/partitionering en indexen, en </w:t>
            </w:r>
            <w:r w:rsidR="00A84BA8" w:rsidRPr="00263E94">
              <w:rPr>
                <w:rFonts w:cstheme="minorHAnsi"/>
                <w:sz w:val="20"/>
                <w:szCs w:val="20"/>
              </w:rPr>
              <w:t>efficiënter</w:t>
            </w:r>
            <w:r w:rsidRPr="00263E94">
              <w:rPr>
                <w:rFonts w:cstheme="minorHAnsi"/>
                <w:sz w:val="20"/>
                <w:szCs w:val="20"/>
              </w:rPr>
              <w:t xml:space="preserve"> gebruik onderliggende hardware.</w:t>
            </w:r>
            <w:ins w:id="14" w:author="Zerari, Mohammed (M.)" w:date="2023-12-12T12:52:00Z">
              <w:r w:rsidR="00E47BBE">
                <w:rPr>
                  <w:rFonts w:cstheme="minorHAnsi"/>
                  <w:sz w:val="20"/>
                  <w:szCs w:val="20"/>
                </w:rPr>
                <w:t xml:space="preserve"> De techniek van het inladen van data (DIMIF) moet opnieuw worden ontworpen om sneller te zijn. Hier zijn de architecten mee bezig. Hier moeten andere disciplines (o.a. Enabling team, INFRA en  DBA )</w:t>
              </w:r>
            </w:ins>
          </w:p>
          <w:p w14:paraId="3DD0AC53" w14:textId="77777777" w:rsidR="00622C07" w:rsidRPr="00263E94" w:rsidRDefault="00622C07" w:rsidP="00D9192D">
            <w:pPr>
              <w:rPr>
                <w:rFonts w:cstheme="minorHAnsi"/>
                <w:sz w:val="20"/>
                <w:szCs w:val="20"/>
              </w:rPr>
            </w:pPr>
          </w:p>
        </w:tc>
      </w:tr>
      <w:tr w:rsidR="00622C07" w:rsidRPr="00263E94" w14:paraId="3C08FE49" w14:textId="77777777" w:rsidTr="003244E1">
        <w:tc>
          <w:tcPr>
            <w:tcW w:w="2122" w:type="dxa"/>
          </w:tcPr>
          <w:p w14:paraId="1CC9D874" w14:textId="77777777" w:rsidR="00622C07" w:rsidRPr="00263E94" w:rsidRDefault="00622C07" w:rsidP="003244E1">
            <w:pPr>
              <w:rPr>
                <w:rFonts w:cstheme="minorHAnsi"/>
                <w:b/>
                <w:sz w:val="20"/>
                <w:szCs w:val="20"/>
              </w:rPr>
            </w:pPr>
            <w:r w:rsidRPr="00263E94">
              <w:rPr>
                <w:rFonts w:cstheme="minorHAnsi"/>
                <w:b/>
                <w:sz w:val="20"/>
                <w:szCs w:val="20"/>
              </w:rPr>
              <w:t>Op te volgen door:</w:t>
            </w:r>
          </w:p>
        </w:tc>
        <w:tc>
          <w:tcPr>
            <w:tcW w:w="6940" w:type="dxa"/>
          </w:tcPr>
          <w:p w14:paraId="06819304" w14:textId="76DEC658" w:rsidR="00D9192D" w:rsidRPr="00263E94" w:rsidRDefault="00FA6911" w:rsidP="003244E1">
            <w:pPr>
              <w:rPr>
                <w:rFonts w:cstheme="minorHAnsi"/>
                <w:sz w:val="20"/>
                <w:szCs w:val="20"/>
              </w:rPr>
            </w:pPr>
            <w:r>
              <w:rPr>
                <w:rFonts w:cstheme="minorHAnsi"/>
                <w:sz w:val="20"/>
                <w:szCs w:val="20"/>
              </w:rPr>
              <w:t>DataFabriek s</w:t>
            </w:r>
            <w:r w:rsidR="00D9192D" w:rsidRPr="00263E94">
              <w:rPr>
                <w:rFonts w:cstheme="minorHAnsi"/>
                <w:sz w:val="20"/>
                <w:szCs w:val="20"/>
              </w:rPr>
              <w:t xml:space="preserve">tuurgroep. </w:t>
            </w:r>
          </w:p>
          <w:p w14:paraId="33F1AEC3" w14:textId="64C7BA4B" w:rsidR="00622C07" w:rsidRPr="00263E94" w:rsidRDefault="00D9192D" w:rsidP="003244E1">
            <w:pPr>
              <w:rPr>
                <w:rFonts w:cstheme="minorHAnsi"/>
                <w:sz w:val="20"/>
                <w:szCs w:val="20"/>
              </w:rPr>
            </w:pPr>
            <w:r w:rsidRPr="00263E94">
              <w:rPr>
                <w:rFonts w:cstheme="minorHAnsi"/>
                <w:sz w:val="20"/>
                <w:szCs w:val="20"/>
              </w:rPr>
              <w:t>Actie is (al maanden) belegd bij architectuur. Meer aandacht van</w:t>
            </w:r>
            <w:r w:rsidR="00FA6911">
              <w:rPr>
                <w:rFonts w:cstheme="minorHAnsi"/>
                <w:sz w:val="20"/>
                <w:szCs w:val="20"/>
              </w:rPr>
              <w:t xml:space="preserve"> DataFabriek</w:t>
            </w:r>
            <w:r w:rsidRPr="00263E94">
              <w:rPr>
                <w:rFonts w:cstheme="minorHAnsi"/>
                <w:sz w:val="20"/>
                <w:szCs w:val="20"/>
              </w:rPr>
              <w:t xml:space="preserve"> stuurgroep nodig om te sturen op concrete milestones en resultaten van deze actie.</w:t>
            </w:r>
          </w:p>
          <w:p w14:paraId="59CA2C0E" w14:textId="77777777" w:rsidR="00D9192D" w:rsidRPr="00263E94" w:rsidRDefault="00D9192D" w:rsidP="003244E1">
            <w:pPr>
              <w:rPr>
                <w:rFonts w:cstheme="minorHAnsi"/>
                <w:b/>
                <w:sz w:val="20"/>
                <w:szCs w:val="20"/>
              </w:rPr>
            </w:pPr>
          </w:p>
        </w:tc>
      </w:tr>
      <w:tr w:rsidR="00C947DB" w:rsidRPr="00263E94" w14:paraId="2A7647CC" w14:textId="77777777" w:rsidTr="003244E1">
        <w:tc>
          <w:tcPr>
            <w:tcW w:w="2122" w:type="dxa"/>
          </w:tcPr>
          <w:p w14:paraId="40101142" w14:textId="77777777" w:rsidR="00C947DB" w:rsidRPr="00263E94" w:rsidRDefault="00C947DB" w:rsidP="003244E1">
            <w:pPr>
              <w:rPr>
                <w:rFonts w:cstheme="minorHAnsi"/>
                <w:b/>
                <w:sz w:val="20"/>
                <w:szCs w:val="20"/>
              </w:rPr>
            </w:pPr>
            <w:r w:rsidRPr="00263E94">
              <w:rPr>
                <w:rFonts w:cstheme="minorHAnsi"/>
                <w:b/>
                <w:sz w:val="20"/>
                <w:szCs w:val="20"/>
              </w:rPr>
              <w:t>Impact / versnelling</w:t>
            </w:r>
          </w:p>
        </w:tc>
        <w:tc>
          <w:tcPr>
            <w:tcW w:w="6940" w:type="dxa"/>
          </w:tcPr>
          <w:p w14:paraId="67B3071C" w14:textId="77777777" w:rsidR="00C947DB" w:rsidRDefault="00C947DB" w:rsidP="003244E1">
            <w:pPr>
              <w:rPr>
                <w:ins w:id="15" w:author="Zerari, Mohammed (M.)" w:date="2023-12-12T12:53:00Z"/>
                <w:rFonts w:cstheme="minorHAnsi"/>
                <w:sz w:val="20"/>
                <w:szCs w:val="20"/>
              </w:rPr>
            </w:pPr>
            <w:r w:rsidRPr="00263E94">
              <w:rPr>
                <w:rFonts w:cstheme="minorHAnsi"/>
                <w:sz w:val="20"/>
                <w:szCs w:val="20"/>
              </w:rPr>
              <w:t>Groot (&gt;20% versnelling)</w:t>
            </w:r>
          </w:p>
          <w:p w14:paraId="4372E98B" w14:textId="3DBA97F7" w:rsidR="00E47BBE" w:rsidRPr="00263E94" w:rsidRDefault="00E47BBE" w:rsidP="003244E1">
            <w:pPr>
              <w:rPr>
                <w:rFonts w:cstheme="minorHAnsi"/>
                <w:sz w:val="20"/>
                <w:szCs w:val="20"/>
              </w:rPr>
            </w:pPr>
            <w:ins w:id="16" w:author="Zerari, Mohammed (M.)" w:date="2023-12-12T12:53:00Z">
              <w:r>
                <w:rPr>
                  <w:rFonts w:cstheme="minorHAnsi"/>
                  <w:sz w:val="20"/>
                  <w:szCs w:val="20"/>
                </w:rPr>
                <w:t>Zeer grote impact op slagen van het DIM.</w:t>
              </w:r>
            </w:ins>
          </w:p>
        </w:tc>
      </w:tr>
    </w:tbl>
    <w:p w14:paraId="16AD2FD5" w14:textId="77777777" w:rsidR="00622C07" w:rsidRPr="00FA6D6B" w:rsidRDefault="00622C07" w:rsidP="00D56750">
      <w:pPr>
        <w:rPr>
          <w:rFonts w:cstheme="minorHAnsi"/>
          <w:b/>
          <w:sz w:val="20"/>
          <w:szCs w:val="20"/>
        </w:rPr>
      </w:pPr>
    </w:p>
    <w:p w14:paraId="0D10C63D" w14:textId="77777777" w:rsidR="00C52D8B" w:rsidRPr="00FA6D6B" w:rsidRDefault="00C52D8B" w:rsidP="00D56750">
      <w:pPr>
        <w:rPr>
          <w:rFonts w:cstheme="minorHAnsi"/>
          <w:b/>
          <w:sz w:val="20"/>
          <w:szCs w:val="20"/>
        </w:rPr>
      </w:pPr>
    </w:p>
    <w:p w14:paraId="5791CD0D" w14:textId="5B6C255D" w:rsidR="00FC39B1" w:rsidRPr="005F70F0" w:rsidRDefault="000815F9" w:rsidP="00D56750">
      <w:pPr>
        <w:rPr>
          <w:rFonts w:cstheme="minorHAnsi"/>
          <w:b/>
          <w:sz w:val="20"/>
          <w:szCs w:val="20"/>
        </w:rPr>
      </w:pPr>
      <w:r w:rsidRPr="005F70F0">
        <w:rPr>
          <w:rFonts w:cstheme="minorHAnsi"/>
          <w:b/>
          <w:sz w:val="20"/>
          <w:szCs w:val="20"/>
        </w:rPr>
        <w:t xml:space="preserve">2.2 </w:t>
      </w:r>
      <w:r w:rsidR="00C52D8B" w:rsidRPr="005F70F0">
        <w:rPr>
          <w:rFonts w:cstheme="minorHAnsi"/>
          <w:b/>
          <w:sz w:val="20"/>
          <w:szCs w:val="20"/>
        </w:rPr>
        <w:t>Aanbevelingen - Oplossing buiten invloedssfeer programma Data</w:t>
      </w:r>
      <w:r w:rsidR="00FA6911">
        <w:rPr>
          <w:rFonts w:cstheme="minorHAnsi"/>
          <w:b/>
          <w:sz w:val="20"/>
          <w:szCs w:val="20"/>
        </w:rPr>
        <w:t>F</w:t>
      </w:r>
      <w:r w:rsidR="00C52D8B" w:rsidRPr="005F70F0">
        <w:rPr>
          <w:rFonts w:cstheme="minorHAnsi"/>
          <w:b/>
          <w:sz w:val="20"/>
          <w:szCs w:val="20"/>
        </w:rPr>
        <w:t>abriek</w:t>
      </w:r>
    </w:p>
    <w:p w14:paraId="0F746316" w14:textId="77777777" w:rsidR="00FC39B1" w:rsidRPr="00263E94" w:rsidRDefault="00D9192D" w:rsidP="00D56750">
      <w:pPr>
        <w:rPr>
          <w:rFonts w:cstheme="minorHAnsi"/>
          <w:sz w:val="20"/>
          <w:szCs w:val="20"/>
          <w:u w:val="single"/>
        </w:rPr>
      </w:pPr>
      <w:r w:rsidRPr="00263E94">
        <w:rPr>
          <w:rFonts w:cstheme="minorHAnsi"/>
          <w:sz w:val="20"/>
          <w:szCs w:val="20"/>
          <w:u w:val="single"/>
        </w:rPr>
        <w:t>Aanbeveling 5</w:t>
      </w:r>
      <w:r w:rsidR="00FC39B1" w:rsidRPr="00263E94">
        <w:rPr>
          <w:rFonts w:cstheme="minorHAnsi"/>
          <w:sz w:val="20"/>
          <w:szCs w:val="20"/>
          <w:u w:val="single"/>
        </w:rPr>
        <w:t xml:space="preserve"> – Data huishouding </w:t>
      </w:r>
      <w:r w:rsidRPr="00263E94">
        <w:rPr>
          <w:rFonts w:cstheme="minorHAnsi"/>
          <w:sz w:val="20"/>
          <w:szCs w:val="20"/>
          <w:u w:val="single"/>
        </w:rPr>
        <w:t>op orde</w:t>
      </w:r>
      <w:r w:rsidR="00FC39B1" w:rsidRPr="00263E94">
        <w:rPr>
          <w:rFonts w:cstheme="minorHAnsi"/>
          <w:sz w:val="20"/>
          <w:szCs w:val="20"/>
          <w:u w:val="single"/>
        </w:rPr>
        <w:t xml:space="preserve"> binnen de divisies</w:t>
      </w:r>
    </w:p>
    <w:tbl>
      <w:tblPr>
        <w:tblStyle w:val="Tabelraster"/>
        <w:tblW w:w="0" w:type="auto"/>
        <w:tblLook w:val="04A0" w:firstRow="1" w:lastRow="0" w:firstColumn="1" w:lastColumn="0" w:noHBand="0" w:noVBand="1"/>
      </w:tblPr>
      <w:tblGrid>
        <w:gridCol w:w="2122"/>
        <w:gridCol w:w="6940"/>
      </w:tblGrid>
      <w:tr w:rsidR="00FC39B1" w:rsidRPr="00263E94" w14:paraId="33CC6084" w14:textId="77777777" w:rsidTr="00FC39B1">
        <w:tc>
          <w:tcPr>
            <w:tcW w:w="2122" w:type="dxa"/>
          </w:tcPr>
          <w:p w14:paraId="7F0A0407" w14:textId="77777777" w:rsidR="00FC39B1" w:rsidRPr="00263E94" w:rsidRDefault="00FC39B1" w:rsidP="00D56750">
            <w:pPr>
              <w:rPr>
                <w:rFonts w:cstheme="minorHAnsi"/>
                <w:b/>
                <w:sz w:val="20"/>
                <w:szCs w:val="20"/>
              </w:rPr>
            </w:pPr>
            <w:r w:rsidRPr="00263E94">
              <w:rPr>
                <w:rFonts w:cstheme="minorHAnsi"/>
                <w:b/>
                <w:sz w:val="20"/>
                <w:szCs w:val="20"/>
              </w:rPr>
              <w:t>Grondoorzaak</w:t>
            </w:r>
          </w:p>
        </w:tc>
        <w:tc>
          <w:tcPr>
            <w:tcW w:w="6940" w:type="dxa"/>
          </w:tcPr>
          <w:p w14:paraId="3E4973DC" w14:textId="293D4ECC" w:rsidR="00FC39B1" w:rsidRPr="00263E94" w:rsidRDefault="00FC39B1" w:rsidP="00FC39B1">
            <w:pPr>
              <w:rPr>
                <w:rFonts w:cstheme="minorHAnsi"/>
                <w:sz w:val="20"/>
                <w:szCs w:val="20"/>
              </w:rPr>
            </w:pPr>
            <w:r w:rsidRPr="00263E94">
              <w:rPr>
                <w:rFonts w:cstheme="minorHAnsi"/>
                <w:sz w:val="20"/>
                <w:szCs w:val="20"/>
              </w:rPr>
              <w:t>Datahuishouding in divisies niet op orde: Het bijhouden van gegevensmodellen (FUGEM en TEGEM) van bronapplicaties is onvoldoende belegd.</w:t>
            </w:r>
            <w:r w:rsidR="00D9192D" w:rsidRPr="00263E94">
              <w:rPr>
                <w:rFonts w:cstheme="minorHAnsi"/>
                <w:sz w:val="20"/>
                <w:szCs w:val="20"/>
              </w:rPr>
              <w:t xml:space="preserve"> Verantwoordelijkheid voor bijhouden van gegevensmodellen is niet belegd. Update FUGEM en TEGEM bij nieuwe releases van de bron is geen onderdeel van release proces.</w:t>
            </w:r>
          </w:p>
          <w:p w14:paraId="22EE8761" w14:textId="77777777" w:rsidR="00FC39B1" w:rsidRPr="00263E94" w:rsidRDefault="00FC39B1" w:rsidP="00D56750">
            <w:pPr>
              <w:rPr>
                <w:rFonts w:cstheme="minorHAnsi"/>
                <w:b/>
                <w:sz w:val="20"/>
                <w:szCs w:val="20"/>
              </w:rPr>
            </w:pPr>
          </w:p>
        </w:tc>
      </w:tr>
      <w:tr w:rsidR="00FC39B1" w:rsidRPr="00263E94" w14:paraId="5D389622" w14:textId="77777777" w:rsidTr="00FC39B1">
        <w:tc>
          <w:tcPr>
            <w:tcW w:w="2122" w:type="dxa"/>
          </w:tcPr>
          <w:p w14:paraId="429F7E58" w14:textId="77777777" w:rsidR="00FC39B1" w:rsidRPr="00263E94" w:rsidRDefault="00FC39B1" w:rsidP="00D56750">
            <w:pPr>
              <w:rPr>
                <w:rFonts w:cstheme="minorHAnsi"/>
                <w:b/>
                <w:sz w:val="20"/>
                <w:szCs w:val="20"/>
              </w:rPr>
            </w:pPr>
            <w:r w:rsidRPr="00263E94">
              <w:rPr>
                <w:rFonts w:cstheme="minorHAnsi"/>
                <w:b/>
                <w:sz w:val="20"/>
                <w:szCs w:val="20"/>
              </w:rPr>
              <w:t>Consequentie</w:t>
            </w:r>
          </w:p>
        </w:tc>
        <w:tc>
          <w:tcPr>
            <w:tcW w:w="6940" w:type="dxa"/>
          </w:tcPr>
          <w:p w14:paraId="7BBEE05D" w14:textId="77777777" w:rsidR="00FC39B1" w:rsidRPr="00263E94" w:rsidRDefault="00FC39B1" w:rsidP="00FC39B1">
            <w:pPr>
              <w:rPr>
                <w:rFonts w:cstheme="minorHAnsi"/>
                <w:sz w:val="20"/>
                <w:szCs w:val="20"/>
              </w:rPr>
            </w:pPr>
            <w:r w:rsidRPr="00263E94">
              <w:rPr>
                <w:rFonts w:cstheme="minorHAnsi"/>
                <w:sz w:val="20"/>
                <w:szCs w:val="20"/>
              </w:rPr>
              <w:t>DIM is meestal de eerste partij die hogere eisen aan FUGEM/TEGEM stelt, met lange opstarttijd tot gevolg. Divisies hebben het op orde brengen en houden van FUGEM en TEGEM niet op orde, zowel qua verantwoordelijkheid, proces als bemensing.</w:t>
            </w:r>
          </w:p>
          <w:p w14:paraId="64B24D4A" w14:textId="77777777" w:rsidR="00FC39B1" w:rsidRPr="00263E94" w:rsidRDefault="00FC39B1" w:rsidP="00FC39B1">
            <w:pPr>
              <w:rPr>
                <w:rFonts w:cstheme="minorHAnsi"/>
                <w:sz w:val="20"/>
                <w:szCs w:val="20"/>
              </w:rPr>
            </w:pPr>
          </w:p>
          <w:p w14:paraId="27C21F54" w14:textId="417E2220" w:rsidR="00FC39B1" w:rsidRPr="00263E94" w:rsidRDefault="00FC39B1" w:rsidP="00D56750">
            <w:pPr>
              <w:rPr>
                <w:rFonts w:cstheme="minorHAnsi"/>
                <w:b/>
                <w:sz w:val="20"/>
                <w:szCs w:val="20"/>
              </w:rPr>
            </w:pPr>
            <w:r w:rsidRPr="00263E94">
              <w:rPr>
                <w:rFonts w:cstheme="minorHAnsi"/>
                <w:sz w:val="20"/>
                <w:szCs w:val="20"/>
              </w:rPr>
              <w:t>Ook wordt na oplevering en overdracht van een bron aan de lijn, het structureel up-to-date houden van FUGEM/TEGEM bij releases niet geborgd binnen de divisies.</w:t>
            </w:r>
          </w:p>
        </w:tc>
      </w:tr>
      <w:tr w:rsidR="00FC39B1" w:rsidRPr="00263E94" w14:paraId="654D93AC" w14:textId="77777777" w:rsidTr="00FC39B1">
        <w:tc>
          <w:tcPr>
            <w:tcW w:w="2122" w:type="dxa"/>
          </w:tcPr>
          <w:p w14:paraId="5EE46E2A" w14:textId="77777777" w:rsidR="00FC39B1" w:rsidRPr="00263E94" w:rsidRDefault="00FC39B1" w:rsidP="00FC39B1">
            <w:pPr>
              <w:rPr>
                <w:rFonts w:cstheme="minorHAnsi"/>
                <w:b/>
                <w:sz w:val="20"/>
                <w:szCs w:val="20"/>
              </w:rPr>
            </w:pPr>
            <w:r w:rsidRPr="00263E94">
              <w:rPr>
                <w:rFonts w:cstheme="minorHAnsi"/>
                <w:b/>
                <w:sz w:val="20"/>
                <w:szCs w:val="20"/>
              </w:rPr>
              <w:t>Advies</w:t>
            </w:r>
          </w:p>
        </w:tc>
        <w:tc>
          <w:tcPr>
            <w:tcW w:w="6940" w:type="dxa"/>
          </w:tcPr>
          <w:p w14:paraId="1259DF2C" w14:textId="77777777" w:rsidR="00E47BBE" w:rsidRDefault="00E47BBE" w:rsidP="00E47BBE">
            <w:pPr>
              <w:rPr>
                <w:ins w:id="17" w:author="Zerari, Mohammed (M.)" w:date="2023-12-12T12:56:00Z"/>
                <w:rFonts w:cstheme="minorHAnsi"/>
                <w:sz w:val="20"/>
                <w:szCs w:val="20"/>
              </w:rPr>
            </w:pPr>
            <w:ins w:id="18" w:author="Zerari, Mohammed (M.)" w:date="2023-12-12T12:56:00Z">
              <w:r>
                <w:rPr>
                  <w:rFonts w:cstheme="minorHAnsi"/>
                  <w:sz w:val="20"/>
                  <w:szCs w:val="20"/>
                </w:rPr>
                <w:t xml:space="preserve">Centrale sturing inrichten op datamanagement binnen de divisies. Checks op FUGEM/TEGEM en datakwaliteit. Bij releases ook de update van de FUGEM en TEGEM als harde </w:t>
              </w:r>
              <w:commentRangeStart w:id="19"/>
              <w:r>
                <w:rPr>
                  <w:rFonts w:cstheme="minorHAnsi"/>
                  <w:sz w:val="20"/>
                  <w:szCs w:val="20"/>
                </w:rPr>
                <w:t>eis</w:t>
              </w:r>
            </w:ins>
            <w:commentRangeEnd w:id="19"/>
            <w:r w:rsidR="007C06A3">
              <w:rPr>
                <w:rStyle w:val="Verwijzingopmerking"/>
              </w:rPr>
              <w:commentReference w:id="19"/>
            </w:r>
            <w:ins w:id="20" w:author="Zerari, Mohammed (M.)" w:date="2023-12-12T12:56:00Z">
              <w:r>
                <w:rPr>
                  <w:rFonts w:cstheme="minorHAnsi"/>
                  <w:sz w:val="20"/>
                  <w:szCs w:val="20"/>
                </w:rPr>
                <w:t>.</w:t>
              </w:r>
            </w:ins>
          </w:p>
          <w:p w14:paraId="7C633CF6" w14:textId="0EC0DC9F" w:rsidR="00D9192D" w:rsidRPr="00263E94" w:rsidRDefault="00D9192D" w:rsidP="00D9192D">
            <w:pPr>
              <w:rPr>
                <w:rFonts w:cstheme="minorHAnsi"/>
                <w:sz w:val="20"/>
                <w:szCs w:val="20"/>
              </w:rPr>
            </w:pPr>
            <w:r w:rsidRPr="00263E94">
              <w:rPr>
                <w:rFonts w:cstheme="minorHAnsi"/>
                <w:sz w:val="20"/>
                <w:szCs w:val="20"/>
              </w:rPr>
              <w:lastRenderedPageBreak/>
              <w:t xml:space="preserve">Hygiëne van FUGEM-TEGEM onderdeel maken van een periodieke review, met dashboard over de divisies en consequenties bij niet op orde zijn van gegevensmodellen. </w:t>
            </w:r>
          </w:p>
          <w:p w14:paraId="0626A54D" w14:textId="77777777" w:rsidR="00D9192D" w:rsidRPr="00263E94" w:rsidRDefault="00D9192D" w:rsidP="00D9192D">
            <w:pPr>
              <w:rPr>
                <w:rFonts w:cstheme="minorHAnsi"/>
                <w:sz w:val="20"/>
                <w:szCs w:val="20"/>
              </w:rPr>
            </w:pPr>
          </w:p>
          <w:p w14:paraId="05A6A67C" w14:textId="65B0B79C" w:rsidR="00FC39B1" w:rsidRPr="00263E94" w:rsidRDefault="00D9192D" w:rsidP="00FC39B1">
            <w:pPr>
              <w:rPr>
                <w:rFonts w:cstheme="minorHAnsi"/>
                <w:sz w:val="20"/>
                <w:szCs w:val="20"/>
              </w:rPr>
            </w:pPr>
            <w:r w:rsidRPr="00263E94">
              <w:rPr>
                <w:rFonts w:cstheme="minorHAnsi"/>
                <w:sz w:val="20"/>
                <w:szCs w:val="20"/>
              </w:rPr>
              <w:t>Gegevensmanager verantwoordelijk maken en plan-do-check-act inregelen op actualiteit FUGEM en TEGEM.</w:t>
            </w:r>
          </w:p>
        </w:tc>
      </w:tr>
      <w:tr w:rsidR="00FC39B1" w:rsidRPr="00263E94" w14:paraId="4967F496" w14:textId="77777777" w:rsidTr="00FC39B1">
        <w:tc>
          <w:tcPr>
            <w:tcW w:w="2122" w:type="dxa"/>
          </w:tcPr>
          <w:p w14:paraId="6C272943" w14:textId="77777777" w:rsidR="00FC39B1" w:rsidRPr="00263E94" w:rsidRDefault="00FC39B1" w:rsidP="00FC39B1">
            <w:pPr>
              <w:rPr>
                <w:rFonts w:cstheme="minorHAnsi"/>
                <w:b/>
                <w:sz w:val="20"/>
                <w:szCs w:val="20"/>
              </w:rPr>
            </w:pPr>
            <w:r w:rsidRPr="00263E94">
              <w:rPr>
                <w:rFonts w:cstheme="minorHAnsi"/>
                <w:b/>
                <w:sz w:val="20"/>
                <w:szCs w:val="20"/>
              </w:rPr>
              <w:lastRenderedPageBreak/>
              <w:t>Op te volgen door:</w:t>
            </w:r>
          </w:p>
        </w:tc>
        <w:tc>
          <w:tcPr>
            <w:tcW w:w="6940" w:type="dxa"/>
          </w:tcPr>
          <w:p w14:paraId="3566F23E" w14:textId="5DB67AE8" w:rsidR="00FC39B1" w:rsidRPr="00263E94" w:rsidRDefault="00D9192D" w:rsidP="00D9192D">
            <w:pPr>
              <w:rPr>
                <w:rFonts w:cstheme="minorHAnsi"/>
                <w:sz w:val="20"/>
                <w:szCs w:val="20"/>
              </w:rPr>
            </w:pPr>
            <w:r w:rsidRPr="00263E94">
              <w:rPr>
                <w:rFonts w:cstheme="minorHAnsi"/>
                <w:sz w:val="20"/>
                <w:szCs w:val="20"/>
              </w:rPr>
              <w:t>Stuurgroep</w:t>
            </w:r>
            <w:r w:rsidR="00FA6911">
              <w:rPr>
                <w:rFonts w:cstheme="minorHAnsi"/>
                <w:sz w:val="20"/>
                <w:szCs w:val="20"/>
              </w:rPr>
              <w:t xml:space="preserve"> DataFabriek</w:t>
            </w:r>
            <w:r w:rsidRPr="00263E94">
              <w:rPr>
                <w:rFonts w:cstheme="minorHAnsi"/>
                <w:sz w:val="20"/>
                <w:szCs w:val="20"/>
              </w:rPr>
              <w:t xml:space="preserve"> / management divisies</w:t>
            </w:r>
          </w:p>
        </w:tc>
      </w:tr>
      <w:tr w:rsidR="00C947DB" w:rsidRPr="00263E94" w14:paraId="548965AA" w14:textId="77777777" w:rsidTr="00FC39B1">
        <w:tc>
          <w:tcPr>
            <w:tcW w:w="2122" w:type="dxa"/>
          </w:tcPr>
          <w:p w14:paraId="341F03F2" w14:textId="77777777" w:rsidR="00C947DB" w:rsidRPr="00263E94" w:rsidRDefault="00C947DB" w:rsidP="00FC39B1">
            <w:pPr>
              <w:rPr>
                <w:rFonts w:cstheme="minorHAnsi"/>
                <w:b/>
                <w:sz w:val="20"/>
                <w:szCs w:val="20"/>
              </w:rPr>
            </w:pPr>
            <w:r w:rsidRPr="00263E94">
              <w:rPr>
                <w:rFonts w:cstheme="minorHAnsi"/>
                <w:b/>
                <w:sz w:val="20"/>
                <w:szCs w:val="20"/>
              </w:rPr>
              <w:t>Impact / versnelling</w:t>
            </w:r>
          </w:p>
        </w:tc>
        <w:tc>
          <w:tcPr>
            <w:tcW w:w="6940" w:type="dxa"/>
          </w:tcPr>
          <w:p w14:paraId="24E73282" w14:textId="77777777" w:rsidR="00C947DB" w:rsidRPr="00263E94" w:rsidRDefault="00C947DB" w:rsidP="00D9192D">
            <w:pPr>
              <w:rPr>
                <w:rFonts w:cstheme="minorHAnsi"/>
                <w:sz w:val="20"/>
                <w:szCs w:val="20"/>
              </w:rPr>
            </w:pPr>
            <w:r w:rsidRPr="00263E94">
              <w:rPr>
                <w:rFonts w:cstheme="minorHAnsi"/>
                <w:sz w:val="20"/>
                <w:szCs w:val="20"/>
              </w:rPr>
              <w:t>Zeer groot (&gt;30%</w:t>
            </w:r>
            <w:r w:rsidR="000815F9" w:rsidRPr="00263E94">
              <w:rPr>
                <w:rFonts w:cstheme="minorHAnsi"/>
                <w:sz w:val="20"/>
                <w:szCs w:val="20"/>
              </w:rPr>
              <w:t xml:space="preserve"> versnelling</w:t>
            </w:r>
            <w:r w:rsidRPr="00263E94">
              <w:rPr>
                <w:rFonts w:cstheme="minorHAnsi"/>
                <w:sz w:val="20"/>
                <w:szCs w:val="20"/>
              </w:rPr>
              <w:t>)</w:t>
            </w:r>
          </w:p>
        </w:tc>
      </w:tr>
    </w:tbl>
    <w:p w14:paraId="5CD1089B" w14:textId="77777777" w:rsidR="00FA6911" w:rsidRDefault="00FA6911" w:rsidP="00D9192D">
      <w:pPr>
        <w:rPr>
          <w:rFonts w:cstheme="minorHAnsi"/>
          <w:sz w:val="20"/>
          <w:szCs w:val="20"/>
          <w:u w:val="single"/>
        </w:rPr>
      </w:pPr>
    </w:p>
    <w:p w14:paraId="5409A549" w14:textId="068CA636" w:rsidR="00D9192D" w:rsidRPr="00263E94" w:rsidRDefault="00D9192D" w:rsidP="00D9192D">
      <w:pPr>
        <w:rPr>
          <w:rFonts w:cstheme="minorHAnsi"/>
          <w:sz w:val="20"/>
          <w:szCs w:val="20"/>
          <w:u w:val="single"/>
        </w:rPr>
      </w:pPr>
      <w:r w:rsidRPr="00263E94">
        <w:rPr>
          <w:rFonts w:cstheme="minorHAnsi"/>
          <w:sz w:val="20"/>
          <w:szCs w:val="20"/>
          <w:u w:val="single"/>
        </w:rPr>
        <w:t>Aanbeveling 6 – Prioriteit DIM in PI planningen en change kalender divisies</w:t>
      </w:r>
    </w:p>
    <w:tbl>
      <w:tblPr>
        <w:tblStyle w:val="Tabelraster"/>
        <w:tblW w:w="0" w:type="auto"/>
        <w:tblLook w:val="04A0" w:firstRow="1" w:lastRow="0" w:firstColumn="1" w:lastColumn="0" w:noHBand="0" w:noVBand="1"/>
      </w:tblPr>
      <w:tblGrid>
        <w:gridCol w:w="2122"/>
        <w:gridCol w:w="6940"/>
      </w:tblGrid>
      <w:tr w:rsidR="00D9192D" w:rsidRPr="00263E94" w14:paraId="37D8CC8C" w14:textId="77777777" w:rsidTr="003244E1">
        <w:tc>
          <w:tcPr>
            <w:tcW w:w="2122" w:type="dxa"/>
          </w:tcPr>
          <w:p w14:paraId="1116CA33" w14:textId="77777777" w:rsidR="00D9192D" w:rsidRPr="00263E94" w:rsidRDefault="00D9192D" w:rsidP="003244E1">
            <w:pPr>
              <w:rPr>
                <w:rFonts w:cstheme="minorHAnsi"/>
                <w:b/>
                <w:sz w:val="20"/>
                <w:szCs w:val="20"/>
              </w:rPr>
            </w:pPr>
            <w:r w:rsidRPr="00263E94">
              <w:rPr>
                <w:rFonts w:cstheme="minorHAnsi"/>
                <w:b/>
                <w:sz w:val="20"/>
                <w:szCs w:val="20"/>
              </w:rPr>
              <w:t>Grondoorzaak</w:t>
            </w:r>
          </w:p>
        </w:tc>
        <w:tc>
          <w:tcPr>
            <w:tcW w:w="6940" w:type="dxa"/>
          </w:tcPr>
          <w:p w14:paraId="3257B07D" w14:textId="77777777" w:rsidR="00D9192D" w:rsidRPr="00263E94" w:rsidRDefault="00881A6F" w:rsidP="00881A6F">
            <w:pPr>
              <w:rPr>
                <w:rFonts w:cstheme="minorHAnsi"/>
                <w:sz w:val="20"/>
                <w:szCs w:val="20"/>
              </w:rPr>
            </w:pPr>
            <w:r w:rsidRPr="00263E94">
              <w:rPr>
                <w:rFonts w:cstheme="minorHAnsi"/>
                <w:sz w:val="20"/>
                <w:szCs w:val="20"/>
              </w:rPr>
              <w:t>Op tactisch niveau (product owners, PI planning, verandertafels) krijgen de activiteiten benodigd voor aansluiten op DIM lage prioriteit binnen de divisies.</w:t>
            </w:r>
          </w:p>
          <w:p w14:paraId="691A7A75" w14:textId="77777777" w:rsidR="00881A6F" w:rsidRPr="00263E94" w:rsidRDefault="00881A6F" w:rsidP="00881A6F">
            <w:pPr>
              <w:rPr>
                <w:rFonts w:cstheme="minorHAnsi"/>
                <w:b/>
                <w:sz w:val="20"/>
                <w:szCs w:val="20"/>
              </w:rPr>
            </w:pPr>
          </w:p>
        </w:tc>
      </w:tr>
      <w:tr w:rsidR="00D9192D" w:rsidRPr="00263E94" w14:paraId="3CBEAEBA" w14:textId="77777777" w:rsidTr="003244E1">
        <w:tc>
          <w:tcPr>
            <w:tcW w:w="2122" w:type="dxa"/>
          </w:tcPr>
          <w:p w14:paraId="132BDBDF" w14:textId="77777777" w:rsidR="00D9192D" w:rsidRPr="00263E94" w:rsidRDefault="00D9192D" w:rsidP="003244E1">
            <w:pPr>
              <w:rPr>
                <w:rFonts w:cstheme="minorHAnsi"/>
                <w:b/>
                <w:sz w:val="20"/>
                <w:szCs w:val="20"/>
              </w:rPr>
            </w:pPr>
            <w:r w:rsidRPr="00263E94">
              <w:rPr>
                <w:rFonts w:cstheme="minorHAnsi"/>
                <w:b/>
                <w:sz w:val="20"/>
                <w:szCs w:val="20"/>
              </w:rPr>
              <w:t>Consequentie</w:t>
            </w:r>
          </w:p>
        </w:tc>
        <w:tc>
          <w:tcPr>
            <w:tcW w:w="6940" w:type="dxa"/>
          </w:tcPr>
          <w:p w14:paraId="149EB8A8" w14:textId="4780C399" w:rsidR="00D9192D" w:rsidRPr="00263E94" w:rsidRDefault="00881A6F" w:rsidP="003244E1">
            <w:pPr>
              <w:rPr>
                <w:rFonts w:cstheme="minorHAnsi"/>
                <w:sz w:val="20"/>
                <w:szCs w:val="20"/>
              </w:rPr>
            </w:pPr>
            <w:r w:rsidRPr="00263E94">
              <w:rPr>
                <w:rFonts w:cstheme="minorHAnsi"/>
                <w:sz w:val="20"/>
                <w:szCs w:val="20"/>
              </w:rPr>
              <w:t>Planning en tijdslijnen van bronontsluiting</w:t>
            </w:r>
            <w:r w:rsidR="00FA6911">
              <w:rPr>
                <w:rFonts w:cstheme="minorHAnsi"/>
                <w:sz w:val="20"/>
                <w:szCs w:val="20"/>
              </w:rPr>
              <w:t>en</w:t>
            </w:r>
            <w:r w:rsidRPr="00263E94">
              <w:rPr>
                <w:rFonts w:cstheme="minorHAnsi"/>
                <w:sz w:val="20"/>
                <w:szCs w:val="20"/>
              </w:rPr>
              <w:t xml:space="preserve"> zijn zeer afhankelijk van opvolging van acties en verzoeken aan deskundigen bij de bron. Dit speelt vanaf het plannen van de kick-off t/m het akkoord op de acceptatietest. Medewerkers willen vaak wel maar moeten het “erbij doen”. Dit leidt tot onvoorspelbare tijdslijnen en uitloop.</w:t>
            </w:r>
          </w:p>
          <w:p w14:paraId="281EB2D0" w14:textId="77777777" w:rsidR="00D9192D" w:rsidRPr="00263E94" w:rsidRDefault="00D9192D" w:rsidP="003244E1">
            <w:pPr>
              <w:rPr>
                <w:rFonts w:cstheme="minorHAnsi"/>
                <w:b/>
                <w:sz w:val="20"/>
                <w:szCs w:val="20"/>
              </w:rPr>
            </w:pPr>
          </w:p>
        </w:tc>
      </w:tr>
      <w:tr w:rsidR="00D9192D" w:rsidRPr="00263E94" w14:paraId="7D4C6077" w14:textId="77777777" w:rsidTr="003244E1">
        <w:tc>
          <w:tcPr>
            <w:tcW w:w="2122" w:type="dxa"/>
          </w:tcPr>
          <w:p w14:paraId="7A41F540" w14:textId="77777777" w:rsidR="00D9192D" w:rsidRPr="00263E94" w:rsidRDefault="00D9192D" w:rsidP="003244E1">
            <w:pPr>
              <w:rPr>
                <w:rFonts w:cstheme="minorHAnsi"/>
                <w:b/>
                <w:sz w:val="20"/>
                <w:szCs w:val="20"/>
              </w:rPr>
            </w:pPr>
            <w:r w:rsidRPr="00263E94">
              <w:rPr>
                <w:rFonts w:cstheme="minorHAnsi"/>
                <w:b/>
                <w:sz w:val="20"/>
                <w:szCs w:val="20"/>
              </w:rPr>
              <w:t>Advies</w:t>
            </w:r>
          </w:p>
        </w:tc>
        <w:tc>
          <w:tcPr>
            <w:tcW w:w="6940" w:type="dxa"/>
          </w:tcPr>
          <w:p w14:paraId="4F6A96BA" w14:textId="77777777" w:rsidR="00D9192D" w:rsidRPr="00263E94" w:rsidRDefault="00881A6F" w:rsidP="003244E1">
            <w:pPr>
              <w:rPr>
                <w:rFonts w:cstheme="minorHAnsi"/>
                <w:sz w:val="20"/>
                <w:szCs w:val="20"/>
              </w:rPr>
            </w:pPr>
            <w:r w:rsidRPr="00263E94">
              <w:rPr>
                <w:rFonts w:cstheme="minorHAnsi"/>
                <w:sz w:val="20"/>
                <w:szCs w:val="20"/>
              </w:rPr>
              <w:t>Handshake op de inzet van deskundigen en geplande tijdslijnen per divisie, met commitment en hulp van management. Hier is een template voor opgesteld door PO Bronontsluiting DIM.</w:t>
            </w:r>
          </w:p>
          <w:p w14:paraId="47254EC9" w14:textId="77777777" w:rsidR="00D9192D" w:rsidRPr="00263E94" w:rsidRDefault="00D9192D" w:rsidP="003244E1">
            <w:pPr>
              <w:rPr>
                <w:rFonts w:cstheme="minorHAnsi"/>
                <w:sz w:val="20"/>
                <w:szCs w:val="20"/>
              </w:rPr>
            </w:pPr>
          </w:p>
        </w:tc>
      </w:tr>
      <w:tr w:rsidR="00D9192D" w:rsidRPr="00263E94" w14:paraId="3CAB257E" w14:textId="77777777" w:rsidTr="003244E1">
        <w:tc>
          <w:tcPr>
            <w:tcW w:w="2122" w:type="dxa"/>
          </w:tcPr>
          <w:p w14:paraId="761DA133" w14:textId="77777777" w:rsidR="00D9192D" w:rsidRPr="00263E94" w:rsidRDefault="00D9192D" w:rsidP="003244E1">
            <w:pPr>
              <w:rPr>
                <w:rFonts w:cstheme="minorHAnsi"/>
                <w:b/>
                <w:sz w:val="20"/>
                <w:szCs w:val="20"/>
              </w:rPr>
            </w:pPr>
            <w:r w:rsidRPr="00263E94">
              <w:rPr>
                <w:rFonts w:cstheme="minorHAnsi"/>
                <w:b/>
                <w:sz w:val="20"/>
                <w:szCs w:val="20"/>
              </w:rPr>
              <w:t>Op te volgen door:</w:t>
            </w:r>
          </w:p>
        </w:tc>
        <w:tc>
          <w:tcPr>
            <w:tcW w:w="6940" w:type="dxa"/>
          </w:tcPr>
          <w:p w14:paraId="69BE17FD" w14:textId="0A284DF2" w:rsidR="00D9192D" w:rsidRPr="00263E94" w:rsidRDefault="00D9192D" w:rsidP="00881A6F">
            <w:pPr>
              <w:rPr>
                <w:rFonts w:cstheme="minorHAnsi"/>
                <w:sz w:val="20"/>
                <w:szCs w:val="20"/>
              </w:rPr>
            </w:pPr>
            <w:r w:rsidRPr="00263E94">
              <w:rPr>
                <w:rFonts w:cstheme="minorHAnsi"/>
                <w:sz w:val="20"/>
                <w:szCs w:val="20"/>
              </w:rPr>
              <w:t>Stuurgroep</w:t>
            </w:r>
            <w:r w:rsidR="00FA6911">
              <w:rPr>
                <w:rFonts w:cstheme="minorHAnsi"/>
                <w:sz w:val="20"/>
                <w:szCs w:val="20"/>
              </w:rPr>
              <w:t xml:space="preserve"> DataFabriek</w:t>
            </w:r>
            <w:r w:rsidRPr="00263E94">
              <w:rPr>
                <w:rFonts w:cstheme="minorHAnsi"/>
                <w:sz w:val="20"/>
                <w:szCs w:val="20"/>
              </w:rPr>
              <w:t xml:space="preserve"> </w:t>
            </w:r>
          </w:p>
        </w:tc>
      </w:tr>
      <w:tr w:rsidR="00C947DB" w:rsidRPr="00263E94" w14:paraId="369F079A" w14:textId="77777777" w:rsidTr="003244E1">
        <w:tc>
          <w:tcPr>
            <w:tcW w:w="2122" w:type="dxa"/>
          </w:tcPr>
          <w:p w14:paraId="0CCA31C9" w14:textId="77777777" w:rsidR="00C947DB" w:rsidRPr="00263E94" w:rsidRDefault="00C947DB" w:rsidP="003244E1">
            <w:pPr>
              <w:rPr>
                <w:rFonts w:cstheme="minorHAnsi"/>
                <w:b/>
                <w:sz w:val="20"/>
                <w:szCs w:val="20"/>
              </w:rPr>
            </w:pPr>
            <w:r w:rsidRPr="00263E94">
              <w:rPr>
                <w:rFonts w:cstheme="minorHAnsi"/>
                <w:b/>
                <w:sz w:val="20"/>
                <w:szCs w:val="20"/>
              </w:rPr>
              <w:t>Impact / versnelling</w:t>
            </w:r>
          </w:p>
        </w:tc>
        <w:tc>
          <w:tcPr>
            <w:tcW w:w="6940" w:type="dxa"/>
          </w:tcPr>
          <w:p w14:paraId="43E4ABC9" w14:textId="77777777" w:rsidR="00C947DB" w:rsidRPr="00263E94" w:rsidRDefault="00C947DB" w:rsidP="00881A6F">
            <w:pPr>
              <w:rPr>
                <w:rFonts w:cstheme="minorHAnsi"/>
                <w:sz w:val="20"/>
                <w:szCs w:val="20"/>
              </w:rPr>
            </w:pPr>
            <w:r w:rsidRPr="00263E94">
              <w:rPr>
                <w:rFonts w:cstheme="minorHAnsi"/>
                <w:sz w:val="20"/>
                <w:szCs w:val="20"/>
              </w:rPr>
              <w:t>Middel (10-15% versnelling)</w:t>
            </w:r>
          </w:p>
        </w:tc>
      </w:tr>
    </w:tbl>
    <w:p w14:paraId="0DF360A9" w14:textId="77777777" w:rsidR="00D9192D" w:rsidRPr="00263E94" w:rsidRDefault="00D9192D" w:rsidP="00D9192D">
      <w:pPr>
        <w:rPr>
          <w:rFonts w:cstheme="minorHAnsi"/>
          <w:b/>
          <w:sz w:val="20"/>
          <w:szCs w:val="20"/>
        </w:rPr>
      </w:pPr>
    </w:p>
    <w:p w14:paraId="4CCFF255" w14:textId="146E1A6C" w:rsidR="00881A6F" w:rsidRPr="00263E94" w:rsidRDefault="005F70F0" w:rsidP="00881A6F">
      <w:pPr>
        <w:rPr>
          <w:rFonts w:cstheme="minorHAnsi"/>
          <w:sz w:val="20"/>
          <w:szCs w:val="20"/>
          <w:u w:val="single"/>
        </w:rPr>
      </w:pPr>
      <w:r>
        <w:rPr>
          <w:rFonts w:cstheme="minorHAnsi"/>
          <w:sz w:val="20"/>
          <w:szCs w:val="20"/>
          <w:u w:val="single"/>
        </w:rPr>
        <w:t>Aanbeveling 7 – DevO</w:t>
      </w:r>
      <w:r w:rsidR="00881A6F" w:rsidRPr="00263E94">
        <w:rPr>
          <w:rFonts w:cstheme="minorHAnsi"/>
          <w:sz w:val="20"/>
          <w:szCs w:val="20"/>
          <w:u w:val="single"/>
        </w:rPr>
        <w:t>ps inrichting voor DIM</w:t>
      </w:r>
    </w:p>
    <w:tbl>
      <w:tblPr>
        <w:tblStyle w:val="Tabelraster"/>
        <w:tblW w:w="0" w:type="auto"/>
        <w:tblLook w:val="04A0" w:firstRow="1" w:lastRow="0" w:firstColumn="1" w:lastColumn="0" w:noHBand="0" w:noVBand="1"/>
      </w:tblPr>
      <w:tblGrid>
        <w:gridCol w:w="2122"/>
        <w:gridCol w:w="6940"/>
      </w:tblGrid>
      <w:tr w:rsidR="00881A6F" w:rsidRPr="00263E94" w14:paraId="25743B37" w14:textId="77777777" w:rsidTr="003244E1">
        <w:tc>
          <w:tcPr>
            <w:tcW w:w="2122" w:type="dxa"/>
          </w:tcPr>
          <w:p w14:paraId="609096E5" w14:textId="77777777" w:rsidR="00881A6F" w:rsidRPr="00263E94" w:rsidRDefault="00881A6F" w:rsidP="003244E1">
            <w:pPr>
              <w:rPr>
                <w:rFonts w:cstheme="minorHAnsi"/>
                <w:b/>
                <w:sz w:val="20"/>
                <w:szCs w:val="20"/>
              </w:rPr>
            </w:pPr>
            <w:r w:rsidRPr="00263E94">
              <w:rPr>
                <w:rFonts w:cstheme="minorHAnsi"/>
                <w:b/>
                <w:sz w:val="20"/>
                <w:szCs w:val="20"/>
              </w:rPr>
              <w:t>Grondoorzaak</w:t>
            </w:r>
          </w:p>
        </w:tc>
        <w:tc>
          <w:tcPr>
            <w:tcW w:w="6940" w:type="dxa"/>
          </w:tcPr>
          <w:p w14:paraId="25F9BE3D" w14:textId="77777777" w:rsidR="00881A6F" w:rsidRPr="00263E94" w:rsidRDefault="00881A6F" w:rsidP="00881A6F">
            <w:pPr>
              <w:rPr>
                <w:rFonts w:cstheme="minorHAnsi"/>
                <w:sz w:val="20"/>
                <w:szCs w:val="20"/>
              </w:rPr>
            </w:pPr>
            <w:r w:rsidRPr="00263E94">
              <w:rPr>
                <w:rFonts w:cstheme="minorHAnsi"/>
                <w:sz w:val="20"/>
                <w:szCs w:val="20"/>
              </w:rPr>
              <w:t>Scheiding “ontwikkelteam” en “beheerteam” leidt tot langere doorlooptijd en lagere kwaliteit en toekomstbestendigheid</w:t>
            </w:r>
          </w:p>
          <w:p w14:paraId="7903E4FA" w14:textId="77777777" w:rsidR="00881A6F" w:rsidRPr="00263E94" w:rsidRDefault="00881A6F" w:rsidP="003244E1">
            <w:pPr>
              <w:rPr>
                <w:rFonts w:cstheme="minorHAnsi"/>
                <w:b/>
                <w:sz w:val="20"/>
                <w:szCs w:val="20"/>
              </w:rPr>
            </w:pPr>
          </w:p>
        </w:tc>
      </w:tr>
      <w:tr w:rsidR="00881A6F" w:rsidRPr="00263E94" w14:paraId="55128B8F" w14:textId="77777777" w:rsidTr="003244E1">
        <w:tc>
          <w:tcPr>
            <w:tcW w:w="2122" w:type="dxa"/>
          </w:tcPr>
          <w:p w14:paraId="77107223" w14:textId="77777777" w:rsidR="00881A6F" w:rsidRPr="00263E94" w:rsidRDefault="00881A6F" w:rsidP="00881A6F">
            <w:pPr>
              <w:rPr>
                <w:rFonts w:cstheme="minorHAnsi"/>
                <w:b/>
                <w:sz w:val="20"/>
                <w:szCs w:val="20"/>
              </w:rPr>
            </w:pPr>
            <w:r w:rsidRPr="00263E94">
              <w:rPr>
                <w:rFonts w:cstheme="minorHAnsi"/>
                <w:b/>
                <w:sz w:val="20"/>
                <w:szCs w:val="20"/>
              </w:rPr>
              <w:t>Consequentie</w:t>
            </w:r>
          </w:p>
        </w:tc>
        <w:tc>
          <w:tcPr>
            <w:tcW w:w="6940" w:type="dxa"/>
          </w:tcPr>
          <w:p w14:paraId="4CF79BA8" w14:textId="3E0ECC38" w:rsidR="00881A6F" w:rsidRPr="00263E94" w:rsidRDefault="00881A6F" w:rsidP="00881A6F">
            <w:pPr>
              <w:rPr>
                <w:rFonts w:cstheme="minorHAnsi"/>
                <w:sz w:val="20"/>
                <w:szCs w:val="20"/>
              </w:rPr>
            </w:pPr>
            <w:r w:rsidRPr="00263E94">
              <w:rPr>
                <w:rFonts w:cstheme="minorHAnsi"/>
                <w:sz w:val="20"/>
                <w:szCs w:val="20"/>
              </w:rPr>
              <w:t>Beheer voert draaiboek uit maar is niet betrokken bij de analyse en bouwtraject voorafgaand aan in</w:t>
            </w:r>
            <w:r w:rsidR="00FA6911">
              <w:rPr>
                <w:rFonts w:cstheme="minorHAnsi"/>
                <w:sz w:val="20"/>
                <w:szCs w:val="20"/>
              </w:rPr>
              <w:t xml:space="preserve"> </w:t>
            </w:r>
            <w:r w:rsidRPr="00263E94">
              <w:rPr>
                <w:rFonts w:cstheme="minorHAnsi"/>
                <w:sz w:val="20"/>
                <w:szCs w:val="20"/>
              </w:rPr>
              <w:t>beheer</w:t>
            </w:r>
            <w:r w:rsidR="00436988">
              <w:rPr>
                <w:rFonts w:cstheme="minorHAnsi"/>
                <w:sz w:val="20"/>
                <w:szCs w:val="20"/>
              </w:rPr>
              <w:t xml:space="preserve"> </w:t>
            </w:r>
            <w:r w:rsidRPr="00263E94">
              <w:rPr>
                <w:rFonts w:cstheme="minorHAnsi"/>
                <w:sz w:val="20"/>
                <w:szCs w:val="20"/>
              </w:rPr>
              <w:t>name. Deze kennis is wel nodig om incidenten te kunnen analyseren en vervolgreleases van bronnen te kunnen verwerken.</w:t>
            </w:r>
          </w:p>
          <w:p w14:paraId="521B4815" w14:textId="77777777" w:rsidR="00881A6F" w:rsidRPr="00263E94" w:rsidRDefault="00881A6F" w:rsidP="00881A6F">
            <w:pPr>
              <w:rPr>
                <w:rFonts w:cstheme="minorHAnsi"/>
                <w:sz w:val="20"/>
                <w:szCs w:val="20"/>
              </w:rPr>
            </w:pPr>
          </w:p>
          <w:p w14:paraId="7BA9357A" w14:textId="77777777" w:rsidR="00881A6F" w:rsidRPr="00263E94" w:rsidRDefault="00881A6F" w:rsidP="00881A6F">
            <w:pPr>
              <w:rPr>
                <w:rFonts w:cstheme="minorHAnsi"/>
                <w:sz w:val="20"/>
                <w:szCs w:val="20"/>
              </w:rPr>
            </w:pPr>
            <w:r w:rsidRPr="00263E94">
              <w:rPr>
                <w:rFonts w:cstheme="minorHAnsi"/>
                <w:sz w:val="20"/>
                <w:szCs w:val="20"/>
              </w:rPr>
              <w:t>Omgekeerd doet het ontwikkelteam een hand-over naar beheer, en is niet verantwoordelijk voor het op lange termijn stabiel en goed lopen van techniek en proces.</w:t>
            </w:r>
          </w:p>
          <w:p w14:paraId="25758015" w14:textId="77777777" w:rsidR="00881A6F" w:rsidRPr="00263E94" w:rsidRDefault="00881A6F" w:rsidP="00881A6F">
            <w:pPr>
              <w:rPr>
                <w:rFonts w:cstheme="minorHAnsi"/>
                <w:sz w:val="20"/>
                <w:szCs w:val="20"/>
              </w:rPr>
            </w:pPr>
          </w:p>
          <w:p w14:paraId="27BF7BB9" w14:textId="77777777" w:rsidR="00881A6F" w:rsidRPr="00263E94" w:rsidRDefault="00881A6F" w:rsidP="00881A6F">
            <w:pPr>
              <w:rPr>
                <w:rFonts w:cstheme="minorHAnsi"/>
                <w:sz w:val="20"/>
                <w:szCs w:val="20"/>
              </w:rPr>
            </w:pPr>
            <w:r w:rsidRPr="00263E94">
              <w:rPr>
                <w:rFonts w:cstheme="minorHAnsi"/>
                <w:sz w:val="20"/>
                <w:szCs w:val="20"/>
              </w:rPr>
              <w:t xml:space="preserve">Deze scheiding in verantwoordelijkheden tussen DEV en OPS leiden tot lage kwaliteit en problemen in beheren van DIM ontsluiting op langere termijn. </w:t>
            </w:r>
            <w:r w:rsidR="00432A45" w:rsidRPr="00263E94">
              <w:rPr>
                <w:rFonts w:cstheme="minorHAnsi"/>
                <w:sz w:val="20"/>
                <w:szCs w:val="20"/>
              </w:rPr>
              <w:t>Ook gezien de disbalans in bemensing (het werk van 10 FTE ontwikkelteam komt in productie nu terecht bij 1 FTE beheerder).</w:t>
            </w:r>
          </w:p>
          <w:p w14:paraId="77FA36BB" w14:textId="77777777" w:rsidR="00881A6F" w:rsidRPr="00263E94" w:rsidRDefault="00881A6F" w:rsidP="00881A6F">
            <w:pPr>
              <w:rPr>
                <w:rFonts w:cstheme="minorHAnsi"/>
                <w:sz w:val="20"/>
                <w:szCs w:val="20"/>
              </w:rPr>
            </w:pPr>
          </w:p>
        </w:tc>
      </w:tr>
      <w:tr w:rsidR="00881A6F" w:rsidRPr="00263E94" w14:paraId="311E6FAB" w14:textId="77777777" w:rsidTr="003244E1">
        <w:tc>
          <w:tcPr>
            <w:tcW w:w="2122" w:type="dxa"/>
          </w:tcPr>
          <w:p w14:paraId="4380CEE1" w14:textId="77777777" w:rsidR="00881A6F" w:rsidRPr="00263E94" w:rsidRDefault="00881A6F" w:rsidP="00881A6F">
            <w:pPr>
              <w:rPr>
                <w:rFonts w:cstheme="minorHAnsi"/>
                <w:b/>
                <w:sz w:val="20"/>
                <w:szCs w:val="20"/>
              </w:rPr>
            </w:pPr>
            <w:r w:rsidRPr="00263E94">
              <w:rPr>
                <w:rFonts w:cstheme="minorHAnsi"/>
                <w:b/>
                <w:sz w:val="20"/>
                <w:szCs w:val="20"/>
              </w:rPr>
              <w:t>Advies</w:t>
            </w:r>
          </w:p>
        </w:tc>
        <w:tc>
          <w:tcPr>
            <w:tcW w:w="6940" w:type="dxa"/>
          </w:tcPr>
          <w:p w14:paraId="09E78EC5" w14:textId="77777777" w:rsidR="00E47BBE" w:rsidRDefault="00E47BBE" w:rsidP="00432A45">
            <w:pPr>
              <w:rPr>
                <w:ins w:id="21" w:author="Zerari, Mohammed (M.)" w:date="2023-12-12T12:58:00Z"/>
                <w:rFonts w:cstheme="minorHAnsi"/>
                <w:sz w:val="20"/>
                <w:szCs w:val="20"/>
              </w:rPr>
            </w:pPr>
            <w:ins w:id="22" w:author="Zerari, Mohammed (M.)" w:date="2023-12-12T12:58:00Z">
              <w:r>
                <w:rPr>
                  <w:rFonts w:cstheme="minorHAnsi"/>
                  <w:sz w:val="20"/>
                  <w:szCs w:val="20"/>
                </w:rPr>
                <w:t xml:space="preserve">Focus op het inrichten van </w:t>
              </w:r>
              <w:r w:rsidRPr="00263E94">
                <w:rPr>
                  <w:rFonts w:cstheme="minorHAnsi"/>
                  <w:sz w:val="20"/>
                  <w:szCs w:val="20"/>
                </w:rPr>
                <w:t xml:space="preserve">Dev/Ops teams, die naast het bouwen ook verantwoordelijk zijn voor het beheren van hun software. Hiermee wordt ook een goede overgang van DIM naar de lijn organisatie bevorderd. </w:t>
              </w:r>
            </w:ins>
          </w:p>
          <w:p w14:paraId="3F8D7716" w14:textId="2AAE9DAC" w:rsidR="00432A45" w:rsidRPr="00263E94" w:rsidRDefault="00E47BBE" w:rsidP="00432A45">
            <w:pPr>
              <w:rPr>
                <w:rFonts w:cstheme="minorHAnsi"/>
                <w:sz w:val="20"/>
                <w:szCs w:val="20"/>
              </w:rPr>
            </w:pPr>
            <w:ins w:id="23" w:author="Zerari, Mohammed (M.)" w:date="2023-12-12T12:58:00Z">
              <w:r>
                <w:rPr>
                  <w:rFonts w:cstheme="minorHAnsi"/>
                  <w:sz w:val="20"/>
                  <w:szCs w:val="20"/>
                </w:rPr>
                <w:t xml:space="preserve">Om DEVops te laten werken moet ook naar het proces van beheer, change management en deployments (CI/CD) worden </w:t>
              </w:r>
              <w:commentRangeStart w:id="24"/>
              <w:r>
                <w:rPr>
                  <w:rFonts w:cstheme="minorHAnsi"/>
                  <w:sz w:val="20"/>
                  <w:szCs w:val="20"/>
                </w:rPr>
                <w:t>opgezet</w:t>
              </w:r>
            </w:ins>
            <w:commentRangeEnd w:id="24"/>
            <w:r w:rsidR="007C06A3">
              <w:rPr>
                <w:rStyle w:val="Verwijzingopmerking"/>
              </w:rPr>
              <w:commentReference w:id="24"/>
            </w:r>
            <w:ins w:id="25" w:author="Zerari, Mohammed (M.)" w:date="2023-12-12T12:58:00Z">
              <w:r>
                <w:rPr>
                  <w:rFonts w:cstheme="minorHAnsi"/>
                  <w:sz w:val="20"/>
                  <w:szCs w:val="20"/>
                </w:rPr>
                <w:t>.</w:t>
              </w:r>
            </w:ins>
          </w:p>
        </w:tc>
      </w:tr>
      <w:tr w:rsidR="00881A6F" w:rsidRPr="00263E94" w14:paraId="60008FFB" w14:textId="77777777" w:rsidTr="003244E1">
        <w:tc>
          <w:tcPr>
            <w:tcW w:w="2122" w:type="dxa"/>
          </w:tcPr>
          <w:p w14:paraId="77AEC371" w14:textId="77777777" w:rsidR="00881A6F" w:rsidRPr="00263E94" w:rsidRDefault="00881A6F" w:rsidP="00881A6F">
            <w:pPr>
              <w:rPr>
                <w:rFonts w:cstheme="minorHAnsi"/>
                <w:b/>
                <w:sz w:val="20"/>
                <w:szCs w:val="20"/>
              </w:rPr>
            </w:pPr>
            <w:r w:rsidRPr="00263E94">
              <w:rPr>
                <w:rFonts w:cstheme="minorHAnsi"/>
                <w:b/>
                <w:sz w:val="20"/>
                <w:szCs w:val="20"/>
              </w:rPr>
              <w:t>Op te volgen door:</w:t>
            </w:r>
          </w:p>
        </w:tc>
        <w:tc>
          <w:tcPr>
            <w:tcW w:w="6940" w:type="dxa"/>
          </w:tcPr>
          <w:p w14:paraId="068CBB78" w14:textId="7D708E07" w:rsidR="00881A6F" w:rsidRPr="00263E94" w:rsidRDefault="00881A6F" w:rsidP="00881A6F">
            <w:pPr>
              <w:rPr>
                <w:rFonts w:cstheme="minorHAnsi"/>
                <w:sz w:val="20"/>
                <w:szCs w:val="20"/>
              </w:rPr>
            </w:pPr>
            <w:r w:rsidRPr="00263E94">
              <w:rPr>
                <w:rFonts w:cstheme="minorHAnsi"/>
                <w:sz w:val="20"/>
                <w:szCs w:val="20"/>
              </w:rPr>
              <w:t xml:space="preserve">Stuurgroep </w:t>
            </w:r>
            <w:r w:rsidR="00FA6911">
              <w:rPr>
                <w:rFonts w:cstheme="minorHAnsi"/>
                <w:sz w:val="20"/>
                <w:szCs w:val="20"/>
              </w:rPr>
              <w:t>DataFabriek</w:t>
            </w:r>
          </w:p>
        </w:tc>
      </w:tr>
      <w:tr w:rsidR="00C947DB" w:rsidRPr="00263E94" w14:paraId="66797BD4" w14:textId="77777777" w:rsidTr="003244E1">
        <w:tc>
          <w:tcPr>
            <w:tcW w:w="2122" w:type="dxa"/>
          </w:tcPr>
          <w:p w14:paraId="10A08287" w14:textId="77777777" w:rsidR="00C947DB" w:rsidRPr="00263E94" w:rsidRDefault="00C947DB" w:rsidP="00881A6F">
            <w:pPr>
              <w:rPr>
                <w:rFonts w:cstheme="minorHAnsi"/>
                <w:b/>
                <w:sz w:val="20"/>
                <w:szCs w:val="20"/>
              </w:rPr>
            </w:pPr>
            <w:r w:rsidRPr="00263E94">
              <w:rPr>
                <w:rFonts w:cstheme="minorHAnsi"/>
                <w:b/>
                <w:sz w:val="20"/>
                <w:szCs w:val="20"/>
              </w:rPr>
              <w:t>Impact / versnelling:</w:t>
            </w:r>
          </w:p>
        </w:tc>
        <w:tc>
          <w:tcPr>
            <w:tcW w:w="6940" w:type="dxa"/>
          </w:tcPr>
          <w:p w14:paraId="78BC2F8F" w14:textId="77777777" w:rsidR="00C947DB" w:rsidRPr="00263E94" w:rsidRDefault="00C947DB" w:rsidP="00881A6F">
            <w:pPr>
              <w:rPr>
                <w:rFonts w:cstheme="minorHAnsi"/>
                <w:sz w:val="20"/>
                <w:szCs w:val="20"/>
              </w:rPr>
            </w:pPr>
            <w:r w:rsidRPr="00263E94">
              <w:rPr>
                <w:rFonts w:cstheme="minorHAnsi"/>
                <w:sz w:val="20"/>
                <w:szCs w:val="20"/>
              </w:rPr>
              <w:t>Zeer groot (&gt;30% versnelling)</w:t>
            </w:r>
          </w:p>
        </w:tc>
      </w:tr>
    </w:tbl>
    <w:p w14:paraId="5D907005" w14:textId="77777777" w:rsidR="00C947DB" w:rsidRDefault="00C947DB" w:rsidP="00C947DB">
      <w:pPr>
        <w:pStyle w:val="Lijstalinea"/>
        <w:ind w:left="360"/>
        <w:rPr>
          <w:b/>
        </w:rPr>
      </w:pPr>
    </w:p>
    <w:p w14:paraId="09266143" w14:textId="719BEC56" w:rsidR="00C947DB" w:rsidRDefault="007F15E1" w:rsidP="00C947DB">
      <w:pPr>
        <w:pStyle w:val="Lijstalinea"/>
        <w:ind w:left="360"/>
        <w:rPr>
          <w:ins w:id="26" w:author="Zerari, Mohammed (M.)" w:date="2023-12-12T14:40:00Z"/>
          <w:b/>
        </w:rPr>
      </w:pPr>
      <w:ins w:id="27" w:author="Zerari, Mohammed (M.)" w:date="2023-12-12T14:35:00Z">
        <w:r>
          <w:rPr>
            <w:b/>
          </w:rPr>
          <w:lastRenderedPageBreak/>
          <w:t xml:space="preserve">Naast </w:t>
        </w:r>
      </w:ins>
      <w:ins w:id="28" w:author="Zerari, Mohammed (M.)" w:date="2023-12-12T14:39:00Z">
        <w:r>
          <w:rPr>
            <w:b/>
          </w:rPr>
          <w:t>bovenstaande</w:t>
        </w:r>
      </w:ins>
      <w:ins w:id="29" w:author="Zerari, Mohammed (M.)" w:date="2023-12-12T14:35:00Z">
        <w:r>
          <w:rPr>
            <w:b/>
          </w:rPr>
          <w:t xml:space="preserve"> aanbevelingen voor versnelling van de bronontsluitingen </w:t>
        </w:r>
      </w:ins>
      <w:ins w:id="30" w:author="Zerari, Mohammed (M.)" w:date="2023-12-12T14:39:00Z">
        <w:r>
          <w:rPr>
            <w:b/>
          </w:rPr>
          <w:t xml:space="preserve">proces </w:t>
        </w:r>
      </w:ins>
      <w:ins w:id="31" w:author="Zerari, Mohammed (M.)" w:date="2023-12-12T14:35:00Z">
        <w:r>
          <w:rPr>
            <w:b/>
          </w:rPr>
          <w:t xml:space="preserve">zijn er ook verbeteringen nodig voor het beheren van </w:t>
        </w:r>
      </w:ins>
      <w:ins w:id="32" w:author="Zerari, Mohammed (M.)" w:date="2023-12-12T14:39:00Z">
        <w:r>
          <w:rPr>
            <w:b/>
          </w:rPr>
          <w:t>bronnen</w:t>
        </w:r>
      </w:ins>
      <w:ins w:id="33" w:author="Zerari, Mohammed (M.)" w:date="2023-12-12T14:35:00Z">
        <w:r>
          <w:rPr>
            <w:b/>
          </w:rPr>
          <w:t xml:space="preserve"> in de lijn. </w:t>
        </w:r>
      </w:ins>
      <w:ins w:id="34" w:author="Zerari, Mohammed (M.)" w:date="2023-12-12T14:40:00Z">
        <w:r>
          <w:rPr>
            <w:b/>
          </w:rPr>
          <w:t>De belangrijkste problemen in de DIM lijn:</w:t>
        </w:r>
      </w:ins>
    </w:p>
    <w:p w14:paraId="1B3200B7" w14:textId="77777777" w:rsidR="008B3FD4" w:rsidRDefault="007F15E1">
      <w:pPr>
        <w:pStyle w:val="Lijstalinea"/>
        <w:numPr>
          <w:ilvl w:val="0"/>
          <w:numId w:val="17"/>
        </w:numPr>
        <w:rPr>
          <w:ins w:id="35" w:author="Zerari, Mohammed (M.)" w:date="2023-12-12T14:46:00Z"/>
          <w:b/>
        </w:rPr>
        <w:pPrChange w:id="36" w:author="Zerari, Mohammed (M.)" w:date="2023-12-12T14:40:00Z">
          <w:pPr>
            <w:pStyle w:val="Lijstalinea"/>
            <w:ind w:left="360"/>
          </w:pPr>
        </w:pPrChange>
      </w:pPr>
      <w:ins w:id="37" w:author="Zerari, Mohammed (M.)" w:date="2023-12-12T14:40:00Z">
        <w:r>
          <w:rPr>
            <w:b/>
          </w:rPr>
          <w:t>Het constateren dat data niet is geleverd zoals afgesproken</w:t>
        </w:r>
      </w:ins>
      <w:ins w:id="38" w:author="Zerari, Mohammed (M.)" w:date="2023-12-12T14:41:00Z">
        <w:r>
          <w:rPr>
            <w:b/>
          </w:rPr>
          <w:t xml:space="preserve"> zowel op formaat als op inhoud . V</w:t>
        </w:r>
        <w:r w:rsidR="008B3FD4">
          <w:rPr>
            <w:b/>
          </w:rPr>
          <w:t>oorbeeld</w:t>
        </w:r>
      </w:ins>
      <w:ins w:id="39" w:author="Zerari, Mohammed (M.)" w:date="2023-12-12T14:46:00Z">
        <w:r w:rsidR="008B3FD4">
          <w:rPr>
            <w:b/>
          </w:rPr>
          <w:t>en:</w:t>
        </w:r>
      </w:ins>
    </w:p>
    <w:p w14:paraId="05C6A1B2" w14:textId="272395AE" w:rsidR="007F15E1" w:rsidRDefault="007F15E1">
      <w:pPr>
        <w:pStyle w:val="Lijstalinea"/>
        <w:numPr>
          <w:ilvl w:val="1"/>
          <w:numId w:val="17"/>
        </w:numPr>
        <w:rPr>
          <w:ins w:id="40" w:author="Zerari, Mohammed (M.)" w:date="2023-12-12T14:42:00Z"/>
          <w:b/>
        </w:rPr>
        <w:pPrChange w:id="41" w:author="Zerari, Mohammed (M.)" w:date="2023-12-12T14:47:00Z">
          <w:pPr>
            <w:pStyle w:val="Lijstalinea"/>
            <w:ind w:left="360"/>
          </w:pPr>
        </w:pPrChange>
      </w:pPr>
      <w:ins w:id="42" w:author="Zerari, Mohammed (M.)" w:date="2023-12-12T14:41:00Z">
        <w:r>
          <w:rPr>
            <w:b/>
          </w:rPr>
          <w:t xml:space="preserve">SUAG levering ontbrak met een groot </w:t>
        </w:r>
      </w:ins>
      <w:ins w:id="43" w:author="Zerari, Mohammed (M.)" w:date="2023-12-12T14:42:00Z">
        <w:r>
          <w:rPr>
            <w:b/>
          </w:rPr>
          <w:t>impact als gevolg;</w:t>
        </w:r>
      </w:ins>
    </w:p>
    <w:p w14:paraId="76518DBD" w14:textId="1A0E9575" w:rsidR="007F15E1" w:rsidRDefault="007F15E1">
      <w:pPr>
        <w:pStyle w:val="Lijstalinea"/>
        <w:numPr>
          <w:ilvl w:val="1"/>
          <w:numId w:val="17"/>
        </w:numPr>
        <w:rPr>
          <w:ins w:id="44" w:author="Zerari, Mohammed (M.)" w:date="2023-12-12T14:44:00Z"/>
          <w:b/>
        </w:rPr>
        <w:pPrChange w:id="45" w:author="Zerari, Mohammed (M.)" w:date="2023-12-12T14:46:00Z">
          <w:pPr>
            <w:pStyle w:val="Lijstalinea"/>
            <w:ind w:left="360"/>
          </w:pPr>
        </w:pPrChange>
      </w:pPr>
      <w:ins w:id="46" w:author="Zerari, Mohammed (M.)" w:date="2023-12-12T14:42:00Z">
        <w:r>
          <w:rPr>
            <w:b/>
          </w:rPr>
          <w:t xml:space="preserve">Changes </w:t>
        </w:r>
      </w:ins>
      <w:ins w:id="47" w:author="Zerari, Mohammed (M.)" w:date="2023-12-12T14:43:00Z">
        <w:r w:rsidR="008B3FD4">
          <w:rPr>
            <w:b/>
          </w:rPr>
          <w:t xml:space="preserve">met impact op DWH/ DIM  worden niet tijdig of niet volledig  </w:t>
        </w:r>
      </w:ins>
      <w:ins w:id="48" w:author="Zerari, Mohammed (M.)" w:date="2023-12-12T14:44:00Z">
        <w:r w:rsidR="008B3FD4">
          <w:rPr>
            <w:b/>
          </w:rPr>
          <w:t>gecommuniceerd;</w:t>
        </w:r>
      </w:ins>
    </w:p>
    <w:p w14:paraId="3C885929" w14:textId="58020F42" w:rsidR="008B3FD4" w:rsidRDefault="008B3FD4">
      <w:pPr>
        <w:pStyle w:val="Lijstalinea"/>
        <w:numPr>
          <w:ilvl w:val="1"/>
          <w:numId w:val="17"/>
        </w:numPr>
        <w:rPr>
          <w:ins w:id="49" w:author="Zerari, Mohammed (M.)" w:date="2023-12-12T14:45:00Z"/>
          <w:b/>
        </w:rPr>
        <w:pPrChange w:id="50" w:author="Zerari, Mohammed (M.)" w:date="2023-12-12T14:46:00Z">
          <w:pPr>
            <w:pStyle w:val="Lijstalinea"/>
            <w:ind w:left="360"/>
          </w:pPr>
        </w:pPrChange>
      </w:pPr>
      <w:ins w:id="51" w:author="Zerari, Mohammed (M.)" w:date="2023-12-12T14:45:00Z">
        <w:r>
          <w:rPr>
            <w:b/>
          </w:rPr>
          <w:t>Data die niet overeenkomt met specificaties in de RLO</w:t>
        </w:r>
      </w:ins>
      <w:ins w:id="52" w:author="Zerari, Mohammed (M.)" w:date="2023-12-12T14:46:00Z">
        <w:r>
          <w:rPr>
            <w:b/>
          </w:rPr>
          <w:t xml:space="preserve">. </w:t>
        </w:r>
      </w:ins>
    </w:p>
    <w:p w14:paraId="6AC1CC8A" w14:textId="3F8C378E" w:rsidR="008B3FD4" w:rsidRDefault="008B3FD4">
      <w:pPr>
        <w:pStyle w:val="Lijstalinea"/>
        <w:numPr>
          <w:ilvl w:val="0"/>
          <w:numId w:val="17"/>
        </w:numPr>
        <w:rPr>
          <w:ins w:id="53" w:author="Zerari, Mohammed (M.)" w:date="2023-12-12T14:57:00Z"/>
          <w:b/>
        </w:rPr>
        <w:pPrChange w:id="54" w:author="Zerari, Mohammed (M.)" w:date="2023-12-12T14:40:00Z">
          <w:pPr>
            <w:pStyle w:val="Lijstalinea"/>
            <w:ind w:left="360"/>
          </w:pPr>
        </w:pPrChange>
      </w:pPr>
      <w:ins w:id="55" w:author="Zerari, Mohammed (M.)" w:date="2023-12-12T14:52:00Z">
        <w:r>
          <w:rPr>
            <w:b/>
          </w:rPr>
          <w:t>Back-up</w:t>
        </w:r>
      </w:ins>
      <w:ins w:id="56" w:author="Zerari, Mohammed (M.)" w:date="2023-12-12T14:51:00Z">
        <w:r>
          <w:rPr>
            <w:b/>
          </w:rPr>
          <w:t xml:space="preserve"> en restore procedure </w:t>
        </w:r>
      </w:ins>
      <w:ins w:id="57" w:author="Zerari, Mohammed (M.)" w:date="2023-12-12T14:47:00Z">
        <w:r w:rsidR="00CA5D75">
          <w:rPr>
            <w:b/>
          </w:rPr>
          <w:t>bij fout</w:t>
        </w:r>
      </w:ins>
      <w:ins w:id="58" w:author="Zerari, Mohammed (M.)" w:date="2023-12-12T14:55:00Z">
        <w:r w:rsidR="00CA5D75">
          <w:rPr>
            <w:b/>
          </w:rPr>
          <w:t xml:space="preserve">en bij het laden van data </w:t>
        </w:r>
      </w:ins>
      <w:ins w:id="59" w:author="Zerari, Mohammed (M.)" w:date="2023-12-12T14:56:00Z">
        <w:r w:rsidR="00CA5D75">
          <w:rPr>
            <w:b/>
          </w:rPr>
          <w:t>zijn niet opgesteld om geïsoleerd problemen op te lossen</w:t>
        </w:r>
      </w:ins>
      <w:ins w:id="60" w:author="Zerari, Mohammed (M.)" w:date="2023-12-12T14:57:00Z">
        <w:r w:rsidR="00CA5D75">
          <w:rPr>
            <w:b/>
          </w:rPr>
          <w:t>.</w:t>
        </w:r>
      </w:ins>
    </w:p>
    <w:p w14:paraId="013C2845" w14:textId="3949D571" w:rsidR="00CA5D75" w:rsidRPr="00CA5D75" w:rsidRDefault="00CA5D75">
      <w:pPr>
        <w:rPr>
          <w:ins w:id="61" w:author="Zerari, Mohammed (M.)" w:date="2023-12-12T14:40:00Z"/>
          <w:b/>
          <w:rPrChange w:id="62" w:author="Zerari, Mohammed (M.)" w:date="2023-12-12T14:57:00Z">
            <w:rPr>
              <w:ins w:id="63" w:author="Zerari, Mohammed (M.)" w:date="2023-12-12T14:40:00Z"/>
            </w:rPr>
          </w:rPrChange>
        </w:rPr>
        <w:pPrChange w:id="64" w:author="Zerari, Mohammed (M.)" w:date="2023-12-12T14:57:00Z">
          <w:pPr>
            <w:pStyle w:val="Lijstalinea"/>
            <w:ind w:left="360"/>
          </w:pPr>
        </w:pPrChange>
      </w:pPr>
      <w:ins w:id="65" w:author="Zerari, Mohammed (M.)" w:date="2023-12-12T14:59:00Z">
        <w:r>
          <w:rPr>
            <w:b/>
          </w:rPr>
          <w:t>Bovenstaande punten worden onder regie van DWH lijn opgepakt</w:t>
        </w:r>
      </w:ins>
      <w:ins w:id="66" w:author="Zerari, Mohammed (M.)" w:date="2023-12-12T15:01:00Z">
        <w:r>
          <w:rPr>
            <w:b/>
          </w:rPr>
          <w:t xml:space="preserve"> (</w:t>
        </w:r>
        <w:commentRangeStart w:id="67"/>
        <w:r>
          <w:rPr>
            <w:b/>
          </w:rPr>
          <w:t>Aanvalsplan</w:t>
        </w:r>
      </w:ins>
      <w:commentRangeEnd w:id="67"/>
      <w:r w:rsidR="007C06A3">
        <w:rPr>
          <w:rStyle w:val="Verwijzingopmerking"/>
        </w:rPr>
        <w:commentReference w:id="67"/>
      </w:r>
      <w:ins w:id="68" w:author="Zerari, Mohammed (M.)" w:date="2023-12-12T15:01:00Z">
        <w:r>
          <w:rPr>
            <w:b/>
          </w:rPr>
          <w:t>)</w:t>
        </w:r>
      </w:ins>
      <w:ins w:id="69" w:author="Zerari, Mohammed (M.)" w:date="2023-12-12T15:00:00Z">
        <w:r>
          <w:rPr>
            <w:b/>
          </w:rPr>
          <w:t>.</w:t>
        </w:r>
      </w:ins>
    </w:p>
    <w:p w14:paraId="762C564A" w14:textId="77777777" w:rsidR="007F15E1" w:rsidRDefault="007F15E1" w:rsidP="00C947DB">
      <w:pPr>
        <w:pStyle w:val="Lijstalinea"/>
        <w:ind w:left="360"/>
        <w:rPr>
          <w:b/>
        </w:rPr>
      </w:pPr>
    </w:p>
    <w:p w14:paraId="7D4DDBAC" w14:textId="6C84CA47" w:rsidR="00033105" w:rsidRPr="00033105" w:rsidRDefault="00033105" w:rsidP="00033105">
      <w:pPr>
        <w:rPr>
          <w:rFonts w:cstheme="minorHAnsi"/>
          <w:b/>
        </w:rPr>
      </w:pPr>
      <w:r>
        <w:rPr>
          <w:rFonts w:cstheme="minorHAnsi"/>
          <w:b/>
        </w:rPr>
        <w:t>3.</w:t>
      </w:r>
      <w:r w:rsidRPr="00033105">
        <w:rPr>
          <w:rFonts w:cstheme="minorHAnsi"/>
          <w:b/>
        </w:rPr>
        <w:t xml:space="preserve"> </w:t>
      </w:r>
      <w:r>
        <w:rPr>
          <w:rFonts w:cstheme="minorHAnsi"/>
          <w:b/>
        </w:rPr>
        <w:t xml:space="preserve"> Conclusies en aanbevelingen </w:t>
      </w:r>
    </w:p>
    <w:p w14:paraId="0E2C38FC" w14:textId="51C2B2E3" w:rsidR="00263E94" w:rsidRDefault="00432A45" w:rsidP="00432A45">
      <w:pPr>
        <w:rPr>
          <w:sz w:val="20"/>
          <w:szCs w:val="20"/>
        </w:rPr>
      </w:pPr>
      <w:r w:rsidRPr="00FA6D6B">
        <w:rPr>
          <w:sz w:val="20"/>
          <w:szCs w:val="20"/>
        </w:rPr>
        <w:t xml:space="preserve">In dit hoofdstuk </w:t>
      </w:r>
      <w:r w:rsidR="00033105" w:rsidRPr="00FA6D6B">
        <w:rPr>
          <w:sz w:val="20"/>
          <w:szCs w:val="20"/>
        </w:rPr>
        <w:t>vormen de bevindingen</w:t>
      </w:r>
      <w:r w:rsidRPr="00FA6D6B">
        <w:rPr>
          <w:sz w:val="20"/>
          <w:szCs w:val="20"/>
        </w:rPr>
        <w:t xml:space="preserve"> </w:t>
      </w:r>
      <w:r w:rsidR="00033105" w:rsidRPr="00FA6D6B">
        <w:rPr>
          <w:sz w:val="20"/>
          <w:szCs w:val="20"/>
        </w:rPr>
        <w:t xml:space="preserve">uit de </w:t>
      </w:r>
      <w:r w:rsidR="00BF1A83">
        <w:rPr>
          <w:sz w:val="20"/>
          <w:szCs w:val="20"/>
        </w:rPr>
        <w:t>VSM</w:t>
      </w:r>
      <w:r w:rsidR="00033105" w:rsidRPr="00FA6D6B">
        <w:rPr>
          <w:sz w:val="20"/>
          <w:szCs w:val="20"/>
        </w:rPr>
        <w:t xml:space="preserve"> sessies de basis voor de conclusies die worden getrokken en de aanbevelingen die worden gedaan. </w:t>
      </w:r>
      <w:r w:rsidR="00652C1F" w:rsidRPr="00FA6D6B">
        <w:rPr>
          <w:sz w:val="20"/>
          <w:szCs w:val="20"/>
        </w:rPr>
        <w:t xml:space="preserve">In paragraaf 3.1  </w:t>
      </w:r>
      <w:r w:rsidR="00243306">
        <w:rPr>
          <w:sz w:val="20"/>
          <w:szCs w:val="20"/>
        </w:rPr>
        <w:t>worden de deelvragen  beantwoord. Vervolgens worden de  bevindingen, maatregelen en verbeteracties vertaald naar aanbevelingen/ adviezen voor het verkorten van de leadtime voor het onts</w:t>
      </w:r>
      <w:r w:rsidR="005F70F0">
        <w:rPr>
          <w:sz w:val="20"/>
          <w:szCs w:val="20"/>
        </w:rPr>
        <w:t>luiten van bronnen (Hoofdstuk 2)</w:t>
      </w:r>
      <w:r w:rsidR="00E67716">
        <w:rPr>
          <w:sz w:val="20"/>
          <w:szCs w:val="20"/>
        </w:rPr>
        <w:t>.</w:t>
      </w:r>
    </w:p>
    <w:p w14:paraId="7BB56D0A" w14:textId="2DADFD84" w:rsidR="005F70F0" w:rsidRDefault="005F70F0" w:rsidP="00432A45">
      <w:pPr>
        <w:rPr>
          <w:sz w:val="20"/>
          <w:szCs w:val="20"/>
        </w:rPr>
      </w:pPr>
    </w:p>
    <w:p w14:paraId="06E38D1E" w14:textId="7D4CA109" w:rsidR="005F70F0" w:rsidRDefault="005F70F0" w:rsidP="00432A45">
      <w:pPr>
        <w:rPr>
          <w:sz w:val="20"/>
          <w:szCs w:val="20"/>
        </w:rPr>
      </w:pPr>
    </w:p>
    <w:p w14:paraId="7FCACADB" w14:textId="4E452CBA" w:rsidR="005F70F0" w:rsidRDefault="005F70F0" w:rsidP="00432A45">
      <w:pPr>
        <w:rPr>
          <w:sz w:val="20"/>
          <w:szCs w:val="20"/>
        </w:rPr>
      </w:pPr>
    </w:p>
    <w:p w14:paraId="4ED1C97D" w14:textId="77777777" w:rsidR="005F70F0" w:rsidRPr="00FA6D6B" w:rsidRDefault="005F70F0" w:rsidP="00432A45">
      <w:pPr>
        <w:rPr>
          <w:sz w:val="20"/>
          <w:szCs w:val="20"/>
        </w:rPr>
      </w:pPr>
    </w:p>
    <w:p w14:paraId="2ECEB4AF" w14:textId="7770AE51" w:rsidR="00EA4375" w:rsidRPr="00E67716" w:rsidRDefault="00E67716" w:rsidP="00E67716">
      <w:pPr>
        <w:rPr>
          <w:rFonts w:cstheme="minorHAnsi"/>
          <w:b/>
          <w:sz w:val="20"/>
          <w:szCs w:val="20"/>
        </w:rPr>
      </w:pPr>
      <w:r>
        <w:rPr>
          <w:rFonts w:cstheme="minorHAnsi"/>
          <w:b/>
          <w:sz w:val="20"/>
          <w:szCs w:val="20"/>
        </w:rPr>
        <w:t xml:space="preserve">3.1 </w:t>
      </w:r>
      <w:r w:rsidR="00DD0BEA" w:rsidRPr="00E67716">
        <w:rPr>
          <w:rFonts w:cstheme="minorHAnsi"/>
          <w:b/>
          <w:sz w:val="20"/>
          <w:szCs w:val="20"/>
        </w:rPr>
        <w:t>Beantwoording deelvragen</w:t>
      </w:r>
    </w:p>
    <w:p w14:paraId="71220A16" w14:textId="74830547" w:rsidR="001B236F" w:rsidRPr="00E67716" w:rsidRDefault="00F73E1F" w:rsidP="00F73E1F">
      <w:pPr>
        <w:rPr>
          <w:b/>
          <w:i/>
          <w:sz w:val="20"/>
          <w:szCs w:val="20"/>
        </w:rPr>
      </w:pPr>
      <w:r w:rsidRPr="00E67716">
        <w:rPr>
          <w:b/>
          <w:sz w:val="20"/>
          <w:szCs w:val="20"/>
        </w:rPr>
        <w:t>Deelvraag 1:</w:t>
      </w:r>
      <w:r w:rsidRPr="00E67716">
        <w:rPr>
          <w:b/>
          <w:sz w:val="20"/>
          <w:szCs w:val="20"/>
        </w:rPr>
        <w:tab/>
      </w:r>
      <w:r w:rsidR="00B239E9" w:rsidRPr="00E67716">
        <w:rPr>
          <w:b/>
          <w:i/>
          <w:sz w:val="20"/>
          <w:szCs w:val="20"/>
        </w:rPr>
        <w:t>Hoe ziet het</w:t>
      </w:r>
      <w:r w:rsidRPr="00E67716">
        <w:rPr>
          <w:b/>
          <w:i/>
          <w:sz w:val="20"/>
          <w:szCs w:val="20"/>
        </w:rPr>
        <w:t xml:space="preserve"> huidig</w:t>
      </w:r>
      <w:r w:rsidR="00B239E9" w:rsidRPr="00E67716">
        <w:rPr>
          <w:b/>
          <w:i/>
          <w:sz w:val="20"/>
          <w:szCs w:val="20"/>
        </w:rPr>
        <w:t xml:space="preserve"> DIM</w:t>
      </w:r>
      <w:r w:rsidR="00CF13EC" w:rsidRPr="00E67716">
        <w:rPr>
          <w:b/>
          <w:i/>
          <w:sz w:val="20"/>
          <w:szCs w:val="20"/>
        </w:rPr>
        <w:t xml:space="preserve"> </w:t>
      </w:r>
      <w:r w:rsidR="00150750" w:rsidRPr="00E67716">
        <w:rPr>
          <w:b/>
          <w:i/>
          <w:sz w:val="20"/>
          <w:szCs w:val="20"/>
        </w:rPr>
        <w:t>bronontsluiting</w:t>
      </w:r>
      <w:r w:rsidR="00FA6911">
        <w:rPr>
          <w:b/>
          <w:i/>
          <w:sz w:val="20"/>
          <w:szCs w:val="20"/>
        </w:rPr>
        <w:t>en</w:t>
      </w:r>
      <w:r w:rsidR="00150750" w:rsidRPr="00E67716">
        <w:rPr>
          <w:b/>
          <w:i/>
          <w:sz w:val="20"/>
          <w:szCs w:val="20"/>
        </w:rPr>
        <w:t xml:space="preserve">proces </w:t>
      </w:r>
      <w:r w:rsidR="00B239E9" w:rsidRPr="00E67716">
        <w:rPr>
          <w:b/>
          <w:i/>
          <w:sz w:val="20"/>
          <w:szCs w:val="20"/>
        </w:rPr>
        <w:t>er uit?</w:t>
      </w:r>
    </w:p>
    <w:p w14:paraId="4ABFBB5E" w14:textId="61F355C4" w:rsidR="00E673AB" w:rsidRPr="00E67716" w:rsidRDefault="00E673AB" w:rsidP="006F6921">
      <w:pPr>
        <w:rPr>
          <w:sz w:val="20"/>
          <w:szCs w:val="20"/>
        </w:rPr>
      </w:pPr>
      <w:r w:rsidRPr="00E67716">
        <w:rPr>
          <w:sz w:val="20"/>
          <w:szCs w:val="20"/>
        </w:rPr>
        <w:t>Het bronontsluiting</w:t>
      </w:r>
      <w:r w:rsidR="00FA6911">
        <w:rPr>
          <w:sz w:val="20"/>
          <w:szCs w:val="20"/>
        </w:rPr>
        <w:t>en</w:t>
      </w:r>
      <w:r w:rsidRPr="00E67716">
        <w:rPr>
          <w:sz w:val="20"/>
          <w:szCs w:val="20"/>
        </w:rPr>
        <w:t xml:space="preserve">proces start bij het vastleggen van </w:t>
      </w:r>
      <w:r w:rsidR="002A3307" w:rsidRPr="00E67716">
        <w:rPr>
          <w:sz w:val="20"/>
          <w:szCs w:val="20"/>
        </w:rPr>
        <w:t xml:space="preserve">een </w:t>
      </w:r>
      <w:r w:rsidRPr="00E67716">
        <w:rPr>
          <w:sz w:val="20"/>
          <w:szCs w:val="20"/>
        </w:rPr>
        <w:t xml:space="preserve">bron die ontsloten </w:t>
      </w:r>
      <w:r w:rsidR="002A3307" w:rsidRPr="00E67716">
        <w:rPr>
          <w:sz w:val="20"/>
          <w:szCs w:val="20"/>
        </w:rPr>
        <w:t xml:space="preserve">moet worden </w:t>
      </w:r>
      <w:r w:rsidRPr="00E67716">
        <w:rPr>
          <w:sz w:val="20"/>
          <w:szCs w:val="20"/>
        </w:rPr>
        <w:t>op de backlog van programma Data</w:t>
      </w:r>
      <w:r w:rsidR="00FA6911">
        <w:rPr>
          <w:sz w:val="20"/>
          <w:szCs w:val="20"/>
        </w:rPr>
        <w:t>F</w:t>
      </w:r>
      <w:r w:rsidRPr="00E67716">
        <w:rPr>
          <w:sz w:val="20"/>
          <w:szCs w:val="20"/>
        </w:rPr>
        <w:t xml:space="preserve">abriek </w:t>
      </w:r>
      <w:commentRangeStart w:id="70"/>
      <w:r w:rsidRPr="00E67716">
        <w:rPr>
          <w:sz w:val="20"/>
          <w:szCs w:val="20"/>
        </w:rPr>
        <w:t>tot</w:t>
      </w:r>
      <w:commentRangeEnd w:id="70"/>
      <w:r w:rsidR="007C06A3">
        <w:rPr>
          <w:rStyle w:val="Verwijzingopmerking"/>
        </w:rPr>
        <w:commentReference w:id="70"/>
      </w:r>
      <w:r w:rsidRPr="00E67716">
        <w:rPr>
          <w:sz w:val="20"/>
          <w:szCs w:val="20"/>
        </w:rPr>
        <w:t xml:space="preserve"> en met het in beheer nemen (accorderen van de overdracht) van een ontsloten bron door DWH Gegevensdiensten.</w:t>
      </w:r>
    </w:p>
    <w:p w14:paraId="41E9D911" w14:textId="136C064C" w:rsidR="006F6921" w:rsidRPr="006F6921" w:rsidRDefault="00BF1A83" w:rsidP="006F6921">
      <w:r w:rsidRPr="00E67716">
        <w:rPr>
          <w:sz w:val="20"/>
          <w:szCs w:val="20"/>
        </w:rPr>
        <w:t>De</w:t>
      </w:r>
      <w:r w:rsidR="00662B6D" w:rsidRPr="00E67716">
        <w:rPr>
          <w:sz w:val="20"/>
          <w:szCs w:val="20"/>
        </w:rPr>
        <w:t xml:space="preserve"> werkgroep heeft </w:t>
      </w:r>
      <w:r w:rsidRPr="00E67716">
        <w:rPr>
          <w:sz w:val="20"/>
          <w:szCs w:val="20"/>
        </w:rPr>
        <w:t xml:space="preserve">tijdens de eerste VSM sessie </w:t>
      </w:r>
      <w:r w:rsidR="00662B6D" w:rsidRPr="00E67716">
        <w:rPr>
          <w:sz w:val="20"/>
          <w:szCs w:val="20"/>
        </w:rPr>
        <w:t>inzichtelijk gemaakt hoe het huidige DIM bronontsluiting</w:t>
      </w:r>
      <w:r w:rsidR="00FA6911">
        <w:rPr>
          <w:sz w:val="20"/>
          <w:szCs w:val="20"/>
        </w:rPr>
        <w:t>en</w:t>
      </w:r>
      <w:r w:rsidR="00662B6D" w:rsidRPr="00E67716">
        <w:rPr>
          <w:sz w:val="20"/>
          <w:szCs w:val="20"/>
        </w:rPr>
        <w:t>proces eruitziet</w:t>
      </w:r>
      <w:r w:rsidRPr="00E67716">
        <w:rPr>
          <w:sz w:val="20"/>
          <w:szCs w:val="20"/>
        </w:rPr>
        <w:t xml:space="preserve"> (Bijlage </w:t>
      </w:r>
      <w:r w:rsidR="00EB70D9">
        <w:rPr>
          <w:sz w:val="20"/>
          <w:szCs w:val="20"/>
        </w:rPr>
        <w:t>2</w:t>
      </w:r>
      <w:r w:rsidRPr="00E67716">
        <w:rPr>
          <w:sz w:val="20"/>
          <w:szCs w:val="20"/>
        </w:rPr>
        <w:t>)</w:t>
      </w:r>
      <w:r w:rsidR="00662B6D" w:rsidRPr="00E67716">
        <w:rPr>
          <w:sz w:val="20"/>
          <w:szCs w:val="20"/>
        </w:rPr>
        <w:t xml:space="preserve">. In onderstaand tabel zie je per activiteit/ </w:t>
      </w:r>
      <w:r w:rsidRPr="00E67716">
        <w:rPr>
          <w:sz w:val="20"/>
          <w:szCs w:val="20"/>
        </w:rPr>
        <w:t>deliverable</w:t>
      </w:r>
      <w:r w:rsidR="00662B6D" w:rsidRPr="00E67716">
        <w:rPr>
          <w:sz w:val="20"/>
          <w:szCs w:val="20"/>
        </w:rPr>
        <w:t xml:space="preserve"> de geschatte bewerkingstijd</w:t>
      </w:r>
      <w:r w:rsidR="00662B6D" w:rsidRPr="00E67716">
        <w:rPr>
          <w:rStyle w:val="Voetnootmarkering"/>
          <w:sz w:val="20"/>
          <w:szCs w:val="20"/>
        </w:rPr>
        <w:footnoteReference w:id="1"/>
      </w:r>
      <w:r w:rsidR="00662B6D" w:rsidRPr="00E67716">
        <w:rPr>
          <w:sz w:val="20"/>
          <w:szCs w:val="20"/>
        </w:rPr>
        <w:t xml:space="preserve"> en </w:t>
      </w:r>
      <w:r w:rsidRPr="00E67716">
        <w:rPr>
          <w:sz w:val="20"/>
          <w:szCs w:val="20"/>
        </w:rPr>
        <w:t>Procestijd</w:t>
      </w:r>
      <w:r w:rsidR="00662B6D" w:rsidRPr="00E67716">
        <w:rPr>
          <w:rStyle w:val="Voetnootmarkering"/>
          <w:sz w:val="20"/>
          <w:szCs w:val="20"/>
        </w:rPr>
        <w:footnoteReference w:id="2"/>
      </w:r>
      <w:r w:rsidR="00662B6D" w:rsidRPr="00E67716">
        <w:rPr>
          <w:sz w:val="20"/>
          <w:szCs w:val="20"/>
        </w:rPr>
        <w:t xml:space="preserve"> </w:t>
      </w:r>
      <w:r w:rsidR="006F6921" w:rsidRPr="00E67716">
        <w:rPr>
          <w:sz w:val="20"/>
          <w:szCs w:val="20"/>
        </w:rPr>
        <w:t xml:space="preserve">in de praktijk. </w:t>
      </w:r>
      <w:r w:rsidR="002A3307" w:rsidRPr="00E67716">
        <w:rPr>
          <w:sz w:val="20"/>
          <w:szCs w:val="20"/>
        </w:rPr>
        <w:t xml:space="preserve">Wanneer de Procestijd aan de lange kant is t.o.v. de bewerkingstijd houdt dat in dat in het </w:t>
      </w:r>
      <w:r w:rsidR="00F73E1F" w:rsidRPr="00E67716">
        <w:rPr>
          <w:sz w:val="20"/>
          <w:szCs w:val="20"/>
        </w:rPr>
        <w:t xml:space="preserve">processtap </w:t>
      </w:r>
      <w:r w:rsidR="002A3307" w:rsidRPr="00E67716">
        <w:rPr>
          <w:sz w:val="20"/>
          <w:szCs w:val="20"/>
        </w:rPr>
        <w:t xml:space="preserve">verspilling plaatsvindt. De </w:t>
      </w:r>
      <w:r w:rsidR="002A3307" w:rsidRPr="00E67716">
        <w:rPr>
          <w:i/>
          <w:sz w:val="20"/>
          <w:szCs w:val="20"/>
        </w:rPr>
        <w:t>deliverables</w:t>
      </w:r>
      <w:r w:rsidR="002A3307" w:rsidRPr="00E67716">
        <w:rPr>
          <w:sz w:val="20"/>
          <w:szCs w:val="20"/>
        </w:rPr>
        <w:t xml:space="preserve"> zijn cursief gedrukt en de </w:t>
      </w:r>
      <w:r w:rsidR="002A3307" w:rsidRPr="00E67716">
        <w:rPr>
          <w:b/>
          <w:sz w:val="20"/>
          <w:szCs w:val="20"/>
        </w:rPr>
        <w:t>processtappen met de meeste verspilling</w:t>
      </w:r>
      <w:r w:rsidR="002A3307" w:rsidRPr="00E67716">
        <w:rPr>
          <w:sz w:val="20"/>
          <w:szCs w:val="20"/>
        </w:rPr>
        <w:t xml:space="preserve"> zijn vetgedrukt.</w:t>
      </w:r>
    </w:p>
    <w:tbl>
      <w:tblPr>
        <w:tblStyle w:val="Tabelraster"/>
        <w:tblW w:w="0" w:type="auto"/>
        <w:tblLook w:val="04A0" w:firstRow="1" w:lastRow="0" w:firstColumn="1" w:lastColumn="0" w:noHBand="0" w:noVBand="1"/>
      </w:tblPr>
      <w:tblGrid>
        <w:gridCol w:w="497"/>
        <w:gridCol w:w="4605"/>
        <w:gridCol w:w="1679"/>
        <w:gridCol w:w="1238"/>
        <w:gridCol w:w="1043"/>
      </w:tblGrid>
      <w:tr w:rsidR="003244E1" w:rsidRPr="003244E1" w14:paraId="7C2AFAC6" w14:textId="77777777" w:rsidTr="003244E1">
        <w:tc>
          <w:tcPr>
            <w:tcW w:w="498" w:type="dxa"/>
            <w:shd w:val="clear" w:color="auto" w:fill="000000" w:themeFill="text1"/>
          </w:tcPr>
          <w:p w14:paraId="43392A61" w14:textId="77777777" w:rsidR="00664059" w:rsidRPr="003244E1" w:rsidRDefault="00664059" w:rsidP="00D50C2E">
            <w:pPr>
              <w:rPr>
                <w:rFonts w:cstheme="minorHAnsi"/>
                <w:b/>
                <w:color w:val="FFFFFF" w:themeColor="background1"/>
                <w:sz w:val="20"/>
                <w:szCs w:val="20"/>
              </w:rPr>
            </w:pPr>
            <w:r w:rsidRPr="003244E1">
              <w:rPr>
                <w:rFonts w:cstheme="minorHAnsi"/>
                <w:b/>
                <w:color w:val="FFFFFF" w:themeColor="background1"/>
                <w:sz w:val="20"/>
                <w:szCs w:val="20"/>
              </w:rPr>
              <w:t>Nr.</w:t>
            </w:r>
          </w:p>
        </w:tc>
        <w:tc>
          <w:tcPr>
            <w:tcW w:w="4701" w:type="dxa"/>
            <w:shd w:val="clear" w:color="auto" w:fill="000000" w:themeFill="text1"/>
          </w:tcPr>
          <w:p w14:paraId="031BB6D7" w14:textId="68A4E17D" w:rsidR="00664059" w:rsidRPr="003244E1" w:rsidRDefault="00F73E1F" w:rsidP="00D50C2E">
            <w:pPr>
              <w:rPr>
                <w:rFonts w:cstheme="minorHAnsi"/>
                <w:b/>
                <w:color w:val="FFFFFF" w:themeColor="background1"/>
                <w:sz w:val="20"/>
                <w:szCs w:val="20"/>
              </w:rPr>
            </w:pPr>
            <w:r>
              <w:rPr>
                <w:rFonts w:cstheme="minorHAnsi"/>
                <w:b/>
                <w:color w:val="FFFFFF" w:themeColor="background1"/>
                <w:sz w:val="20"/>
                <w:szCs w:val="20"/>
              </w:rPr>
              <w:t>Processtap</w:t>
            </w:r>
            <w:r w:rsidR="00664059" w:rsidRPr="003244E1">
              <w:rPr>
                <w:rFonts w:cstheme="minorHAnsi"/>
                <w:b/>
                <w:color w:val="FFFFFF" w:themeColor="background1"/>
                <w:sz w:val="20"/>
                <w:szCs w:val="20"/>
              </w:rPr>
              <w:t>/</w:t>
            </w:r>
            <w:r>
              <w:rPr>
                <w:rFonts w:cstheme="minorHAnsi"/>
                <w:b/>
                <w:color w:val="FFFFFF" w:themeColor="background1"/>
                <w:sz w:val="20"/>
                <w:szCs w:val="20"/>
              </w:rPr>
              <w:t xml:space="preserve"> deliverable</w:t>
            </w:r>
          </w:p>
        </w:tc>
        <w:tc>
          <w:tcPr>
            <w:tcW w:w="1687" w:type="dxa"/>
            <w:shd w:val="clear" w:color="auto" w:fill="000000" w:themeFill="text1"/>
          </w:tcPr>
          <w:p w14:paraId="59420349" w14:textId="77777777" w:rsidR="00664059" w:rsidRPr="003244E1" w:rsidRDefault="00664059" w:rsidP="00D50C2E">
            <w:pPr>
              <w:rPr>
                <w:rFonts w:cstheme="minorHAnsi"/>
                <w:b/>
                <w:color w:val="FFFFFF" w:themeColor="background1"/>
                <w:sz w:val="20"/>
                <w:szCs w:val="20"/>
              </w:rPr>
            </w:pPr>
            <w:r w:rsidRPr="003244E1">
              <w:rPr>
                <w:rFonts w:cstheme="minorHAnsi"/>
                <w:b/>
                <w:color w:val="FFFFFF" w:themeColor="background1"/>
                <w:sz w:val="20"/>
                <w:szCs w:val="20"/>
              </w:rPr>
              <w:t>Wie</w:t>
            </w:r>
          </w:p>
        </w:tc>
        <w:tc>
          <w:tcPr>
            <w:tcW w:w="1161" w:type="dxa"/>
            <w:shd w:val="clear" w:color="auto" w:fill="000000" w:themeFill="text1"/>
          </w:tcPr>
          <w:p w14:paraId="5484F5AA" w14:textId="4A110021" w:rsidR="00664059" w:rsidRPr="003244E1" w:rsidRDefault="00BF1A83" w:rsidP="00BF1A83">
            <w:pPr>
              <w:rPr>
                <w:rFonts w:cstheme="minorHAnsi"/>
                <w:b/>
                <w:color w:val="FFFFFF" w:themeColor="background1"/>
                <w:sz w:val="20"/>
                <w:szCs w:val="20"/>
              </w:rPr>
            </w:pPr>
            <w:r w:rsidRPr="003244E1">
              <w:rPr>
                <w:rFonts w:cstheme="minorHAnsi"/>
                <w:b/>
                <w:color w:val="FFFFFF" w:themeColor="background1"/>
                <w:sz w:val="20"/>
                <w:szCs w:val="20"/>
              </w:rPr>
              <w:t>Bewerkings-</w:t>
            </w:r>
            <w:r w:rsidR="00664059" w:rsidRPr="003244E1">
              <w:rPr>
                <w:rFonts w:cstheme="minorHAnsi"/>
                <w:b/>
                <w:color w:val="FFFFFF" w:themeColor="background1"/>
                <w:sz w:val="20"/>
                <w:szCs w:val="20"/>
              </w:rPr>
              <w:t xml:space="preserve"> </w:t>
            </w:r>
            <w:r w:rsidRPr="003244E1">
              <w:rPr>
                <w:rFonts w:cstheme="minorHAnsi"/>
                <w:b/>
                <w:color w:val="FFFFFF" w:themeColor="background1"/>
                <w:sz w:val="20"/>
                <w:szCs w:val="20"/>
              </w:rPr>
              <w:t>tijd</w:t>
            </w:r>
          </w:p>
        </w:tc>
        <w:tc>
          <w:tcPr>
            <w:tcW w:w="1015" w:type="dxa"/>
            <w:shd w:val="clear" w:color="auto" w:fill="000000" w:themeFill="text1"/>
          </w:tcPr>
          <w:p w14:paraId="0BD16C0E" w14:textId="3FE66B76" w:rsidR="00664059" w:rsidRPr="003244E1" w:rsidRDefault="00BF1A83" w:rsidP="00D50C2E">
            <w:pPr>
              <w:rPr>
                <w:rFonts w:cstheme="minorHAnsi"/>
                <w:b/>
                <w:color w:val="FFFFFF" w:themeColor="background1"/>
                <w:sz w:val="20"/>
                <w:szCs w:val="20"/>
              </w:rPr>
            </w:pPr>
            <w:r w:rsidRPr="003244E1">
              <w:rPr>
                <w:rFonts w:cstheme="minorHAnsi"/>
                <w:b/>
                <w:color w:val="FFFFFF" w:themeColor="background1"/>
                <w:sz w:val="20"/>
                <w:szCs w:val="20"/>
              </w:rPr>
              <w:t>Procestijd</w:t>
            </w:r>
          </w:p>
        </w:tc>
      </w:tr>
      <w:tr w:rsidR="00664059" w14:paraId="0C2370A1" w14:textId="77777777" w:rsidTr="00664059">
        <w:tc>
          <w:tcPr>
            <w:tcW w:w="498" w:type="dxa"/>
          </w:tcPr>
          <w:p w14:paraId="17E365C8" w14:textId="77777777" w:rsidR="00664059" w:rsidRPr="003244E1" w:rsidRDefault="00664059" w:rsidP="00D50C2E">
            <w:pPr>
              <w:rPr>
                <w:rFonts w:cstheme="minorHAnsi"/>
                <w:sz w:val="20"/>
                <w:szCs w:val="20"/>
              </w:rPr>
            </w:pPr>
            <w:r w:rsidRPr="003244E1">
              <w:rPr>
                <w:rFonts w:cstheme="minorHAnsi"/>
                <w:sz w:val="20"/>
                <w:szCs w:val="20"/>
              </w:rPr>
              <w:t>1</w:t>
            </w:r>
          </w:p>
        </w:tc>
        <w:tc>
          <w:tcPr>
            <w:tcW w:w="4701" w:type="dxa"/>
          </w:tcPr>
          <w:p w14:paraId="09C47A35" w14:textId="77777777" w:rsidR="00664059" w:rsidRPr="003244E1" w:rsidRDefault="00664059" w:rsidP="00664059">
            <w:pPr>
              <w:rPr>
                <w:rFonts w:cstheme="minorHAnsi"/>
                <w:sz w:val="20"/>
                <w:szCs w:val="20"/>
              </w:rPr>
            </w:pPr>
            <w:r w:rsidRPr="003244E1">
              <w:rPr>
                <w:rFonts w:cstheme="minorHAnsi"/>
                <w:sz w:val="20"/>
                <w:szCs w:val="20"/>
              </w:rPr>
              <w:t>Epic bronontsluiting op backlog DF</w:t>
            </w:r>
          </w:p>
        </w:tc>
        <w:tc>
          <w:tcPr>
            <w:tcW w:w="1687" w:type="dxa"/>
          </w:tcPr>
          <w:p w14:paraId="519100D8" w14:textId="77777777" w:rsidR="00664059" w:rsidRPr="003244E1" w:rsidRDefault="00664059" w:rsidP="00D50C2E">
            <w:pPr>
              <w:rPr>
                <w:rFonts w:cstheme="minorHAnsi"/>
                <w:sz w:val="20"/>
                <w:szCs w:val="20"/>
              </w:rPr>
            </w:pPr>
            <w:r w:rsidRPr="003244E1">
              <w:rPr>
                <w:rFonts w:cstheme="minorHAnsi"/>
                <w:sz w:val="20"/>
                <w:szCs w:val="20"/>
              </w:rPr>
              <w:t xml:space="preserve">Projectmanager </w:t>
            </w:r>
          </w:p>
        </w:tc>
        <w:tc>
          <w:tcPr>
            <w:tcW w:w="1161" w:type="dxa"/>
          </w:tcPr>
          <w:p w14:paraId="42DA4426" w14:textId="77777777" w:rsidR="00664059" w:rsidRPr="003244E1" w:rsidRDefault="00664059" w:rsidP="00D50C2E">
            <w:pPr>
              <w:rPr>
                <w:rFonts w:cstheme="minorHAnsi"/>
                <w:sz w:val="20"/>
                <w:szCs w:val="20"/>
              </w:rPr>
            </w:pPr>
            <w:r w:rsidRPr="003244E1">
              <w:rPr>
                <w:rFonts w:cstheme="minorHAnsi"/>
                <w:sz w:val="20"/>
                <w:szCs w:val="20"/>
              </w:rPr>
              <w:t>1 uur</w:t>
            </w:r>
          </w:p>
        </w:tc>
        <w:tc>
          <w:tcPr>
            <w:tcW w:w="1015" w:type="dxa"/>
          </w:tcPr>
          <w:p w14:paraId="4A752BF0" w14:textId="77777777" w:rsidR="00664059" w:rsidRPr="003244E1" w:rsidRDefault="00664059" w:rsidP="00D50C2E">
            <w:pPr>
              <w:rPr>
                <w:rFonts w:cstheme="minorHAnsi"/>
                <w:sz w:val="20"/>
                <w:szCs w:val="20"/>
              </w:rPr>
            </w:pPr>
            <w:r w:rsidRPr="003244E1">
              <w:rPr>
                <w:rFonts w:cstheme="minorHAnsi"/>
                <w:sz w:val="20"/>
                <w:szCs w:val="20"/>
              </w:rPr>
              <w:t>1 uur</w:t>
            </w:r>
          </w:p>
        </w:tc>
      </w:tr>
      <w:tr w:rsidR="00664059" w14:paraId="4697AA2A" w14:textId="77777777" w:rsidTr="00664059">
        <w:tc>
          <w:tcPr>
            <w:tcW w:w="498" w:type="dxa"/>
          </w:tcPr>
          <w:p w14:paraId="46A48D2E" w14:textId="77777777" w:rsidR="00664059" w:rsidRPr="003244E1" w:rsidRDefault="00664059" w:rsidP="00D50C2E">
            <w:pPr>
              <w:rPr>
                <w:rFonts w:cstheme="minorHAnsi"/>
                <w:sz w:val="20"/>
                <w:szCs w:val="20"/>
              </w:rPr>
            </w:pPr>
            <w:r w:rsidRPr="003244E1">
              <w:rPr>
                <w:rFonts w:cstheme="minorHAnsi"/>
                <w:sz w:val="20"/>
                <w:szCs w:val="20"/>
              </w:rPr>
              <w:t>2</w:t>
            </w:r>
          </w:p>
        </w:tc>
        <w:tc>
          <w:tcPr>
            <w:tcW w:w="4701" w:type="dxa"/>
          </w:tcPr>
          <w:p w14:paraId="31C8FC7F" w14:textId="77777777" w:rsidR="00664059" w:rsidRPr="003244E1" w:rsidRDefault="00664059" w:rsidP="00D50C2E">
            <w:pPr>
              <w:rPr>
                <w:rFonts w:cstheme="minorHAnsi"/>
                <w:sz w:val="20"/>
                <w:szCs w:val="20"/>
              </w:rPr>
            </w:pPr>
            <w:r w:rsidRPr="003244E1">
              <w:rPr>
                <w:rFonts w:cstheme="minorHAnsi"/>
                <w:sz w:val="20"/>
                <w:szCs w:val="20"/>
              </w:rPr>
              <w:t>Afgeven signaal bij bron</w:t>
            </w:r>
          </w:p>
        </w:tc>
        <w:tc>
          <w:tcPr>
            <w:tcW w:w="1687" w:type="dxa"/>
          </w:tcPr>
          <w:p w14:paraId="068B655D" w14:textId="77777777" w:rsidR="00664059" w:rsidRPr="003244E1" w:rsidRDefault="00664059" w:rsidP="00D50C2E">
            <w:pPr>
              <w:rPr>
                <w:rFonts w:cstheme="minorHAnsi"/>
                <w:sz w:val="20"/>
                <w:szCs w:val="20"/>
              </w:rPr>
            </w:pPr>
            <w:r w:rsidRPr="003244E1">
              <w:rPr>
                <w:rFonts w:cstheme="minorHAnsi"/>
                <w:sz w:val="20"/>
                <w:szCs w:val="20"/>
              </w:rPr>
              <w:t>PM/PO</w:t>
            </w:r>
          </w:p>
        </w:tc>
        <w:tc>
          <w:tcPr>
            <w:tcW w:w="1161" w:type="dxa"/>
          </w:tcPr>
          <w:p w14:paraId="2CBC505E" w14:textId="77777777" w:rsidR="00664059" w:rsidRPr="003244E1" w:rsidRDefault="00664059" w:rsidP="00D50C2E">
            <w:pPr>
              <w:rPr>
                <w:rFonts w:cstheme="minorHAnsi"/>
                <w:sz w:val="20"/>
                <w:szCs w:val="20"/>
              </w:rPr>
            </w:pPr>
            <w:r w:rsidRPr="003244E1">
              <w:rPr>
                <w:rFonts w:cstheme="minorHAnsi"/>
                <w:sz w:val="20"/>
                <w:szCs w:val="20"/>
              </w:rPr>
              <w:t>1 uur</w:t>
            </w:r>
          </w:p>
        </w:tc>
        <w:tc>
          <w:tcPr>
            <w:tcW w:w="1015" w:type="dxa"/>
          </w:tcPr>
          <w:p w14:paraId="4F63E6BC" w14:textId="77777777" w:rsidR="00664059" w:rsidRPr="003244E1" w:rsidRDefault="00664059" w:rsidP="00D50C2E">
            <w:pPr>
              <w:rPr>
                <w:rFonts w:cstheme="minorHAnsi"/>
                <w:sz w:val="20"/>
                <w:szCs w:val="20"/>
              </w:rPr>
            </w:pPr>
            <w:r w:rsidRPr="003244E1">
              <w:rPr>
                <w:rFonts w:cstheme="minorHAnsi"/>
                <w:sz w:val="20"/>
                <w:szCs w:val="20"/>
              </w:rPr>
              <w:t>1-2 wk</w:t>
            </w:r>
          </w:p>
        </w:tc>
      </w:tr>
      <w:tr w:rsidR="00664059" w14:paraId="6D009D12" w14:textId="77777777" w:rsidTr="00664059">
        <w:tc>
          <w:tcPr>
            <w:tcW w:w="498" w:type="dxa"/>
          </w:tcPr>
          <w:p w14:paraId="4367EE5D" w14:textId="77777777" w:rsidR="00664059" w:rsidRPr="003244E1" w:rsidRDefault="00664059" w:rsidP="00D50C2E">
            <w:pPr>
              <w:rPr>
                <w:rFonts w:cstheme="minorHAnsi"/>
                <w:sz w:val="20"/>
                <w:szCs w:val="20"/>
              </w:rPr>
            </w:pPr>
            <w:r w:rsidRPr="003244E1">
              <w:rPr>
                <w:rFonts w:cstheme="minorHAnsi"/>
                <w:sz w:val="20"/>
                <w:szCs w:val="20"/>
              </w:rPr>
              <w:t>3</w:t>
            </w:r>
          </w:p>
        </w:tc>
        <w:tc>
          <w:tcPr>
            <w:tcW w:w="4701" w:type="dxa"/>
          </w:tcPr>
          <w:p w14:paraId="05304F37" w14:textId="77777777" w:rsidR="00664059" w:rsidRPr="003244E1" w:rsidRDefault="00664059" w:rsidP="00D50C2E">
            <w:pPr>
              <w:rPr>
                <w:rFonts w:cstheme="minorHAnsi"/>
                <w:sz w:val="20"/>
                <w:szCs w:val="20"/>
              </w:rPr>
            </w:pPr>
            <w:r w:rsidRPr="003244E1">
              <w:rPr>
                <w:rFonts w:cstheme="minorHAnsi"/>
                <w:sz w:val="20"/>
                <w:szCs w:val="20"/>
              </w:rPr>
              <w:t>Kickoff houden met bron</w:t>
            </w:r>
          </w:p>
        </w:tc>
        <w:tc>
          <w:tcPr>
            <w:tcW w:w="1687" w:type="dxa"/>
          </w:tcPr>
          <w:p w14:paraId="295B93E6" w14:textId="77777777" w:rsidR="00664059" w:rsidRPr="003244E1" w:rsidRDefault="00664059" w:rsidP="00D50C2E">
            <w:pPr>
              <w:rPr>
                <w:rFonts w:cstheme="minorHAnsi"/>
                <w:sz w:val="20"/>
                <w:szCs w:val="20"/>
              </w:rPr>
            </w:pPr>
            <w:r w:rsidRPr="003244E1">
              <w:rPr>
                <w:rFonts w:cstheme="minorHAnsi"/>
                <w:sz w:val="20"/>
                <w:szCs w:val="20"/>
              </w:rPr>
              <w:t>IA/PO</w:t>
            </w:r>
          </w:p>
        </w:tc>
        <w:tc>
          <w:tcPr>
            <w:tcW w:w="1161" w:type="dxa"/>
          </w:tcPr>
          <w:p w14:paraId="3945AAC2" w14:textId="77777777" w:rsidR="00664059" w:rsidRPr="003244E1" w:rsidRDefault="00664059" w:rsidP="00D50C2E">
            <w:pPr>
              <w:rPr>
                <w:rFonts w:cstheme="minorHAnsi"/>
                <w:sz w:val="20"/>
                <w:szCs w:val="20"/>
              </w:rPr>
            </w:pPr>
            <w:r w:rsidRPr="003244E1">
              <w:rPr>
                <w:rFonts w:cstheme="minorHAnsi"/>
                <w:sz w:val="20"/>
                <w:szCs w:val="20"/>
              </w:rPr>
              <w:t>1-5 dag</w:t>
            </w:r>
          </w:p>
        </w:tc>
        <w:tc>
          <w:tcPr>
            <w:tcW w:w="1015" w:type="dxa"/>
          </w:tcPr>
          <w:p w14:paraId="40B4A3E7" w14:textId="77777777" w:rsidR="00664059" w:rsidRPr="003244E1" w:rsidRDefault="00664059" w:rsidP="00D50C2E">
            <w:pPr>
              <w:rPr>
                <w:rFonts w:cstheme="minorHAnsi"/>
                <w:sz w:val="20"/>
                <w:szCs w:val="20"/>
              </w:rPr>
            </w:pPr>
            <w:r w:rsidRPr="003244E1">
              <w:rPr>
                <w:rFonts w:cstheme="minorHAnsi"/>
                <w:sz w:val="20"/>
                <w:szCs w:val="20"/>
              </w:rPr>
              <w:t>1-2 wk</w:t>
            </w:r>
          </w:p>
        </w:tc>
      </w:tr>
      <w:tr w:rsidR="00664059" w14:paraId="34591742" w14:textId="77777777" w:rsidTr="00664059">
        <w:tc>
          <w:tcPr>
            <w:tcW w:w="498" w:type="dxa"/>
          </w:tcPr>
          <w:p w14:paraId="4B96B8AB" w14:textId="77777777" w:rsidR="00664059" w:rsidRPr="003244E1" w:rsidRDefault="00664059" w:rsidP="00D50C2E">
            <w:pPr>
              <w:rPr>
                <w:rFonts w:cstheme="minorHAnsi"/>
                <w:sz w:val="20"/>
                <w:szCs w:val="20"/>
              </w:rPr>
            </w:pPr>
          </w:p>
        </w:tc>
        <w:tc>
          <w:tcPr>
            <w:tcW w:w="4701" w:type="dxa"/>
          </w:tcPr>
          <w:p w14:paraId="70375F25" w14:textId="3262EC2C" w:rsidR="00664059" w:rsidRPr="003244E1" w:rsidRDefault="003244E1" w:rsidP="00D50C2E">
            <w:pPr>
              <w:rPr>
                <w:rFonts w:cstheme="minorHAnsi"/>
                <w:i/>
                <w:color w:val="00B050"/>
                <w:sz w:val="20"/>
                <w:szCs w:val="20"/>
              </w:rPr>
            </w:pPr>
            <w:r>
              <w:rPr>
                <w:rFonts w:cstheme="minorHAnsi"/>
                <w:i/>
                <w:sz w:val="20"/>
                <w:szCs w:val="20"/>
              </w:rPr>
              <w:t>Planningsvoorstel met duidelijke afspraken (deliverable)</w:t>
            </w:r>
          </w:p>
        </w:tc>
        <w:tc>
          <w:tcPr>
            <w:tcW w:w="1687" w:type="dxa"/>
          </w:tcPr>
          <w:p w14:paraId="174A0548" w14:textId="77777777" w:rsidR="00664059" w:rsidRPr="003244E1" w:rsidRDefault="00664059" w:rsidP="00D50C2E">
            <w:pPr>
              <w:rPr>
                <w:rFonts w:cstheme="minorHAnsi"/>
                <w:sz w:val="20"/>
                <w:szCs w:val="20"/>
              </w:rPr>
            </w:pPr>
          </w:p>
        </w:tc>
        <w:tc>
          <w:tcPr>
            <w:tcW w:w="1161" w:type="dxa"/>
          </w:tcPr>
          <w:p w14:paraId="0DB951EF" w14:textId="77777777" w:rsidR="00664059" w:rsidRPr="003244E1" w:rsidRDefault="00664059" w:rsidP="00D50C2E">
            <w:pPr>
              <w:rPr>
                <w:rFonts w:cstheme="minorHAnsi"/>
                <w:sz w:val="20"/>
                <w:szCs w:val="20"/>
              </w:rPr>
            </w:pPr>
          </w:p>
        </w:tc>
        <w:tc>
          <w:tcPr>
            <w:tcW w:w="1015" w:type="dxa"/>
          </w:tcPr>
          <w:p w14:paraId="1988E8D6" w14:textId="77777777" w:rsidR="00664059" w:rsidRPr="003244E1" w:rsidRDefault="00664059" w:rsidP="00D50C2E">
            <w:pPr>
              <w:rPr>
                <w:rFonts w:cstheme="minorHAnsi"/>
                <w:sz w:val="20"/>
                <w:szCs w:val="20"/>
              </w:rPr>
            </w:pPr>
          </w:p>
        </w:tc>
      </w:tr>
      <w:tr w:rsidR="00664059" w14:paraId="0E37676A" w14:textId="77777777" w:rsidTr="00664059">
        <w:tc>
          <w:tcPr>
            <w:tcW w:w="498" w:type="dxa"/>
          </w:tcPr>
          <w:p w14:paraId="58DE1DAF" w14:textId="77777777" w:rsidR="00664059" w:rsidRPr="003244E1" w:rsidRDefault="00664059" w:rsidP="00D50C2E">
            <w:pPr>
              <w:rPr>
                <w:rFonts w:cstheme="minorHAnsi"/>
                <w:sz w:val="20"/>
                <w:szCs w:val="20"/>
              </w:rPr>
            </w:pPr>
            <w:r w:rsidRPr="003244E1">
              <w:rPr>
                <w:rFonts w:cstheme="minorHAnsi"/>
                <w:sz w:val="20"/>
                <w:szCs w:val="20"/>
              </w:rPr>
              <w:t>4</w:t>
            </w:r>
          </w:p>
        </w:tc>
        <w:tc>
          <w:tcPr>
            <w:tcW w:w="4701" w:type="dxa"/>
          </w:tcPr>
          <w:p w14:paraId="5C25B331" w14:textId="77777777" w:rsidR="00664059" w:rsidRPr="003244E1" w:rsidRDefault="00664059" w:rsidP="00D50C2E">
            <w:pPr>
              <w:rPr>
                <w:rFonts w:cstheme="minorHAnsi"/>
                <w:sz w:val="20"/>
                <w:szCs w:val="20"/>
              </w:rPr>
            </w:pPr>
            <w:r w:rsidRPr="003244E1">
              <w:rPr>
                <w:rFonts w:cstheme="minorHAnsi"/>
                <w:sz w:val="20"/>
                <w:szCs w:val="20"/>
              </w:rPr>
              <w:t>Bronovereenkomst sluiten met bron</w:t>
            </w:r>
          </w:p>
        </w:tc>
        <w:tc>
          <w:tcPr>
            <w:tcW w:w="1687" w:type="dxa"/>
          </w:tcPr>
          <w:p w14:paraId="2D5838DE" w14:textId="77777777" w:rsidR="00664059" w:rsidRPr="003244E1" w:rsidRDefault="00664059" w:rsidP="00D50C2E">
            <w:pPr>
              <w:rPr>
                <w:rFonts w:cstheme="minorHAnsi"/>
                <w:sz w:val="20"/>
                <w:szCs w:val="20"/>
              </w:rPr>
            </w:pPr>
            <w:r w:rsidRPr="003244E1">
              <w:rPr>
                <w:rFonts w:cstheme="minorHAnsi"/>
                <w:sz w:val="20"/>
                <w:szCs w:val="20"/>
              </w:rPr>
              <w:t>IA/PO</w:t>
            </w:r>
          </w:p>
        </w:tc>
        <w:tc>
          <w:tcPr>
            <w:tcW w:w="1161" w:type="dxa"/>
          </w:tcPr>
          <w:p w14:paraId="2C8A5CDD" w14:textId="77777777" w:rsidR="00664059" w:rsidRPr="003244E1" w:rsidRDefault="00664059" w:rsidP="00664059">
            <w:pPr>
              <w:rPr>
                <w:rFonts w:cstheme="minorHAnsi"/>
                <w:sz w:val="20"/>
                <w:szCs w:val="20"/>
              </w:rPr>
            </w:pPr>
            <w:r w:rsidRPr="003244E1">
              <w:rPr>
                <w:rFonts w:cstheme="minorHAnsi"/>
                <w:sz w:val="20"/>
                <w:szCs w:val="20"/>
              </w:rPr>
              <w:t>1-2 dag</w:t>
            </w:r>
          </w:p>
        </w:tc>
        <w:tc>
          <w:tcPr>
            <w:tcW w:w="1015" w:type="dxa"/>
          </w:tcPr>
          <w:p w14:paraId="53195750" w14:textId="77777777" w:rsidR="00664059" w:rsidRPr="003244E1" w:rsidRDefault="00664059" w:rsidP="00D50C2E">
            <w:pPr>
              <w:rPr>
                <w:rFonts w:cstheme="minorHAnsi"/>
                <w:sz w:val="20"/>
                <w:szCs w:val="20"/>
              </w:rPr>
            </w:pPr>
            <w:r w:rsidRPr="003244E1">
              <w:rPr>
                <w:rFonts w:cstheme="minorHAnsi"/>
                <w:sz w:val="20"/>
                <w:szCs w:val="20"/>
              </w:rPr>
              <w:t>1-2 wk</w:t>
            </w:r>
          </w:p>
        </w:tc>
      </w:tr>
      <w:tr w:rsidR="00664059" w14:paraId="10BF1263" w14:textId="77777777" w:rsidTr="00664059">
        <w:tc>
          <w:tcPr>
            <w:tcW w:w="498" w:type="dxa"/>
          </w:tcPr>
          <w:p w14:paraId="7E870EB1" w14:textId="77777777" w:rsidR="00664059" w:rsidRPr="003244E1" w:rsidRDefault="00664059" w:rsidP="00D50C2E">
            <w:pPr>
              <w:rPr>
                <w:rFonts w:cstheme="minorHAnsi"/>
                <w:sz w:val="20"/>
                <w:szCs w:val="20"/>
              </w:rPr>
            </w:pPr>
          </w:p>
        </w:tc>
        <w:tc>
          <w:tcPr>
            <w:tcW w:w="4701" w:type="dxa"/>
          </w:tcPr>
          <w:p w14:paraId="1E4B9D8E" w14:textId="024473CB" w:rsidR="00664059" w:rsidRPr="003244E1" w:rsidRDefault="00664059" w:rsidP="00D50C2E">
            <w:pPr>
              <w:rPr>
                <w:rFonts w:cstheme="minorHAnsi"/>
                <w:b/>
                <w:i/>
                <w:color w:val="00B050"/>
                <w:sz w:val="20"/>
                <w:szCs w:val="20"/>
              </w:rPr>
            </w:pPr>
            <w:r w:rsidRPr="003244E1">
              <w:rPr>
                <w:rFonts w:cstheme="minorHAnsi"/>
                <w:b/>
                <w:i/>
                <w:sz w:val="20"/>
                <w:szCs w:val="20"/>
              </w:rPr>
              <w:t>Requirementsdocument v0.1</w:t>
            </w:r>
            <w:r w:rsidR="003244E1" w:rsidRPr="003244E1">
              <w:rPr>
                <w:rFonts w:cstheme="minorHAnsi"/>
                <w:b/>
                <w:i/>
                <w:sz w:val="20"/>
                <w:szCs w:val="20"/>
              </w:rPr>
              <w:t xml:space="preserve"> (deliverable)</w:t>
            </w:r>
          </w:p>
        </w:tc>
        <w:tc>
          <w:tcPr>
            <w:tcW w:w="1687" w:type="dxa"/>
          </w:tcPr>
          <w:p w14:paraId="55E810CC" w14:textId="77777777" w:rsidR="00664059" w:rsidRPr="003244E1" w:rsidRDefault="00664059" w:rsidP="00D50C2E">
            <w:pPr>
              <w:rPr>
                <w:rFonts w:cstheme="minorHAnsi"/>
                <w:b/>
                <w:sz w:val="20"/>
                <w:szCs w:val="20"/>
              </w:rPr>
            </w:pPr>
          </w:p>
        </w:tc>
        <w:tc>
          <w:tcPr>
            <w:tcW w:w="1161" w:type="dxa"/>
          </w:tcPr>
          <w:p w14:paraId="42D95580" w14:textId="77777777" w:rsidR="00664059" w:rsidRPr="003244E1" w:rsidRDefault="00664059" w:rsidP="00664059">
            <w:pPr>
              <w:rPr>
                <w:rFonts w:cstheme="minorHAnsi"/>
                <w:b/>
                <w:sz w:val="20"/>
                <w:szCs w:val="20"/>
              </w:rPr>
            </w:pPr>
            <w:r w:rsidRPr="003244E1">
              <w:rPr>
                <w:rFonts w:cstheme="minorHAnsi"/>
                <w:b/>
                <w:sz w:val="20"/>
                <w:szCs w:val="20"/>
              </w:rPr>
              <w:t>1 wk</w:t>
            </w:r>
          </w:p>
        </w:tc>
        <w:tc>
          <w:tcPr>
            <w:tcW w:w="1015" w:type="dxa"/>
          </w:tcPr>
          <w:p w14:paraId="26B1DEDA" w14:textId="77777777" w:rsidR="00664059" w:rsidRPr="003244E1" w:rsidRDefault="00664059" w:rsidP="00D50C2E">
            <w:pPr>
              <w:rPr>
                <w:rFonts w:cstheme="minorHAnsi"/>
                <w:b/>
                <w:sz w:val="20"/>
                <w:szCs w:val="20"/>
              </w:rPr>
            </w:pPr>
            <w:r w:rsidRPr="003244E1">
              <w:rPr>
                <w:rFonts w:cstheme="minorHAnsi"/>
                <w:b/>
                <w:sz w:val="20"/>
                <w:szCs w:val="20"/>
              </w:rPr>
              <w:t>5 wk</w:t>
            </w:r>
          </w:p>
        </w:tc>
      </w:tr>
      <w:tr w:rsidR="00664059" w14:paraId="7B779961" w14:textId="77777777" w:rsidTr="00664059">
        <w:tc>
          <w:tcPr>
            <w:tcW w:w="498" w:type="dxa"/>
          </w:tcPr>
          <w:p w14:paraId="0D31147E" w14:textId="77777777" w:rsidR="00664059" w:rsidRPr="003244E1" w:rsidRDefault="00664059" w:rsidP="00D50C2E">
            <w:pPr>
              <w:rPr>
                <w:rFonts w:cstheme="minorHAnsi"/>
                <w:sz w:val="20"/>
                <w:szCs w:val="20"/>
              </w:rPr>
            </w:pPr>
            <w:r w:rsidRPr="003244E1">
              <w:rPr>
                <w:rFonts w:cstheme="minorHAnsi"/>
                <w:sz w:val="20"/>
                <w:szCs w:val="20"/>
              </w:rPr>
              <w:lastRenderedPageBreak/>
              <w:t>5</w:t>
            </w:r>
          </w:p>
        </w:tc>
        <w:tc>
          <w:tcPr>
            <w:tcW w:w="4701" w:type="dxa"/>
          </w:tcPr>
          <w:p w14:paraId="2EEBE5EA" w14:textId="77777777" w:rsidR="00664059" w:rsidRPr="003244E1" w:rsidRDefault="00664059" w:rsidP="00D50C2E">
            <w:pPr>
              <w:rPr>
                <w:rFonts w:cstheme="minorHAnsi"/>
                <w:b/>
                <w:sz w:val="20"/>
                <w:szCs w:val="20"/>
              </w:rPr>
            </w:pPr>
            <w:r w:rsidRPr="003244E1">
              <w:rPr>
                <w:rFonts w:cstheme="minorHAnsi"/>
                <w:b/>
                <w:sz w:val="20"/>
                <w:szCs w:val="20"/>
              </w:rPr>
              <w:t>Uitvoeren informatieanalyse</w:t>
            </w:r>
          </w:p>
        </w:tc>
        <w:tc>
          <w:tcPr>
            <w:tcW w:w="1687" w:type="dxa"/>
          </w:tcPr>
          <w:p w14:paraId="2AE00811" w14:textId="77777777" w:rsidR="00664059" w:rsidRPr="003244E1" w:rsidRDefault="00664059" w:rsidP="00D50C2E">
            <w:pPr>
              <w:rPr>
                <w:rFonts w:cstheme="minorHAnsi"/>
                <w:b/>
                <w:sz w:val="20"/>
                <w:szCs w:val="20"/>
              </w:rPr>
            </w:pPr>
            <w:r w:rsidRPr="003244E1">
              <w:rPr>
                <w:rFonts w:cstheme="minorHAnsi"/>
                <w:b/>
                <w:sz w:val="20"/>
                <w:szCs w:val="20"/>
              </w:rPr>
              <w:t>IA</w:t>
            </w:r>
          </w:p>
        </w:tc>
        <w:tc>
          <w:tcPr>
            <w:tcW w:w="1161" w:type="dxa"/>
          </w:tcPr>
          <w:p w14:paraId="6FA247A5" w14:textId="77777777" w:rsidR="00664059" w:rsidRPr="003244E1" w:rsidRDefault="00664059" w:rsidP="00664059">
            <w:pPr>
              <w:rPr>
                <w:rFonts w:cstheme="minorHAnsi"/>
                <w:b/>
                <w:sz w:val="20"/>
                <w:szCs w:val="20"/>
              </w:rPr>
            </w:pPr>
            <w:r w:rsidRPr="003244E1">
              <w:rPr>
                <w:rFonts w:cstheme="minorHAnsi"/>
                <w:b/>
                <w:sz w:val="20"/>
                <w:szCs w:val="20"/>
              </w:rPr>
              <w:t>3 wk</w:t>
            </w:r>
          </w:p>
        </w:tc>
        <w:tc>
          <w:tcPr>
            <w:tcW w:w="1015" w:type="dxa"/>
          </w:tcPr>
          <w:p w14:paraId="3FA36C1E" w14:textId="77777777" w:rsidR="00664059" w:rsidRPr="003244E1" w:rsidRDefault="00664059" w:rsidP="00D50C2E">
            <w:pPr>
              <w:rPr>
                <w:rFonts w:cstheme="minorHAnsi"/>
                <w:b/>
                <w:sz w:val="20"/>
                <w:szCs w:val="20"/>
              </w:rPr>
            </w:pPr>
            <w:r w:rsidRPr="003244E1">
              <w:rPr>
                <w:rFonts w:cstheme="minorHAnsi"/>
                <w:b/>
                <w:sz w:val="20"/>
                <w:szCs w:val="20"/>
              </w:rPr>
              <w:t>6 wk</w:t>
            </w:r>
          </w:p>
        </w:tc>
      </w:tr>
      <w:tr w:rsidR="00664059" w14:paraId="71215BEE" w14:textId="77777777" w:rsidTr="00664059">
        <w:tc>
          <w:tcPr>
            <w:tcW w:w="498" w:type="dxa"/>
          </w:tcPr>
          <w:p w14:paraId="36442051" w14:textId="77777777" w:rsidR="00664059" w:rsidRPr="003244E1" w:rsidRDefault="00664059" w:rsidP="00D50C2E">
            <w:pPr>
              <w:rPr>
                <w:rFonts w:cstheme="minorHAnsi"/>
                <w:sz w:val="20"/>
                <w:szCs w:val="20"/>
              </w:rPr>
            </w:pPr>
          </w:p>
        </w:tc>
        <w:tc>
          <w:tcPr>
            <w:tcW w:w="4701" w:type="dxa"/>
          </w:tcPr>
          <w:p w14:paraId="6E98837D" w14:textId="44009E8F" w:rsidR="00664059" w:rsidRPr="003244E1" w:rsidRDefault="00664059" w:rsidP="00D50C2E">
            <w:pPr>
              <w:rPr>
                <w:rFonts w:cstheme="minorHAnsi"/>
                <w:i/>
                <w:color w:val="00B050"/>
                <w:sz w:val="20"/>
                <w:szCs w:val="20"/>
              </w:rPr>
            </w:pPr>
            <w:r w:rsidRPr="003244E1">
              <w:rPr>
                <w:rFonts w:cstheme="minorHAnsi"/>
                <w:i/>
                <w:sz w:val="20"/>
                <w:szCs w:val="20"/>
              </w:rPr>
              <w:t>Requirementsdocument</w:t>
            </w:r>
            <w:r w:rsidR="003244E1">
              <w:rPr>
                <w:rFonts w:cstheme="minorHAnsi"/>
                <w:i/>
                <w:sz w:val="20"/>
                <w:szCs w:val="20"/>
              </w:rPr>
              <w:t xml:space="preserve"> (deliverable)</w:t>
            </w:r>
          </w:p>
        </w:tc>
        <w:tc>
          <w:tcPr>
            <w:tcW w:w="1687" w:type="dxa"/>
          </w:tcPr>
          <w:p w14:paraId="6BF937DC" w14:textId="77777777" w:rsidR="00664059" w:rsidRPr="003244E1" w:rsidRDefault="00664059" w:rsidP="00D50C2E">
            <w:pPr>
              <w:rPr>
                <w:rFonts w:cstheme="minorHAnsi"/>
                <w:sz w:val="20"/>
                <w:szCs w:val="20"/>
              </w:rPr>
            </w:pPr>
          </w:p>
        </w:tc>
        <w:tc>
          <w:tcPr>
            <w:tcW w:w="1161" w:type="dxa"/>
          </w:tcPr>
          <w:p w14:paraId="52E0F106" w14:textId="77777777" w:rsidR="00664059" w:rsidRPr="003244E1" w:rsidRDefault="00664059" w:rsidP="00D50C2E">
            <w:pPr>
              <w:rPr>
                <w:rFonts w:cstheme="minorHAnsi"/>
                <w:sz w:val="20"/>
                <w:szCs w:val="20"/>
              </w:rPr>
            </w:pPr>
          </w:p>
        </w:tc>
        <w:tc>
          <w:tcPr>
            <w:tcW w:w="1015" w:type="dxa"/>
          </w:tcPr>
          <w:p w14:paraId="1A8B67FF" w14:textId="77777777" w:rsidR="00664059" w:rsidRPr="003244E1" w:rsidRDefault="00664059" w:rsidP="00D50C2E">
            <w:pPr>
              <w:rPr>
                <w:rFonts w:cstheme="minorHAnsi"/>
                <w:sz w:val="20"/>
                <w:szCs w:val="20"/>
              </w:rPr>
            </w:pPr>
          </w:p>
        </w:tc>
      </w:tr>
      <w:tr w:rsidR="00664059" w14:paraId="684E0D80" w14:textId="77777777" w:rsidTr="00664059">
        <w:tc>
          <w:tcPr>
            <w:tcW w:w="498" w:type="dxa"/>
          </w:tcPr>
          <w:p w14:paraId="27D09F71" w14:textId="77777777" w:rsidR="00664059" w:rsidRPr="003244E1" w:rsidRDefault="00664059" w:rsidP="00D50C2E">
            <w:pPr>
              <w:rPr>
                <w:rFonts w:cstheme="minorHAnsi"/>
                <w:sz w:val="20"/>
                <w:szCs w:val="20"/>
              </w:rPr>
            </w:pPr>
          </w:p>
        </w:tc>
        <w:tc>
          <w:tcPr>
            <w:tcW w:w="4701" w:type="dxa"/>
          </w:tcPr>
          <w:p w14:paraId="09816DC6" w14:textId="55B9B27B" w:rsidR="00664059" w:rsidRPr="003244E1" w:rsidRDefault="003244E1" w:rsidP="00D50C2E">
            <w:pPr>
              <w:rPr>
                <w:rFonts w:cstheme="minorHAnsi"/>
                <w:i/>
                <w:sz w:val="20"/>
                <w:szCs w:val="20"/>
              </w:rPr>
            </w:pPr>
            <w:r>
              <w:rPr>
                <w:rFonts w:cstheme="minorHAnsi"/>
                <w:i/>
                <w:sz w:val="20"/>
                <w:szCs w:val="20"/>
              </w:rPr>
              <w:t>Acceptatiec</w:t>
            </w:r>
            <w:r w:rsidR="00664059" w:rsidRPr="003244E1">
              <w:rPr>
                <w:rFonts w:cstheme="minorHAnsi"/>
                <w:i/>
                <w:sz w:val="20"/>
                <w:szCs w:val="20"/>
              </w:rPr>
              <w:t>riteria</w:t>
            </w:r>
            <w:r>
              <w:rPr>
                <w:rFonts w:cstheme="minorHAnsi"/>
                <w:i/>
                <w:sz w:val="20"/>
                <w:szCs w:val="20"/>
              </w:rPr>
              <w:t>(deliverable)</w:t>
            </w:r>
          </w:p>
        </w:tc>
        <w:tc>
          <w:tcPr>
            <w:tcW w:w="1687" w:type="dxa"/>
          </w:tcPr>
          <w:p w14:paraId="455CEF7D" w14:textId="77777777" w:rsidR="00664059" w:rsidRPr="003244E1" w:rsidRDefault="00664059" w:rsidP="00D50C2E">
            <w:pPr>
              <w:rPr>
                <w:rFonts w:cstheme="minorHAnsi"/>
                <w:sz w:val="20"/>
                <w:szCs w:val="20"/>
              </w:rPr>
            </w:pPr>
          </w:p>
        </w:tc>
        <w:tc>
          <w:tcPr>
            <w:tcW w:w="1161" w:type="dxa"/>
          </w:tcPr>
          <w:p w14:paraId="195C6ED8" w14:textId="77777777" w:rsidR="00664059" w:rsidRPr="003244E1" w:rsidRDefault="00664059" w:rsidP="00D50C2E">
            <w:pPr>
              <w:rPr>
                <w:rFonts w:cstheme="minorHAnsi"/>
                <w:sz w:val="20"/>
                <w:szCs w:val="20"/>
              </w:rPr>
            </w:pPr>
          </w:p>
        </w:tc>
        <w:tc>
          <w:tcPr>
            <w:tcW w:w="1015" w:type="dxa"/>
          </w:tcPr>
          <w:p w14:paraId="0A15258B" w14:textId="77777777" w:rsidR="00664059" w:rsidRPr="003244E1" w:rsidRDefault="00664059" w:rsidP="00D50C2E">
            <w:pPr>
              <w:rPr>
                <w:rFonts w:cstheme="minorHAnsi"/>
                <w:sz w:val="20"/>
                <w:szCs w:val="20"/>
              </w:rPr>
            </w:pPr>
          </w:p>
        </w:tc>
      </w:tr>
      <w:tr w:rsidR="00664059" w14:paraId="13DA26AB" w14:textId="77777777" w:rsidTr="00664059">
        <w:tc>
          <w:tcPr>
            <w:tcW w:w="498" w:type="dxa"/>
          </w:tcPr>
          <w:p w14:paraId="1568D6B2" w14:textId="77777777" w:rsidR="00664059" w:rsidRPr="003244E1" w:rsidRDefault="00664059" w:rsidP="00D50C2E">
            <w:pPr>
              <w:rPr>
                <w:rFonts w:cstheme="minorHAnsi"/>
                <w:sz w:val="20"/>
                <w:szCs w:val="20"/>
              </w:rPr>
            </w:pPr>
          </w:p>
        </w:tc>
        <w:tc>
          <w:tcPr>
            <w:tcW w:w="4701" w:type="dxa"/>
          </w:tcPr>
          <w:p w14:paraId="7201336B" w14:textId="7F764377" w:rsidR="00664059" w:rsidRPr="003244E1" w:rsidRDefault="00664059" w:rsidP="00D50C2E">
            <w:pPr>
              <w:rPr>
                <w:rFonts w:cstheme="minorHAnsi"/>
                <w:i/>
                <w:color w:val="00B050"/>
                <w:sz w:val="20"/>
                <w:szCs w:val="20"/>
              </w:rPr>
            </w:pPr>
            <w:r w:rsidRPr="003244E1">
              <w:rPr>
                <w:rFonts w:cstheme="minorHAnsi"/>
                <w:i/>
                <w:sz w:val="20"/>
                <w:szCs w:val="20"/>
              </w:rPr>
              <w:t>RLO v0.9</w:t>
            </w:r>
            <w:r w:rsidR="003244E1">
              <w:rPr>
                <w:rFonts w:cstheme="minorHAnsi"/>
                <w:i/>
                <w:sz w:val="20"/>
                <w:szCs w:val="20"/>
              </w:rPr>
              <w:t xml:space="preserve"> (deliverable)</w:t>
            </w:r>
          </w:p>
        </w:tc>
        <w:tc>
          <w:tcPr>
            <w:tcW w:w="1687" w:type="dxa"/>
          </w:tcPr>
          <w:p w14:paraId="331E7806" w14:textId="77777777" w:rsidR="00664059" w:rsidRPr="003244E1" w:rsidRDefault="00664059" w:rsidP="00D50C2E">
            <w:pPr>
              <w:rPr>
                <w:rFonts w:cstheme="minorHAnsi"/>
                <w:sz w:val="20"/>
                <w:szCs w:val="20"/>
              </w:rPr>
            </w:pPr>
          </w:p>
        </w:tc>
        <w:tc>
          <w:tcPr>
            <w:tcW w:w="1161" w:type="dxa"/>
          </w:tcPr>
          <w:p w14:paraId="32EF443D" w14:textId="77777777" w:rsidR="00664059" w:rsidRPr="003244E1" w:rsidRDefault="00664059" w:rsidP="00D50C2E">
            <w:pPr>
              <w:rPr>
                <w:rFonts w:cstheme="minorHAnsi"/>
                <w:sz w:val="20"/>
                <w:szCs w:val="20"/>
              </w:rPr>
            </w:pPr>
          </w:p>
        </w:tc>
        <w:tc>
          <w:tcPr>
            <w:tcW w:w="1015" w:type="dxa"/>
          </w:tcPr>
          <w:p w14:paraId="2019ABA2" w14:textId="77777777" w:rsidR="00664059" w:rsidRPr="003244E1" w:rsidRDefault="00664059" w:rsidP="00D50C2E">
            <w:pPr>
              <w:rPr>
                <w:rFonts w:cstheme="minorHAnsi"/>
                <w:sz w:val="20"/>
                <w:szCs w:val="20"/>
              </w:rPr>
            </w:pPr>
          </w:p>
        </w:tc>
      </w:tr>
      <w:tr w:rsidR="00664059" w14:paraId="7DC55CF0" w14:textId="77777777" w:rsidTr="00664059">
        <w:tc>
          <w:tcPr>
            <w:tcW w:w="498" w:type="dxa"/>
          </w:tcPr>
          <w:p w14:paraId="330A262B" w14:textId="77777777" w:rsidR="00664059" w:rsidRPr="003244E1" w:rsidRDefault="00664059" w:rsidP="00D50C2E">
            <w:pPr>
              <w:rPr>
                <w:rFonts w:cstheme="minorHAnsi"/>
                <w:sz w:val="20"/>
                <w:szCs w:val="20"/>
              </w:rPr>
            </w:pPr>
            <w:r w:rsidRPr="003244E1">
              <w:rPr>
                <w:rFonts w:cstheme="minorHAnsi"/>
                <w:sz w:val="20"/>
                <w:szCs w:val="20"/>
              </w:rPr>
              <w:t>6</w:t>
            </w:r>
          </w:p>
        </w:tc>
        <w:tc>
          <w:tcPr>
            <w:tcW w:w="4701" w:type="dxa"/>
          </w:tcPr>
          <w:p w14:paraId="2767145E" w14:textId="77777777" w:rsidR="00664059" w:rsidRPr="003244E1" w:rsidRDefault="00664059" w:rsidP="00D50C2E">
            <w:pPr>
              <w:rPr>
                <w:rFonts w:cstheme="minorHAnsi"/>
                <w:sz w:val="20"/>
                <w:szCs w:val="20"/>
              </w:rPr>
            </w:pPr>
            <w:r w:rsidRPr="003244E1">
              <w:rPr>
                <w:rFonts w:cstheme="minorHAnsi"/>
                <w:sz w:val="20"/>
                <w:szCs w:val="20"/>
              </w:rPr>
              <w:t>Verkrijgen testset</w:t>
            </w:r>
          </w:p>
        </w:tc>
        <w:tc>
          <w:tcPr>
            <w:tcW w:w="1687" w:type="dxa"/>
          </w:tcPr>
          <w:p w14:paraId="38851E55" w14:textId="77777777" w:rsidR="00664059" w:rsidRPr="003244E1" w:rsidRDefault="00664059" w:rsidP="00D50C2E">
            <w:pPr>
              <w:rPr>
                <w:rFonts w:cstheme="minorHAnsi"/>
                <w:sz w:val="20"/>
                <w:szCs w:val="20"/>
              </w:rPr>
            </w:pPr>
            <w:r w:rsidRPr="003244E1">
              <w:rPr>
                <w:rFonts w:cstheme="minorHAnsi"/>
                <w:sz w:val="20"/>
                <w:szCs w:val="20"/>
              </w:rPr>
              <w:t>Tester</w:t>
            </w:r>
          </w:p>
        </w:tc>
        <w:tc>
          <w:tcPr>
            <w:tcW w:w="1161" w:type="dxa"/>
          </w:tcPr>
          <w:p w14:paraId="65E987F5" w14:textId="3120F3A4" w:rsidR="00664059" w:rsidRPr="003244E1" w:rsidRDefault="00664059" w:rsidP="002126B3">
            <w:pPr>
              <w:rPr>
                <w:rFonts w:cstheme="minorHAnsi"/>
                <w:sz w:val="20"/>
                <w:szCs w:val="20"/>
              </w:rPr>
            </w:pPr>
            <w:r w:rsidRPr="003244E1">
              <w:rPr>
                <w:rFonts w:cstheme="minorHAnsi"/>
                <w:sz w:val="20"/>
                <w:szCs w:val="20"/>
              </w:rPr>
              <w:t xml:space="preserve">1 </w:t>
            </w:r>
            <w:r w:rsidR="002126B3">
              <w:rPr>
                <w:rFonts w:cstheme="minorHAnsi"/>
                <w:sz w:val="20"/>
                <w:szCs w:val="20"/>
              </w:rPr>
              <w:t>dag</w:t>
            </w:r>
          </w:p>
        </w:tc>
        <w:tc>
          <w:tcPr>
            <w:tcW w:w="1015" w:type="dxa"/>
          </w:tcPr>
          <w:p w14:paraId="4B119D1E" w14:textId="77777777" w:rsidR="00664059" w:rsidRPr="003244E1" w:rsidRDefault="00664059" w:rsidP="00D50C2E">
            <w:pPr>
              <w:rPr>
                <w:rFonts w:cstheme="minorHAnsi"/>
                <w:sz w:val="20"/>
                <w:szCs w:val="20"/>
              </w:rPr>
            </w:pPr>
            <w:r w:rsidRPr="003244E1">
              <w:rPr>
                <w:rFonts w:cstheme="minorHAnsi"/>
                <w:sz w:val="20"/>
                <w:szCs w:val="20"/>
              </w:rPr>
              <w:t>1 sprint</w:t>
            </w:r>
          </w:p>
        </w:tc>
      </w:tr>
      <w:tr w:rsidR="00664059" w14:paraId="7EC5C88D" w14:textId="77777777" w:rsidTr="00664059">
        <w:tc>
          <w:tcPr>
            <w:tcW w:w="498" w:type="dxa"/>
          </w:tcPr>
          <w:p w14:paraId="178B699D" w14:textId="77777777" w:rsidR="00664059" w:rsidRPr="003244E1" w:rsidRDefault="00664059" w:rsidP="00D50C2E">
            <w:pPr>
              <w:rPr>
                <w:rFonts w:cstheme="minorHAnsi"/>
                <w:sz w:val="20"/>
                <w:szCs w:val="20"/>
              </w:rPr>
            </w:pPr>
            <w:r w:rsidRPr="003244E1">
              <w:rPr>
                <w:rFonts w:cstheme="minorHAnsi"/>
                <w:sz w:val="20"/>
                <w:szCs w:val="20"/>
              </w:rPr>
              <w:t>7</w:t>
            </w:r>
          </w:p>
        </w:tc>
        <w:tc>
          <w:tcPr>
            <w:tcW w:w="4701" w:type="dxa"/>
          </w:tcPr>
          <w:p w14:paraId="5A5F5A6A" w14:textId="77777777" w:rsidR="00664059" w:rsidRPr="000E67F8" w:rsidRDefault="00664059" w:rsidP="00D50C2E">
            <w:pPr>
              <w:rPr>
                <w:rFonts w:cstheme="minorHAnsi"/>
                <w:b/>
                <w:sz w:val="20"/>
                <w:szCs w:val="20"/>
              </w:rPr>
            </w:pPr>
            <w:r w:rsidRPr="000E67F8">
              <w:rPr>
                <w:rFonts w:cstheme="minorHAnsi"/>
                <w:b/>
                <w:sz w:val="20"/>
                <w:szCs w:val="20"/>
              </w:rPr>
              <w:t>Tot stand brengen stuurmetadata o.b.v. RLO op O</w:t>
            </w:r>
          </w:p>
        </w:tc>
        <w:tc>
          <w:tcPr>
            <w:tcW w:w="1687" w:type="dxa"/>
          </w:tcPr>
          <w:p w14:paraId="171C7F0F" w14:textId="77777777" w:rsidR="00664059" w:rsidRPr="000E67F8" w:rsidRDefault="00664059" w:rsidP="00D50C2E">
            <w:pPr>
              <w:rPr>
                <w:rFonts w:cstheme="minorHAnsi"/>
                <w:b/>
                <w:sz w:val="20"/>
                <w:szCs w:val="20"/>
              </w:rPr>
            </w:pPr>
            <w:r w:rsidRPr="000E67F8">
              <w:rPr>
                <w:rFonts w:cstheme="minorHAnsi"/>
                <w:b/>
                <w:sz w:val="20"/>
                <w:szCs w:val="20"/>
              </w:rPr>
              <w:t>Configurator</w:t>
            </w:r>
          </w:p>
        </w:tc>
        <w:tc>
          <w:tcPr>
            <w:tcW w:w="1161" w:type="dxa"/>
          </w:tcPr>
          <w:p w14:paraId="3B43212A" w14:textId="77777777" w:rsidR="00664059" w:rsidRPr="000E67F8" w:rsidRDefault="00664059" w:rsidP="00D50C2E">
            <w:pPr>
              <w:rPr>
                <w:rFonts w:cstheme="minorHAnsi"/>
                <w:b/>
                <w:sz w:val="20"/>
                <w:szCs w:val="20"/>
              </w:rPr>
            </w:pPr>
            <w:r w:rsidRPr="000E67F8">
              <w:rPr>
                <w:rFonts w:cstheme="minorHAnsi"/>
                <w:b/>
                <w:sz w:val="20"/>
                <w:szCs w:val="20"/>
              </w:rPr>
              <w:t>1 wk</w:t>
            </w:r>
          </w:p>
        </w:tc>
        <w:tc>
          <w:tcPr>
            <w:tcW w:w="1015" w:type="dxa"/>
          </w:tcPr>
          <w:p w14:paraId="195C2360" w14:textId="77777777" w:rsidR="00664059" w:rsidRPr="000E67F8" w:rsidRDefault="00664059" w:rsidP="00D50C2E">
            <w:pPr>
              <w:rPr>
                <w:rFonts w:cstheme="minorHAnsi"/>
                <w:b/>
                <w:sz w:val="20"/>
                <w:szCs w:val="20"/>
              </w:rPr>
            </w:pPr>
            <w:r w:rsidRPr="000E67F8">
              <w:rPr>
                <w:rFonts w:cstheme="minorHAnsi"/>
                <w:b/>
                <w:sz w:val="20"/>
                <w:szCs w:val="20"/>
              </w:rPr>
              <w:t>3 wk</w:t>
            </w:r>
          </w:p>
        </w:tc>
      </w:tr>
      <w:tr w:rsidR="00664059" w14:paraId="73D3BAC1" w14:textId="77777777" w:rsidTr="00664059">
        <w:tc>
          <w:tcPr>
            <w:tcW w:w="498" w:type="dxa"/>
          </w:tcPr>
          <w:p w14:paraId="04ABCFA6" w14:textId="77777777" w:rsidR="00664059" w:rsidRPr="003244E1" w:rsidRDefault="00664059" w:rsidP="00664059">
            <w:pPr>
              <w:rPr>
                <w:rFonts w:cstheme="minorHAnsi"/>
                <w:sz w:val="20"/>
                <w:szCs w:val="20"/>
              </w:rPr>
            </w:pPr>
            <w:r w:rsidRPr="003244E1">
              <w:rPr>
                <w:rFonts w:cstheme="minorHAnsi"/>
                <w:sz w:val="20"/>
                <w:szCs w:val="20"/>
              </w:rPr>
              <w:t>8</w:t>
            </w:r>
          </w:p>
        </w:tc>
        <w:tc>
          <w:tcPr>
            <w:tcW w:w="4701" w:type="dxa"/>
          </w:tcPr>
          <w:p w14:paraId="4E49C1AF" w14:textId="77777777" w:rsidR="00664059" w:rsidRPr="003244E1" w:rsidRDefault="00664059" w:rsidP="00664059">
            <w:pPr>
              <w:rPr>
                <w:rFonts w:cstheme="minorHAnsi"/>
                <w:sz w:val="20"/>
                <w:szCs w:val="20"/>
              </w:rPr>
            </w:pPr>
            <w:r w:rsidRPr="003244E1">
              <w:rPr>
                <w:rFonts w:cstheme="minorHAnsi"/>
                <w:sz w:val="20"/>
                <w:szCs w:val="20"/>
              </w:rPr>
              <w:t>Uitvoeren tests op O</w:t>
            </w:r>
          </w:p>
        </w:tc>
        <w:tc>
          <w:tcPr>
            <w:tcW w:w="1687" w:type="dxa"/>
          </w:tcPr>
          <w:p w14:paraId="7E98411E" w14:textId="77777777" w:rsidR="00664059" w:rsidRPr="003244E1" w:rsidRDefault="00664059" w:rsidP="00664059">
            <w:pPr>
              <w:rPr>
                <w:rFonts w:cstheme="minorHAnsi"/>
                <w:sz w:val="20"/>
                <w:szCs w:val="20"/>
              </w:rPr>
            </w:pPr>
            <w:r w:rsidRPr="003244E1">
              <w:rPr>
                <w:rFonts w:cstheme="minorHAnsi"/>
                <w:sz w:val="20"/>
                <w:szCs w:val="20"/>
              </w:rPr>
              <w:t>Configurator</w:t>
            </w:r>
          </w:p>
        </w:tc>
        <w:tc>
          <w:tcPr>
            <w:tcW w:w="1161" w:type="dxa"/>
          </w:tcPr>
          <w:p w14:paraId="32072757" w14:textId="77777777" w:rsidR="00664059" w:rsidRPr="003244E1" w:rsidRDefault="00664059" w:rsidP="00664059">
            <w:pPr>
              <w:rPr>
                <w:rFonts w:cstheme="minorHAnsi"/>
                <w:sz w:val="20"/>
                <w:szCs w:val="20"/>
              </w:rPr>
            </w:pPr>
            <w:r w:rsidRPr="003244E1">
              <w:rPr>
                <w:rFonts w:cstheme="minorHAnsi"/>
                <w:sz w:val="20"/>
                <w:szCs w:val="20"/>
              </w:rPr>
              <w:t>1-3 dag</w:t>
            </w:r>
          </w:p>
        </w:tc>
        <w:tc>
          <w:tcPr>
            <w:tcW w:w="1015" w:type="dxa"/>
          </w:tcPr>
          <w:p w14:paraId="577D0FCB" w14:textId="77777777" w:rsidR="00664059" w:rsidRPr="003244E1" w:rsidRDefault="00664059" w:rsidP="00664059">
            <w:pPr>
              <w:rPr>
                <w:rFonts w:cstheme="minorHAnsi"/>
                <w:sz w:val="20"/>
                <w:szCs w:val="20"/>
              </w:rPr>
            </w:pPr>
            <w:r w:rsidRPr="003244E1">
              <w:rPr>
                <w:rFonts w:cstheme="minorHAnsi"/>
                <w:sz w:val="20"/>
                <w:szCs w:val="20"/>
              </w:rPr>
              <w:t>5 dagen</w:t>
            </w:r>
          </w:p>
        </w:tc>
      </w:tr>
      <w:tr w:rsidR="00664059" w14:paraId="67628ABD" w14:textId="77777777" w:rsidTr="00664059">
        <w:tc>
          <w:tcPr>
            <w:tcW w:w="498" w:type="dxa"/>
          </w:tcPr>
          <w:p w14:paraId="1CB0806B" w14:textId="77777777" w:rsidR="00664059" w:rsidRPr="003244E1" w:rsidRDefault="00664059" w:rsidP="00664059">
            <w:pPr>
              <w:rPr>
                <w:rFonts w:cstheme="minorHAnsi"/>
                <w:sz w:val="20"/>
                <w:szCs w:val="20"/>
              </w:rPr>
            </w:pPr>
            <w:r w:rsidRPr="003244E1">
              <w:rPr>
                <w:rFonts w:cstheme="minorHAnsi"/>
                <w:sz w:val="20"/>
                <w:szCs w:val="20"/>
              </w:rPr>
              <w:t>9</w:t>
            </w:r>
          </w:p>
        </w:tc>
        <w:tc>
          <w:tcPr>
            <w:tcW w:w="4701" w:type="dxa"/>
          </w:tcPr>
          <w:p w14:paraId="3A3B378D" w14:textId="77777777" w:rsidR="00664059" w:rsidRPr="003244E1" w:rsidRDefault="00664059" w:rsidP="00664059">
            <w:pPr>
              <w:rPr>
                <w:rFonts w:cstheme="minorHAnsi"/>
                <w:sz w:val="20"/>
                <w:szCs w:val="20"/>
              </w:rPr>
            </w:pPr>
            <w:r w:rsidRPr="003244E1">
              <w:rPr>
                <w:rFonts w:cstheme="minorHAnsi"/>
                <w:sz w:val="20"/>
                <w:szCs w:val="20"/>
              </w:rPr>
              <w:t>Genereren ontkoppelviews</w:t>
            </w:r>
          </w:p>
        </w:tc>
        <w:tc>
          <w:tcPr>
            <w:tcW w:w="1687" w:type="dxa"/>
          </w:tcPr>
          <w:p w14:paraId="0CCEFC49" w14:textId="77777777" w:rsidR="00664059" w:rsidRPr="003244E1" w:rsidRDefault="00664059" w:rsidP="00664059">
            <w:pPr>
              <w:rPr>
                <w:rFonts w:cstheme="minorHAnsi"/>
                <w:sz w:val="20"/>
                <w:szCs w:val="20"/>
              </w:rPr>
            </w:pPr>
            <w:r w:rsidRPr="003244E1">
              <w:rPr>
                <w:rFonts w:cstheme="minorHAnsi"/>
                <w:sz w:val="20"/>
                <w:szCs w:val="20"/>
              </w:rPr>
              <w:t>Configurator</w:t>
            </w:r>
          </w:p>
        </w:tc>
        <w:tc>
          <w:tcPr>
            <w:tcW w:w="1161" w:type="dxa"/>
          </w:tcPr>
          <w:p w14:paraId="7BB12ABF" w14:textId="77777777" w:rsidR="00664059" w:rsidRPr="003244E1" w:rsidRDefault="00664059" w:rsidP="00664059">
            <w:pPr>
              <w:rPr>
                <w:rFonts w:cstheme="minorHAnsi"/>
                <w:sz w:val="20"/>
                <w:szCs w:val="20"/>
              </w:rPr>
            </w:pPr>
            <w:r w:rsidRPr="003244E1">
              <w:rPr>
                <w:rFonts w:cstheme="minorHAnsi"/>
                <w:sz w:val="20"/>
                <w:szCs w:val="20"/>
              </w:rPr>
              <w:t>1 dag</w:t>
            </w:r>
          </w:p>
        </w:tc>
        <w:tc>
          <w:tcPr>
            <w:tcW w:w="1015" w:type="dxa"/>
          </w:tcPr>
          <w:p w14:paraId="56C1E45C" w14:textId="77777777" w:rsidR="00664059" w:rsidRPr="003244E1" w:rsidRDefault="00664059" w:rsidP="00664059">
            <w:pPr>
              <w:rPr>
                <w:rFonts w:cstheme="minorHAnsi"/>
                <w:sz w:val="20"/>
                <w:szCs w:val="20"/>
              </w:rPr>
            </w:pPr>
            <w:r w:rsidRPr="003244E1">
              <w:rPr>
                <w:rFonts w:cstheme="minorHAnsi"/>
                <w:sz w:val="20"/>
                <w:szCs w:val="20"/>
              </w:rPr>
              <w:t>1 dag</w:t>
            </w:r>
          </w:p>
        </w:tc>
      </w:tr>
      <w:tr w:rsidR="00664059" w14:paraId="203945F3" w14:textId="77777777" w:rsidTr="00664059">
        <w:tc>
          <w:tcPr>
            <w:tcW w:w="498" w:type="dxa"/>
          </w:tcPr>
          <w:p w14:paraId="4A717563" w14:textId="77777777" w:rsidR="00664059" w:rsidRPr="003244E1" w:rsidRDefault="00664059" w:rsidP="00664059">
            <w:pPr>
              <w:rPr>
                <w:rFonts w:cstheme="minorHAnsi"/>
                <w:sz w:val="20"/>
                <w:szCs w:val="20"/>
              </w:rPr>
            </w:pPr>
            <w:r w:rsidRPr="003244E1">
              <w:rPr>
                <w:rFonts w:cstheme="minorHAnsi"/>
                <w:sz w:val="20"/>
                <w:szCs w:val="20"/>
              </w:rPr>
              <w:t>10</w:t>
            </w:r>
          </w:p>
        </w:tc>
        <w:tc>
          <w:tcPr>
            <w:tcW w:w="4701" w:type="dxa"/>
          </w:tcPr>
          <w:p w14:paraId="7DB1330C" w14:textId="77777777" w:rsidR="00664059" w:rsidRPr="003244E1" w:rsidRDefault="00664059" w:rsidP="00664059">
            <w:pPr>
              <w:rPr>
                <w:rFonts w:cstheme="minorHAnsi"/>
                <w:sz w:val="20"/>
                <w:szCs w:val="20"/>
              </w:rPr>
            </w:pPr>
            <w:r w:rsidRPr="003244E1">
              <w:rPr>
                <w:rFonts w:cstheme="minorHAnsi"/>
                <w:sz w:val="20"/>
                <w:szCs w:val="20"/>
              </w:rPr>
              <w:t>Samenstellen en installeren deployment package op O</w:t>
            </w:r>
          </w:p>
        </w:tc>
        <w:tc>
          <w:tcPr>
            <w:tcW w:w="1687" w:type="dxa"/>
          </w:tcPr>
          <w:p w14:paraId="12005CA2" w14:textId="77777777" w:rsidR="00664059" w:rsidRPr="003244E1" w:rsidRDefault="00664059" w:rsidP="00664059">
            <w:pPr>
              <w:rPr>
                <w:rFonts w:cstheme="minorHAnsi"/>
                <w:sz w:val="20"/>
                <w:szCs w:val="20"/>
              </w:rPr>
            </w:pPr>
            <w:r w:rsidRPr="003244E1">
              <w:rPr>
                <w:rFonts w:cstheme="minorHAnsi"/>
                <w:sz w:val="20"/>
                <w:szCs w:val="20"/>
              </w:rPr>
              <w:t>Configurator</w:t>
            </w:r>
          </w:p>
        </w:tc>
        <w:tc>
          <w:tcPr>
            <w:tcW w:w="1161" w:type="dxa"/>
          </w:tcPr>
          <w:p w14:paraId="32EE5D56" w14:textId="77777777" w:rsidR="00664059" w:rsidRPr="003244E1" w:rsidRDefault="00EE55C1" w:rsidP="00664059">
            <w:pPr>
              <w:rPr>
                <w:rFonts w:cstheme="minorHAnsi"/>
                <w:sz w:val="20"/>
                <w:szCs w:val="20"/>
              </w:rPr>
            </w:pPr>
            <w:r w:rsidRPr="003244E1">
              <w:rPr>
                <w:rFonts w:cstheme="minorHAnsi"/>
                <w:sz w:val="20"/>
                <w:szCs w:val="20"/>
              </w:rPr>
              <w:t>1</w:t>
            </w:r>
            <w:r w:rsidR="00664059" w:rsidRPr="003244E1">
              <w:rPr>
                <w:rFonts w:cstheme="minorHAnsi"/>
                <w:sz w:val="20"/>
                <w:szCs w:val="20"/>
              </w:rPr>
              <w:t>-2 dag</w:t>
            </w:r>
          </w:p>
        </w:tc>
        <w:tc>
          <w:tcPr>
            <w:tcW w:w="1015" w:type="dxa"/>
          </w:tcPr>
          <w:p w14:paraId="7D7F85B4" w14:textId="77777777" w:rsidR="00664059" w:rsidRPr="003244E1" w:rsidRDefault="00664059" w:rsidP="00664059">
            <w:pPr>
              <w:rPr>
                <w:rFonts w:cstheme="minorHAnsi"/>
                <w:sz w:val="20"/>
                <w:szCs w:val="20"/>
              </w:rPr>
            </w:pPr>
            <w:r w:rsidRPr="003244E1">
              <w:rPr>
                <w:rFonts w:cstheme="minorHAnsi"/>
                <w:sz w:val="20"/>
                <w:szCs w:val="20"/>
              </w:rPr>
              <w:t>5 dag</w:t>
            </w:r>
          </w:p>
        </w:tc>
      </w:tr>
      <w:tr w:rsidR="00664059" w14:paraId="38644A29" w14:textId="77777777" w:rsidTr="00664059">
        <w:tc>
          <w:tcPr>
            <w:tcW w:w="498" w:type="dxa"/>
          </w:tcPr>
          <w:p w14:paraId="503D42FC" w14:textId="77777777" w:rsidR="00664059" w:rsidRPr="003244E1" w:rsidRDefault="00664059" w:rsidP="00664059">
            <w:pPr>
              <w:rPr>
                <w:rFonts w:cstheme="minorHAnsi"/>
                <w:sz w:val="20"/>
                <w:szCs w:val="20"/>
              </w:rPr>
            </w:pPr>
            <w:r w:rsidRPr="003244E1">
              <w:rPr>
                <w:rFonts w:cstheme="minorHAnsi"/>
                <w:sz w:val="20"/>
                <w:szCs w:val="20"/>
              </w:rPr>
              <w:t>11</w:t>
            </w:r>
          </w:p>
        </w:tc>
        <w:tc>
          <w:tcPr>
            <w:tcW w:w="4701" w:type="dxa"/>
          </w:tcPr>
          <w:p w14:paraId="593F90DE" w14:textId="77777777" w:rsidR="00664059" w:rsidRPr="000E67F8" w:rsidRDefault="00664059" w:rsidP="00664059">
            <w:pPr>
              <w:rPr>
                <w:rFonts w:cstheme="minorHAnsi"/>
                <w:b/>
                <w:sz w:val="20"/>
                <w:szCs w:val="20"/>
              </w:rPr>
            </w:pPr>
            <w:r w:rsidRPr="000E67F8">
              <w:rPr>
                <w:rFonts w:cstheme="minorHAnsi"/>
                <w:b/>
                <w:sz w:val="20"/>
                <w:szCs w:val="20"/>
              </w:rPr>
              <w:t>IMAM en vertical lineage</w:t>
            </w:r>
          </w:p>
        </w:tc>
        <w:tc>
          <w:tcPr>
            <w:tcW w:w="1687" w:type="dxa"/>
          </w:tcPr>
          <w:p w14:paraId="76A56DE3" w14:textId="77777777" w:rsidR="00664059" w:rsidRPr="000E67F8" w:rsidRDefault="00664059" w:rsidP="00664059">
            <w:pPr>
              <w:rPr>
                <w:rFonts w:cstheme="minorHAnsi"/>
                <w:b/>
                <w:sz w:val="20"/>
                <w:szCs w:val="20"/>
              </w:rPr>
            </w:pPr>
            <w:r w:rsidRPr="000E67F8">
              <w:rPr>
                <w:rFonts w:cstheme="minorHAnsi"/>
                <w:b/>
                <w:sz w:val="20"/>
                <w:szCs w:val="20"/>
              </w:rPr>
              <w:t>IA</w:t>
            </w:r>
          </w:p>
        </w:tc>
        <w:tc>
          <w:tcPr>
            <w:tcW w:w="1161" w:type="dxa"/>
          </w:tcPr>
          <w:p w14:paraId="4375841E" w14:textId="77777777" w:rsidR="00664059" w:rsidRPr="000E67F8" w:rsidRDefault="00664059" w:rsidP="00664059">
            <w:pPr>
              <w:rPr>
                <w:rFonts w:cstheme="minorHAnsi"/>
                <w:b/>
                <w:sz w:val="20"/>
                <w:szCs w:val="20"/>
              </w:rPr>
            </w:pPr>
            <w:r w:rsidRPr="000E67F8">
              <w:rPr>
                <w:rFonts w:cstheme="minorHAnsi"/>
                <w:b/>
                <w:sz w:val="20"/>
                <w:szCs w:val="20"/>
              </w:rPr>
              <w:t>1-2 dag</w:t>
            </w:r>
          </w:p>
        </w:tc>
        <w:tc>
          <w:tcPr>
            <w:tcW w:w="1015" w:type="dxa"/>
          </w:tcPr>
          <w:p w14:paraId="0E5A470C" w14:textId="77777777" w:rsidR="00664059" w:rsidRPr="000E67F8" w:rsidRDefault="00664059" w:rsidP="00664059">
            <w:pPr>
              <w:rPr>
                <w:rFonts w:cstheme="minorHAnsi"/>
                <w:b/>
                <w:sz w:val="20"/>
                <w:szCs w:val="20"/>
              </w:rPr>
            </w:pPr>
            <w:r w:rsidRPr="000E67F8">
              <w:rPr>
                <w:rFonts w:cstheme="minorHAnsi"/>
                <w:b/>
                <w:sz w:val="20"/>
                <w:szCs w:val="20"/>
              </w:rPr>
              <w:t>1-2 wk</w:t>
            </w:r>
          </w:p>
        </w:tc>
      </w:tr>
      <w:tr w:rsidR="00664059" w14:paraId="3FDF75C1" w14:textId="77777777" w:rsidTr="00664059">
        <w:tc>
          <w:tcPr>
            <w:tcW w:w="498" w:type="dxa"/>
          </w:tcPr>
          <w:p w14:paraId="7A7DE693" w14:textId="77777777" w:rsidR="00664059" w:rsidRPr="003244E1" w:rsidRDefault="00664059" w:rsidP="00664059">
            <w:pPr>
              <w:rPr>
                <w:rFonts w:cstheme="minorHAnsi"/>
                <w:sz w:val="20"/>
                <w:szCs w:val="20"/>
              </w:rPr>
            </w:pPr>
          </w:p>
        </w:tc>
        <w:tc>
          <w:tcPr>
            <w:tcW w:w="4701" w:type="dxa"/>
          </w:tcPr>
          <w:p w14:paraId="4B0393E2" w14:textId="4A2BE90C" w:rsidR="00664059" w:rsidRPr="003244E1" w:rsidRDefault="00664059" w:rsidP="00664059">
            <w:pPr>
              <w:rPr>
                <w:rFonts w:cstheme="minorHAnsi"/>
                <w:i/>
                <w:color w:val="00B050"/>
                <w:sz w:val="20"/>
                <w:szCs w:val="20"/>
              </w:rPr>
            </w:pPr>
            <w:r w:rsidRPr="003244E1">
              <w:rPr>
                <w:rFonts w:cstheme="minorHAnsi"/>
                <w:i/>
                <w:sz w:val="20"/>
                <w:szCs w:val="20"/>
              </w:rPr>
              <w:t>Ingerichte O omgeving</w:t>
            </w:r>
            <w:r w:rsidR="003244E1">
              <w:rPr>
                <w:rFonts w:cstheme="minorHAnsi"/>
                <w:i/>
                <w:sz w:val="20"/>
                <w:szCs w:val="20"/>
              </w:rPr>
              <w:t xml:space="preserve"> (deliverable)</w:t>
            </w:r>
          </w:p>
        </w:tc>
        <w:tc>
          <w:tcPr>
            <w:tcW w:w="1687" w:type="dxa"/>
          </w:tcPr>
          <w:p w14:paraId="634D0FF4" w14:textId="77777777" w:rsidR="00664059" w:rsidRPr="003244E1" w:rsidRDefault="00664059" w:rsidP="00664059">
            <w:pPr>
              <w:rPr>
                <w:rFonts w:cstheme="minorHAnsi"/>
                <w:sz w:val="20"/>
                <w:szCs w:val="20"/>
              </w:rPr>
            </w:pPr>
          </w:p>
        </w:tc>
        <w:tc>
          <w:tcPr>
            <w:tcW w:w="1161" w:type="dxa"/>
          </w:tcPr>
          <w:p w14:paraId="1E69EF17" w14:textId="77777777" w:rsidR="00664059" w:rsidRPr="003244E1" w:rsidRDefault="00664059" w:rsidP="00664059">
            <w:pPr>
              <w:rPr>
                <w:rFonts w:cstheme="minorHAnsi"/>
                <w:sz w:val="20"/>
                <w:szCs w:val="20"/>
              </w:rPr>
            </w:pPr>
          </w:p>
        </w:tc>
        <w:tc>
          <w:tcPr>
            <w:tcW w:w="1015" w:type="dxa"/>
          </w:tcPr>
          <w:p w14:paraId="61060AF6" w14:textId="77777777" w:rsidR="00664059" w:rsidRPr="003244E1" w:rsidRDefault="00664059" w:rsidP="00664059">
            <w:pPr>
              <w:rPr>
                <w:rFonts w:cstheme="minorHAnsi"/>
                <w:sz w:val="20"/>
                <w:szCs w:val="20"/>
              </w:rPr>
            </w:pPr>
          </w:p>
        </w:tc>
      </w:tr>
      <w:tr w:rsidR="00664059" w14:paraId="2A27296B" w14:textId="77777777" w:rsidTr="00664059">
        <w:tc>
          <w:tcPr>
            <w:tcW w:w="498" w:type="dxa"/>
          </w:tcPr>
          <w:p w14:paraId="7AB546A6" w14:textId="77777777" w:rsidR="00664059" w:rsidRPr="003244E1" w:rsidRDefault="00664059" w:rsidP="00664059">
            <w:pPr>
              <w:rPr>
                <w:rFonts w:cstheme="minorHAnsi"/>
                <w:sz w:val="20"/>
                <w:szCs w:val="20"/>
              </w:rPr>
            </w:pPr>
            <w:r w:rsidRPr="003244E1">
              <w:rPr>
                <w:rFonts w:cstheme="minorHAnsi"/>
                <w:sz w:val="20"/>
                <w:szCs w:val="20"/>
              </w:rPr>
              <w:t>12</w:t>
            </w:r>
          </w:p>
        </w:tc>
        <w:tc>
          <w:tcPr>
            <w:tcW w:w="4701" w:type="dxa"/>
          </w:tcPr>
          <w:p w14:paraId="176450D5" w14:textId="77777777" w:rsidR="00664059" w:rsidRPr="003244E1" w:rsidRDefault="00664059" w:rsidP="00664059">
            <w:pPr>
              <w:rPr>
                <w:rFonts w:cstheme="minorHAnsi"/>
                <w:sz w:val="20"/>
                <w:szCs w:val="20"/>
              </w:rPr>
            </w:pPr>
            <w:r w:rsidRPr="003244E1">
              <w:rPr>
                <w:rFonts w:cstheme="minorHAnsi"/>
                <w:sz w:val="20"/>
                <w:szCs w:val="20"/>
              </w:rPr>
              <w:t>Deployen op T en testdata laden op T</w:t>
            </w:r>
          </w:p>
        </w:tc>
        <w:tc>
          <w:tcPr>
            <w:tcW w:w="1687" w:type="dxa"/>
          </w:tcPr>
          <w:p w14:paraId="7E7DBF09" w14:textId="77777777" w:rsidR="00664059" w:rsidRPr="003244E1" w:rsidRDefault="00664059" w:rsidP="00664059">
            <w:pPr>
              <w:rPr>
                <w:rFonts w:cstheme="minorHAnsi"/>
                <w:sz w:val="20"/>
                <w:szCs w:val="20"/>
              </w:rPr>
            </w:pPr>
            <w:r w:rsidRPr="003244E1">
              <w:rPr>
                <w:rFonts w:cstheme="minorHAnsi"/>
                <w:sz w:val="20"/>
                <w:szCs w:val="20"/>
              </w:rPr>
              <w:t>Configurator</w:t>
            </w:r>
          </w:p>
        </w:tc>
        <w:tc>
          <w:tcPr>
            <w:tcW w:w="1161" w:type="dxa"/>
          </w:tcPr>
          <w:p w14:paraId="3916BD4C" w14:textId="77777777" w:rsidR="00664059" w:rsidRPr="003244E1" w:rsidRDefault="00EE55C1" w:rsidP="00664059">
            <w:pPr>
              <w:rPr>
                <w:rFonts w:cstheme="minorHAnsi"/>
                <w:sz w:val="20"/>
                <w:szCs w:val="20"/>
              </w:rPr>
            </w:pPr>
            <w:r w:rsidRPr="003244E1">
              <w:rPr>
                <w:rFonts w:cstheme="minorHAnsi"/>
                <w:sz w:val="20"/>
                <w:szCs w:val="20"/>
              </w:rPr>
              <w:t>1-5</w:t>
            </w:r>
            <w:r w:rsidR="00664059" w:rsidRPr="003244E1">
              <w:rPr>
                <w:rFonts w:cstheme="minorHAnsi"/>
                <w:sz w:val="20"/>
                <w:szCs w:val="20"/>
              </w:rPr>
              <w:t xml:space="preserve"> dag</w:t>
            </w:r>
          </w:p>
        </w:tc>
        <w:tc>
          <w:tcPr>
            <w:tcW w:w="1015" w:type="dxa"/>
          </w:tcPr>
          <w:p w14:paraId="3868DE5B" w14:textId="77777777" w:rsidR="00664059" w:rsidRPr="003244E1" w:rsidRDefault="00664059" w:rsidP="00664059">
            <w:pPr>
              <w:rPr>
                <w:rFonts w:cstheme="minorHAnsi"/>
                <w:sz w:val="20"/>
                <w:szCs w:val="20"/>
              </w:rPr>
            </w:pPr>
            <w:r w:rsidRPr="003244E1">
              <w:rPr>
                <w:rFonts w:cstheme="minorHAnsi"/>
                <w:sz w:val="20"/>
                <w:szCs w:val="20"/>
              </w:rPr>
              <w:t>5 dag</w:t>
            </w:r>
          </w:p>
        </w:tc>
      </w:tr>
      <w:tr w:rsidR="00664059" w14:paraId="538B9E25" w14:textId="77777777" w:rsidTr="00664059">
        <w:tc>
          <w:tcPr>
            <w:tcW w:w="498" w:type="dxa"/>
          </w:tcPr>
          <w:p w14:paraId="3B6CB7FA" w14:textId="77777777" w:rsidR="00664059" w:rsidRPr="003244E1" w:rsidRDefault="00664059" w:rsidP="00664059">
            <w:pPr>
              <w:rPr>
                <w:rFonts w:cstheme="minorHAnsi"/>
                <w:sz w:val="20"/>
                <w:szCs w:val="20"/>
              </w:rPr>
            </w:pPr>
            <w:r w:rsidRPr="003244E1">
              <w:rPr>
                <w:rFonts w:cstheme="minorHAnsi"/>
                <w:sz w:val="20"/>
                <w:szCs w:val="20"/>
              </w:rPr>
              <w:t>13</w:t>
            </w:r>
          </w:p>
        </w:tc>
        <w:tc>
          <w:tcPr>
            <w:tcW w:w="4701" w:type="dxa"/>
          </w:tcPr>
          <w:p w14:paraId="54DABDF2" w14:textId="77777777" w:rsidR="00664059" w:rsidRPr="003244E1" w:rsidRDefault="00664059" w:rsidP="00664059">
            <w:pPr>
              <w:rPr>
                <w:rFonts w:cstheme="minorHAnsi"/>
                <w:sz w:val="20"/>
                <w:szCs w:val="20"/>
              </w:rPr>
            </w:pPr>
            <w:r w:rsidRPr="003244E1">
              <w:rPr>
                <w:rFonts w:cstheme="minorHAnsi"/>
                <w:sz w:val="20"/>
                <w:szCs w:val="20"/>
              </w:rPr>
              <w:t>Testen op T</w:t>
            </w:r>
          </w:p>
        </w:tc>
        <w:tc>
          <w:tcPr>
            <w:tcW w:w="1687" w:type="dxa"/>
          </w:tcPr>
          <w:p w14:paraId="66B5DBBB" w14:textId="77777777" w:rsidR="00664059" w:rsidRPr="003244E1" w:rsidRDefault="00664059" w:rsidP="00664059">
            <w:pPr>
              <w:rPr>
                <w:rFonts w:cstheme="minorHAnsi"/>
                <w:sz w:val="20"/>
                <w:szCs w:val="20"/>
              </w:rPr>
            </w:pPr>
            <w:r w:rsidRPr="003244E1">
              <w:rPr>
                <w:rFonts w:cstheme="minorHAnsi"/>
                <w:sz w:val="20"/>
                <w:szCs w:val="20"/>
              </w:rPr>
              <w:t>Tester</w:t>
            </w:r>
          </w:p>
        </w:tc>
        <w:tc>
          <w:tcPr>
            <w:tcW w:w="1161" w:type="dxa"/>
          </w:tcPr>
          <w:p w14:paraId="69BB8792" w14:textId="77777777" w:rsidR="00664059" w:rsidRPr="003244E1" w:rsidRDefault="00EE55C1" w:rsidP="00EE55C1">
            <w:pPr>
              <w:rPr>
                <w:rFonts w:cstheme="minorHAnsi"/>
                <w:sz w:val="20"/>
                <w:szCs w:val="20"/>
              </w:rPr>
            </w:pPr>
            <w:r w:rsidRPr="003244E1">
              <w:rPr>
                <w:rFonts w:cstheme="minorHAnsi"/>
                <w:sz w:val="20"/>
                <w:szCs w:val="20"/>
              </w:rPr>
              <w:t>1-2 dag</w:t>
            </w:r>
          </w:p>
        </w:tc>
        <w:tc>
          <w:tcPr>
            <w:tcW w:w="1015" w:type="dxa"/>
          </w:tcPr>
          <w:p w14:paraId="5A4CE8CB" w14:textId="77777777" w:rsidR="00664059" w:rsidRPr="003244E1" w:rsidRDefault="00EE55C1" w:rsidP="00664059">
            <w:pPr>
              <w:rPr>
                <w:rFonts w:cstheme="minorHAnsi"/>
                <w:sz w:val="20"/>
                <w:szCs w:val="20"/>
              </w:rPr>
            </w:pPr>
            <w:r w:rsidRPr="003244E1">
              <w:rPr>
                <w:rFonts w:cstheme="minorHAnsi"/>
                <w:sz w:val="20"/>
                <w:szCs w:val="20"/>
              </w:rPr>
              <w:t>2 dag</w:t>
            </w:r>
          </w:p>
        </w:tc>
      </w:tr>
      <w:tr w:rsidR="00664059" w14:paraId="0F559E08" w14:textId="77777777" w:rsidTr="00664059">
        <w:tc>
          <w:tcPr>
            <w:tcW w:w="498" w:type="dxa"/>
          </w:tcPr>
          <w:p w14:paraId="2E3EC896" w14:textId="77777777" w:rsidR="00664059" w:rsidRPr="003244E1" w:rsidRDefault="00664059" w:rsidP="00664059">
            <w:pPr>
              <w:rPr>
                <w:rFonts w:cstheme="minorHAnsi"/>
                <w:sz w:val="20"/>
                <w:szCs w:val="20"/>
              </w:rPr>
            </w:pPr>
            <w:r w:rsidRPr="003244E1">
              <w:rPr>
                <w:rFonts w:cstheme="minorHAnsi"/>
                <w:sz w:val="20"/>
                <w:szCs w:val="20"/>
              </w:rPr>
              <w:t>14</w:t>
            </w:r>
          </w:p>
        </w:tc>
        <w:tc>
          <w:tcPr>
            <w:tcW w:w="4701" w:type="dxa"/>
          </w:tcPr>
          <w:p w14:paraId="39A1DF7C" w14:textId="77777777" w:rsidR="00664059" w:rsidRPr="003244E1" w:rsidRDefault="00664059" w:rsidP="00664059">
            <w:pPr>
              <w:rPr>
                <w:rFonts w:cstheme="minorHAnsi"/>
                <w:sz w:val="20"/>
                <w:szCs w:val="20"/>
              </w:rPr>
            </w:pPr>
            <w:r w:rsidRPr="003244E1">
              <w:rPr>
                <w:rFonts w:cstheme="minorHAnsi"/>
                <w:sz w:val="20"/>
                <w:szCs w:val="20"/>
              </w:rPr>
              <w:t>Inrichten Trudi</w:t>
            </w:r>
          </w:p>
        </w:tc>
        <w:tc>
          <w:tcPr>
            <w:tcW w:w="1687" w:type="dxa"/>
          </w:tcPr>
          <w:p w14:paraId="12076C58" w14:textId="77777777" w:rsidR="00664059" w:rsidRPr="003244E1" w:rsidRDefault="00664059" w:rsidP="00664059">
            <w:pPr>
              <w:rPr>
                <w:rFonts w:cstheme="minorHAnsi"/>
                <w:sz w:val="20"/>
                <w:szCs w:val="20"/>
              </w:rPr>
            </w:pPr>
            <w:r w:rsidRPr="003244E1">
              <w:rPr>
                <w:rFonts w:cstheme="minorHAnsi"/>
                <w:sz w:val="20"/>
                <w:szCs w:val="20"/>
              </w:rPr>
              <w:t>Tester</w:t>
            </w:r>
          </w:p>
        </w:tc>
        <w:tc>
          <w:tcPr>
            <w:tcW w:w="1161" w:type="dxa"/>
          </w:tcPr>
          <w:p w14:paraId="41D42CB5" w14:textId="77777777" w:rsidR="00664059" w:rsidRPr="003244E1" w:rsidRDefault="00EE55C1" w:rsidP="00EE55C1">
            <w:pPr>
              <w:rPr>
                <w:rFonts w:cstheme="minorHAnsi"/>
                <w:sz w:val="20"/>
                <w:szCs w:val="20"/>
              </w:rPr>
            </w:pPr>
            <w:r w:rsidRPr="003244E1">
              <w:rPr>
                <w:rFonts w:cstheme="minorHAnsi"/>
                <w:sz w:val="20"/>
                <w:szCs w:val="20"/>
              </w:rPr>
              <w:t>1-2 dag</w:t>
            </w:r>
          </w:p>
        </w:tc>
        <w:tc>
          <w:tcPr>
            <w:tcW w:w="1015" w:type="dxa"/>
          </w:tcPr>
          <w:p w14:paraId="03C3F333" w14:textId="77777777" w:rsidR="00664059" w:rsidRPr="003244E1" w:rsidRDefault="00EE55C1" w:rsidP="00664059">
            <w:pPr>
              <w:rPr>
                <w:rFonts w:cstheme="minorHAnsi"/>
                <w:sz w:val="20"/>
                <w:szCs w:val="20"/>
              </w:rPr>
            </w:pPr>
            <w:r w:rsidRPr="003244E1">
              <w:rPr>
                <w:rFonts w:cstheme="minorHAnsi"/>
                <w:sz w:val="20"/>
                <w:szCs w:val="20"/>
              </w:rPr>
              <w:t>2 dag</w:t>
            </w:r>
          </w:p>
        </w:tc>
      </w:tr>
      <w:tr w:rsidR="00EE55C1" w14:paraId="63DD5D13" w14:textId="77777777" w:rsidTr="00664059">
        <w:tc>
          <w:tcPr>
            <w:tcW w:w="498" w:type="dxa"/>
          </w:tcPr>
          <w:p w14:paraId="629C5CB7" w14:textId="77777777" w:rsidR="00EE55C1" w:rsidRPr="003244E1" w:rsidRDefault="00EE55C1" w:rsidP="00664059">
            <w:pPr>
              <w:rPr>
                <w:rFonts w:cstheme="minorHAnsi"/>
                <w:sz w:val="20"/>
                <w:szCs w:val="20"/>
              </w:rPr>
            </w:pPr>
          </w:p>
        </w:tc>
        <w:tc>
          <w:tcPr>
            <w:tcW w:w="4701" w:type="dxa"/>
          </w:tcPr>
          <w:p w14:paraId="239DC115" w14:textId="792A6A41" w:rsidR="00EE55C1" w:rsidRPr="003244E1" w:rsidRDefault="00EE55C1" w:rsidP="00664059">
            <w:pPr>
              <w:rPr>
                <w:rFonts w:cstheme="minorHAnsi"/>
                <w:i/>
                <w:color w:val="00B050"/>
                <w:sz w:val="20"/>
                <w:szCs w:val="20"/>
              </w:rPr>
            </w:pPr>
            <w:r w:rsidRPr="003244E1">
              <w:rPr>
                <w:rFonts w:cstheme="minorHAnsi"/>
                <w:i/>
                <w:sz w:val="20"/>
                <w:szCs w:val="20"/>
              </w:rPr>
              <w:t>Ingerichte T omgeving</w:t>
            </w:r>
            <w:r w:rsidR="003244E1">
              <w:rPr>
                <w:rFonts w:cstheme="minorHAnsi"/>
                <w:i/>
                <w:sz w:val="20"/>
                <w:szCs w:val="20"/>
              </w:rPr>
              <w:t xml:space="preserve"> (deliverable)</w:t>
            </w:r>
          </w:p>
        </w:tc>
        <w:tc>
          <w:tcPr>
            <w:tcW w:w="1687" w:type="dxa"/>
          </w:tcPr>
          <w:p w14:paraId="76050BFB" w14:textId="77777777" w:rsidR="00EE55C1" w:rsidRPr="003244E1" w:rsidRDefault="00EE55C1" w:rsidP="00664059">
            <w:pPr>
              <w:rPr>
                <w:rFonts w:cstheme="minorHAnsi"/>
                <w:sz w:val="20"/>
                <w:szCs w:val="20"/>
              </w:rPr>
            </w:pPr>
          </w:p>
        </w:tc>
        <w:tc>
          <w:tcPr>
            <w:tcW w:w="1161" w:type="dxa"/>
          </w:tcPr>
          <w:p w14:paraId="3AA995B8" w14:textId="77777777" w:rsidR="00EE55C1" w:rsidRPr="003244E1" w:rsidRDefault="00EE55C1" w:rsidP="00664059">
            <w:pPr>
              <w:rPr>
                <w:rFonts w:cstheme="minorHAnsi"/>
                <w:sz w:val="20"/>
                <w:szCs w:val="20"/>
              </w:rPr>
            </w:pPr>
          </w:p>
        </w:tc>
        <w:tc>
          <w:tcPr>
            <w:tcW w:w="1015" w:type="dxa"/>
          </w:tcPr>
          <w:p w14:paraId="16E17F4D" w14:textId="77777777" w:rsidR="00EE55C1" w:rsidRPr="003244E1" w:rsidRDefault="00EE55C1" w:rsidP="00664059">
            <w:pPr>
              <w:rPr>
                <w:rFonts w:cstheme="minorHAnsi"/>
                <w:sz w:val="20"/>
                <w:szCs w:val="20"/>
              </w:rPr>
            </w:pPr>
          </w:p>
        </w:tc>
      </w:tr>
      <w:tr w:rsidR="00664059" w14:paraId="69A158AC" w14:textId="77777777" w:rsidTr="00664059">
        <w:tc>
          <w:tcPr>
            <w:tcW w:w="498" w:type="dxa"/>
          </w:tcPr>
          <w:p w14:paraId="3E489345" w14:textId="77777777" w:rsidR="00664059" w:rsidRPr="003244E1" w:rsidRDefault="00664059" w:rsidP="00664059">
            <w:pPr>
              <w:rPr>
                <w:rFonts w:cstheme="minorHAnsi"/>
                <w:sz w:val="20"/>
                <w:szCs w:val="20"/>
              </w:rPr>
            </w:pPr>
            <w:r w:rsidRPr="003244E1">
              <w:rPr>
                <w:rFonts w:cstheme="minorHAnsi"/>
                <w:sz w:val="20"/>
                <w:szCs w:val="20"/>
              </w:rPr>
              <w:t>15</w:t>
            </w:r>
          </w:p>
        </w:tc>
        <w:tc>
          <w:tcPr>
            <w:tcW w:w="4701" w:type="dxa"/>
          </w:tcPr>
          <w:p w14:paraId="01469117" w14:textId="77777777" w:rsidR="00664059" w:rsidRPr="003244E1" w:rsidRDefault="00664059" w:rsidP="00664059">
            <w:pPr>
              <w:rPr>
                <w:rFonts w:cstheme="minorHAnsi"/>
                <w:sz w:val="20"/>
                <w:szCs w:val="20"/>
              </w:rPr>
            </w:pPr>
            <w:r w:rsidRPr="003244E1">
              <w:rPr>
                <w:rFonts w:cstheme="minorHAnsi"/>
                <w:sz w:val="20"/>
                <w:szCs w:val="20"/>
              </w:rPr>
              <w:t>Maken draaiboek deployment op A</w:t>
            </w:r>
          </w:p>
        </w:tc>
        <w:tc>
          <w:tcPr>
            <w:tcW w:w="1687" w:type="dxa"/>
          </w:tcPr>
          <w:p w14:paraId="0B38DCBA" w14:textId="77777777" w:rsidR="00664059" w:rsidRPr="003244E1" w:rsidRDefault="00664059" w:rsidP="00664059">
            <w:pPr>
              <w:rPr>
                <w:rFonts w:cstheme="minorHAnsi"/>
                <w:sz w:val="20"/>
                <w:szCs w:val="20"/>
              </w:rPr>
            </w:pPr>
            <w:r w:rsidRPr="003244E1">
              <w:rPr>
                <w:rFonts w:cstheme="minorHAnsi"/>
                <w:sz w:val="20"/>
                <w:szCs w:val="20"/>
              </w:rPr>
              <w:t>Configurator</w:t>
            </w:r>
          </w:p>
        </w:tc>
        <w:tc>
          <w:tcPr>
            <w:tcW w:w="1161" w:type="dxa"/>
          </w:tcPr>
          <w:p w14:paraId="1F7875FC" w14:textId="77777777" w:rsidR="00664059" w:rsidRPr="003244E1" w:rsidRDefault="00EE55C1" w:rsidP="00664059">
            <w:pPr>
              <w:rPr>
                <w:rFonts w:cstheme="minorHAnsi"/>
                <w:sz w:val="20"/>
                <w:szCs w:val="20"/>
              </w:rPr>
            </w:pPr>
            <w:r w:rsidRPr="003244E1">
              <w:rPr>
                <w:rFonts w:cstheme="minorHAnsi"/>
                <w:sz w:val="20"/>
                <w:szCs w:val="20"/>
              </w:rPr>
              <w:t>1-2 dag</w:t>
            </w:r>
          </w:p>
        </w:tc>
        <w:tc>
          <w:tcPr>
            <w:tcW w:w="1015" w:type="dxa"/>
          </w:tcPr>
          <w:p w14:paraId="6B52FC2E" w14:textId="77777777" w:rsidR="00664059" w:rsidRPr="003244E1" w:rsidRDefault="00EE55C1" w:rsidP="00EE55C1">
            <w:pPr>
              <w:rPr>
                <w:rFonts w:cstheme="minorHAnsi"/>
                <w:sz w:val="20"/>
                <w:szCs w:val="20"/>
              </w:rPr>
            </w:pPr>
            <w:r w:rsidRPr="003244E1">
              <w:rPr>
                <w:rFonts w:cstheme="minorHAnsi"/>
                <w:sz w:val="20"/>
                <w:szCs w:val="20"/>
              </w:rPr>
              <w:t>2 dag</w:t>
            </w:r>
          </w:p>
        </w:tc>
      </w:tr>
      <w:tr w:rsidR="00664059" w14:paraId="53A7E879" w14:textId="77777777" w:rsidTr="00664059">
        <w:tc>
          <w:tcPr>
            <w:tcW w:w="498" w:type="dxa"/>
          </w:tcPr>
          <w:p w14:paraId="6DD3AC8D" w14:textId="77777777" w:rsidR="00664059" w:rsidRPr="003244E1" w:rsidRDefault="00664059" w:rsidP="00664059">
            <w:pPr>
              <w:rPr>
                <w:rFonts w:cstheme="minorHAnsi"/>
                <w:sz w:val="20"/>
                <w:szCs w:val="20"/>
              </w:rPr>
            </w:pPr>
            <w:r w:rsidRPr="003244E1">
              <w:rPr>
                <w:rFonts w:cstheme="minorHAnsi"/>
                <w:sz w:val="20"/>
                <w:szCs w:val="20"/>
              </w:rPr>
              <w:t>16</w:t>
            </w:r>
          </w:p>
        </w:tc>
        <w:tc>
          <w:tcPr>
            <w:tcW w:w="4701" w:type="dxa"/>
          </w:tcPr>
          <w:p w14:paraId="6C8F96E7" w14:textId="77777777" w:rsidR="00664059" w:rsidRPr="000E67F8" w:rsidRDefault="00664059" w:rsidP="00664059">
            <w:pPr>
              <w:rPr>
                <w:rFonts w:cstheme="minorHAnsi"/>
                <w:b/>
                <w:sz w:val="20"/>
                <w:szCs w:val="20"/>
              </w:rPr>
            </w:pPr>
            <w:r w:rsidRPr="000E67F8">
              <w:rPr>
                <w:rFonts w:cstheme="minorHAnsi"/>
                <w:b/>
                <w:sz w:val="20"/>
                <w:szCs w:val="20"/>
              </w:rPr>
              <w:t>Draaiboek uitvoeren op A</w:t>
            </w:r>
          </w:p>
        </w:tc>
        <w:tc>
          <w:tcPr>
            <w:tcW w:w="1687" w:type="dxa"/>
          </w:tcPr>
          <w:p w14:paraId="5B9D1B85" w14:textId="77777777" w:rsidR="00664059" w:rsidRPr="000E67F8" w:rsidRDefault="00664059" w:rsidP="00664059">
            <w:pPr>
              <w:rPr>
                <w:rFonts w:cstheme="minorHAnsi"/>
                <w:b/>
                <w:sz w:val="20"/>
                <w:szCs w:val="20"/>
              </w:rPr>
            </w:pPr>
            <w:r w:rsidRPr="000E67F8">
              <w:rPr>
                <w:rFonts w:cstheme="minorHAnsi"/>
                <w:b/>
                <w:sz w:val="20"/>
                <w:szCs w:val="20"/>
              </w:rPr>
              <w:t>Configurator</w:t>
            </w:r>
          </w:p>
        </w:tc>
        <w:tc>
          <w:tcPr>
            <w:tcW w:w="1161" w:type="dxa"/>
          </w:tcPr>
          <w:p w14:paraId="3535A40B" w14:textId="77777777" w:rsidR="00664059" w:rsidRPr="000E67F8" w:rsidRDefault="00EE55C1" w:rsidP="00664059">
            <w:pPr>
              <w:rPr>
                <w:rFonts w:cstheme="minorHAnsi"/>
                <w:b/>
                <w:sz w:val="20"/>
                <w:szCs w:val="20"/>
              </w:rPr>
            </w:pPr>
            <w:r w:rsidRPr="000E67F8">
              <w:rPr>
                <w:rFonts w:cstheme="minorHAnsi"/>
                <w:b/>
                <w:sz w:val="20"/>
                <w:szCs w:val="20"/>
              </w:rPr>
              <w:t>1-5 dag</w:t>
            </w:r>
          </w:p>
        </w:tc>
        <w:tc>
          <w:tcPr>
            <w:tcW w:w="1015" w:type="dxa"/>
          </w:tcPr>
          <w:p w14:paraId="65E314F5" w14:textId="77777777" w:rsidR="00664059" w:rsidRPr="000E67F8" w:rsidRDefault="00EE55C1" w:rsidP="00EE55C1">
            <w:pPr>
              <w:rPr>
                <w:rFonts w:cstheme="minorHAnsi"/>
                <w:b/>
                <w:sz w:val="20"/>
                <w:szCs w:val="20"/>
              </w:rPr>
            </w:pPr>
            <w:r w:rsidRPr="000E67F8">
              <w:rPr>
                <w:rFonts w:cstheme="minorHAnsi"/>
                <w:b/>
                <w:sz w:val="20"/>
                <w:szCs w:val="20"/>
              </w:rPr>
              <w:t>3 wk</w:t>
            </w:r>
          </w:p>
        </w:tc>
      </w:tr>
      <w:tr w:rsidR="00664059" w14:paraId="62E74A03" w14:textId="77777777" w:rsidTr="00664059">
        <w:tc>
          <w:tcPr>
            <w:tcW w:w="498" w:type="dxa"/>
          </w:tcPr>
          <w:p w14:paraId="6B8E5241" w14:textId="77777777" w:rsidR="00664059" w:rsidRPr="003244E1" w:rsidRDefault="00664059" w:rsidP="00664059">
            <w:pPr>
              <w:rPr>
                <w:rFonts w:cstheme="minorHAnsi"/>
                <w:sz w:val="20"/>
                <w:szCs w:val="20"/>
              </w:rPr>
            </w:pPr>
            <w:r w:rsidRPr="003244E1">
              <w:rPr>
                <w:rFonts w:cstheme="minorHAnsi"/>
                <w:sz w:val="20"/>
                <w:szCs w:val="20"/>
              </w:rPr>
              <w:t>17</w:t>
            </w:r>
          </w:p>
        </w:tc>
        <w:tc>
          <w:tcPr>
            <w:tcW w:w="4701" w:type="dxa"/>
          </w:tcPr>
          <w:p w14:paraId="4DF681D2" w14:textId="77777777" w:rsidR="00664059" w:rsidRPr="003244E1" w:rsidRDefault="00664059" w:rsidP="00664059">
            <w:pPr>
              <w:rPr>
                <w:rFonts w:cstheme="minorHAnsi"/>
                <w:sz w:val="20"/>
                <w:szCs w:val="20"/>
              </w:rPr>
            </w:pPr>
            <w:r w:rsidRPr="003244E1">
              <w:rPr>
                <w:rFonts w:cstheme="minorHAnsi"/>
                <w:sz w:val="20"/>
                <w:szCs w:val="20"/>
              </w:rPr>
              <w:t>Testrapport maken</w:t>
            </w:r>
          </w:p>
        </w:tc>
        <w:tc>
          <w:tcPr>
            <w:tcW w:w="1687" w:type="dxa"/>
          </w:tcPr>
          <w:p w14:paraId="04DF3906" w14:textId="77777777" w:rsidR="00664059" w:rsidRPr="003244E1" w:rsidRDefault="00664059" w:rsidP="00664059">
            <w:pPr>
              <w:rPr>
                <w:rFonts w:cstheme="minorHAnsi"/>
                <w:sz w:val="20"/>
                <w:szCs w:val="20"/>
              </w:rPr>
            </w:pPr>
            <w:r w:rsidRPr="003244E1">
              <w:rPr>
                <w:rFonts w:cstheme="minorHAnsi"/>
                <w:sz w:val="20"/>
                <w:szCs w:val="20"/>
              </w:rPr>
              <w:t>Tester</w:t>
            </w:r>
          </w:p>
        </w:tc>
        <w:tc>
          <w:tcPr>
            <w:tcW w:w="1161" w:type="dxa"/>
          </w:tcPr>
          <w:p w14:paraId="029B4598" w14:textId="77777777" w:rsidR="00664059" w:rsidRPr="003244E1" w:rsidRDefault="00EE55C1" w:rsidP="00EE55C1">
            <w:pPr>
              <w:rPr>
                <w:rFonts w:cstheme="minorHAnsi"/>
                <w:sz w:val="20"/>
                <w:szCs w:val="20"/>
              </w:rPr>
            </w:pPr>
            <w:r w:rsidRPr="003244E1">
              <w:rPr>
                <w:rFonts w:cstheme="minorHAnsi"/>
                <w:sz w:val="20"/>
                <w:szCs w:val="20"/>
              </w:rPr>
              <w:t>1-2 dag</w:t>
            </w:r>
          </w:p>
        </w:tc>
        <w:tc>
          <w:tcPr>
            <w:tcW w:w="1015" w:type="dxa"/>
          </w:tcPr>
          <w:p w14:paraId="19C9845B" w14:textId="77777777" w:rsidR="00664059" w:rsidRPr="003244E1" w:rsidRDefault="00EE55C1" w:rsidP="00664059">
            <w:pPr>
              <w:rPr>
                <w:rFonts w:cstheme="minorHAnsi"/>
                <w:sz w:val="20"/>
                <w:szCs w:val="20"/>
              </w:rPr>
            </w:pPr>
            <w:r w:rsidRPr="003244E1">
              <w:rPr>
                <w:rFonts w:cstheme="minorHAnsi"/>
                <w:sz w:val="20"/>
                <w:szCs w:val="20"/>
              </w:rPr>
              <w:t>2 dag</w:t>
            </w:r>
          </w:p>
        </w:tc>
      </w:tr>
      <w:tr w:rsidR="00EE55C1" w14:paraId="1B397AB2" w14:textId="77777777" w:rsidTr="00664059">
        <w:tc>
          <w:tcPr>
            <w:tcW w:w="498" w:type="dxa"/>
          </w:tcPr>
          <w:p w14:paraId="5E0F3359" w14:textId="77777777" w:rsidR="00EE55C1" w:rsidRPr="003244E1" w:rsidRDefault="00EE55C1" w:rsidP="00664059">
            <w:pPr>
              <w:rPr>
                <w:rFonts w:cstheme="minorHAnsi"/>
                <w:sz w:val="20"/>
                <w:szCs w:val="20"/>
              </w:rPr>
            </w:pPr>
          </w:p>
        </w:tc>
        <w:tc>
          <w:tcPr>
            <w:tcW w:w="4701" w:type="dxa"/>
          </w:tcPr>
          <w:p w14:paraId="0831CA82" w14:textId="2722DEA5" w:rsidR="00EE55C1" w:rsidRPr="003244E1" w:rsidRDefault="00EE55C1" w:rsidP="00664059">
            <w:pPr>
              <w:rPr>
                <w:rFonts w:cstheme="minorHAnsi"/>
                <w:i/>
                <w:color w:val="00B050"/>
                <w:sz w:val="20"/>
                <w:szCs w:val="20"/>
              </w:rPr>
            </w:pPr>
            <w:r w:rsidRPr="003244E1">
              <w:rPr>
                <w:rFonts w:cstheme="minorHAnsi"/>
                <w:i/>
                <w:sz w:val="20"/>
                <w:szCs w:val="20"/>
              </w:rPr>
              <w:t>Ingerichte A omgeving</w:t>
            </w:r>
            <w:r w:rsidR="003244E1">
              <w:rPr>
                <w:rFonts w:cstheme="minorHAnsi"/>
                <w:i/>
                <w:sz w:val="20"/>
                <w:szCs w:val="20"/>
              </w:rPr>
              <w:t xml:space="preserve"> (deliverable)</w:t>
            </w:r>
          </w:p>
        </w:tc>
        <w:tc>
          <w:tcPr>
            <w:tcW w:w="1687" w:type="dxa"/>
          </w:tcPr>
          <w:p w14:paraId="79328349" w14:textId="77777777" w:rsidR="00EE55C1" w:rsidRPr="003244E1" w:rsidRDefault="00EE55C1" w:rsidP="00664059">
            <w:pPr>
              <w:rPr>
                <w:rFonts w:cstheme="minorHAnsi"/>
                <w:sz w:val="20"/>
                <w:szCs w:val="20"/>
              </w:rPr>
            </w:pPr>
          </w:p>
        </w:tc>
        <w:tc>
          <w:tcPr>
            <w:tcW w:w="1161" w:type="dxa"/>
          </w:tcPr>
          <w:p w14:paraId="21E39237" w14:textId="77777777" w:rsidR="00EE55C1" w:rsidRPr="003244E1" w:rsidRDefault="00EE55C1" w:rsidP="00664059">
            <w:pPr>
              <w:rPr>
                <w:rFonts w:cstheme="minorHAnsi"/>
                <w:sz w:val="20"/>
                <w:szCs w:val="20"/>
              </w:rPr>
            </w:pPr>
          </w:p>
        </w:tc>
        <w:tc>
          <w:tcPr>
            <w:tcW w:w="1015" w:type="dxa"/>
          </w:tcPr>
          <w:p w14:paraId="326D03D9" w14:textId="77777777" w:rsidR="00EE55C1" w:rsidRPr="003244E1" w:rsidRDefault="00EE55C1" w:rsidP="00664059">
            <w:pPr>
              <w:rPr>
                <w:rFonts w:cstheme="minorHAnsi"/>
                <w:sz w:val="20"/>
                <w:szCs w:val="20"/>
              </w:rPr>
            </w:pPr>
          </w:p>
        </w:tc>
      </w:tr>
      <w:tr w:rsidR="00EE55C1" w14:paraId="6CD59063" w14:textId="77777777" w:rsidTr="00664059">
        <w:tc>
          <w:tcPr>
            <w:tcW w:w="498" w:type="dxa"/>
          </w:tcPr>
          <w:p w14:paraId="0724B07F" w14:textId="77777777" w:rsidR="00EE55C1" w:rsidRPr="003244E1" w:rsidRDefault="00EE55C1" w:rsidP="00664059">
            <w:pPr>
              <w:rPr>
                <w:rFonts w:cstheme="minorHAnsi"/>
                <w:sz w:val="20"/>
                <w:szCs w:val="20"/>
              </w:rPr>
            </w:pPr>
          </w:p>
        </w:tc>
        <w:tc>
          <w:tcPr>
            <w:tcW w:w="4701" w:type="dxa"/>
          </w:tcPr>
          <w:p w14:paraId="2593A399" w14:textId="0E9B3CE3" w:rsidR="00EE55C1" w:rsidRPr="003244E1" w:rsidRDefault="00EE55C1" w:rsidP="00664059">
            <w:pPr>
              <w:rPr>
                <w:rFonts w:cstheme="minorHAnsi"/>
                <w:i/>
                <w:color w:val="00B050"/>
                <w:sz w:val="20"/>
                <w:szCs w:val="20"/>
              </w:rPr>
            </w:pPr>
            <w:r w:rsidRPr="003244E1">
              <w:rPr>
                <w:rFonts w:cstheme="minorHAnsi"/>
                <w:i/>
                <w:sz w:val="20"/>
                <w:szCs w:val="20"/>
              </w:rPr>
              <w:t>Testrapport</w:t>
            </w:r>
            <w:r w:rsidR="003244E1">
              <w:rPr>
                <w:rFonts w:cstheme="minorHAnsi"/>
                <w:i/>
                <w:sz w:val="20"/>
                <w:szCs w:val="20"/>
              </w:rPr>
              <w:t xml:space="preserve"> (deliverable)</w:t>
            </w:r>
          </w:p>
        </w:tc>
        <w:tc>
          <w:tcPr>
            <w:tcW w:w="1687" w:type="dxa"/>
          </w:tcPr>
          <w:p w14:paraId="2BF7E58C" w14:textId="77777777" w:rsidR="00EE55C1" w:rsidRPr="003244E1" w:rsidRDefault="00EE55C1" w:rsidP="00664059">
            <w:pPr>
              <w:rPr>
                <w:rFonts w:cstheme="minorHAnsi"/>
                <w:sz w:val="20"/>
                <w:szCs w:val="20"/>
              </w:rPr>
            </w:pPr>
          </w:p>
        </w:tc>
        <w:tc>
          <w:tcPr>
            <w:tcW w:w="1161" w:type="dxa"/>
          </w:tcPr>
          <w:p w14:paraId="602DF1D7" w14:textId="77777777" w:rsidR="00EE55C1" w:rsidRPr="003244E1" w:rsidRDefault="00EE55C1" w:rsidP="00664059">
            <w:pPr>
              <w:rPr>
                <w:rFonts w:cstheme="minorHAnsi"/>
                <w:sz w:val="20"/>
                <w:szCs w:val="20"/>
              </w:rPr>
            </w:pPr>
          </w:p>
        </w:tc>
        <w:tc>
          <w:tcPr>
            <w:tcW w:w="1015" w:type="dxa"/>
          </w:tcPr>
          <w:p w14:paraId="5DA3B7F8" w14:textId="77777777" w:rsidR="00EE55C1" w:rsidRPr="003244E1" w:rsidRDefault="00EE55C1" w:rsidP="00664059">
            <w:pPr>
              <w:rPr>
                <w:rFonts w:cstheme="minorHAnsi"/>
                <w:sz w:val="20"/>
                <w:szCs w:val="20"/>
              </w:rPr>
            </w:pPr>
          </w:p>
        </w:tc>
      </w:tr>
      <w:tr w:rsidR="00EE55C1" w14:paraId="367D58F2" w14:textId="77777777" w:rsidTr="00664059">
        <w:tc>
          <w:tcPr>
            <w:tcW w:w="498" w:type="dxa"/>
          </w:tcPr>
          <w:p w14:paraId="58112A5D" w14:textId="77777777" w:rsidR="00EE55C1" w:rsidRPr="003244E1" w:rsidRDefault="00EE55C1" w:rsidP="00664059">
            <w:pPr>
              <w:rPr>
                <w:rFonts w:cstheme="minorHAnsi"/>
                <w:sz w:val="20"/>
                <w:szCs w:val="20"/>
              </w:rPr>
            </w:pPr>
            <w:r w:rsidRPr="003244E1">
              <w:rPr>
                <w:rFonts w:cstheme="minorHAnsi"/>
                <w:sz w:val="20"/>
                <w:szCs w:val="20"/>
              </w:rPr>
              <w:t>18</w:t>
            </w:r>
          </w:p>
        </w:tc>
        <w:tc>
          <w:tcPr>
            <w:tcW w:w="4701" w:type="dxa"/>
          </w:tcPr>
          <w:p w14:paraId="25930A21" w14:textId="77777777" w:rsidR="00EE55C1" w:rsidRPr="003244E1" w:rsidRDefault="00EE55C1" w:rsidP="00664059">
            <w:pPr>
              <w:rPr>
                <w:rFonts w:cstheme="minorHAnsi"/>
                <w:sz w:val="20"/>
                <w:szCs w:val="20"/>
              </w:rPr>
            </w:pPr>
            <w:r w:rsidRPr="003244E1">
              <w:rPr>
                <w:rFonts w:cstheme="minorHAnsi"/>
                <w:sz w:val="20"/>
                <w:szCs w:val="20"/>
              </w:rPr>
              <w:t>Maken draaiboek P</w:t>
            </w:r>
          </w:p>
        </w:tc>
        <w:tc>
          <w:tcPr>
            <w:tcW w:w="1687" w:type="dxa"/>
          </w:tcPr>
          <w:p w14:paraId="14F84D63" w14:textId="77777777" w:rsidR="00EE55C1" w:rsidRPr="003244E1" w:rsidRDefault="00EE55C1" w:rsidP="00664059">
            <w:pPr>
              <w:rPr>
                <w:rFonts w:cstheme="minorHAnsi"/>
                <w:sz w:val="20"/>
                <w:szCs w:val="20"/>
              </w:rPr>
            </w:pPr>
            <w:r w:rsidRPr="003244E1">
              <w:rPr>
                <w:rFonts w:cstheme="minorHAnsi"/>
                <w:sz w:val="20"/>
                <w:szCs w:val="20"/>
              </w:rPr>
              <w:t>Configurator</w:t>
            </w:r>
          </w:p>
        </w:tc>
        <w:tc>
          <w:tcPr>
            <w:tcW w:w="1161" w:type="dxa"/>
          </w:tcPr>
          <w:p w14:paraId="14BD87B0" w14:textId="77777777" w:rsidR="00EE55C1" w:rsidRPr="003244E1" w:rsidRDefault="00EE55C1" w:rsidP="00664059">
            <w:pPr>
              <w:rPr>
                <w:rFonts w:cstheme="minorHAnsi"/>
                <w:sz w:val="20"/>
                <w:szCs w:val="20"/>
              </w:rPr>
            </w:pPr>
            <w:r w:rsidRPr="003244E1">
              <w:rPr>
                <w:rFonts w:cstheme="minorHAnsi"/>
                <w:sz w:val="20"/>
                <w:szCs w:val="20"/>
              </w:rPr>
              <w:t>1-2 dag</w:t>
            </w:r>
          </w:p>
        </w:tc>
        <w:tc>
          <w:tcPr>
            <w:tcW w:w="1015" w:type="dxa"/>
          </w:tcPr>
          <w:p w14:paraId="460B31AB" w14:textId="77777777" w:rsidR="00EE55C1" w:rsidRPr="003244E1" w:rsidRDefault="00EE55C1" w:rsidP="00664059">
            <w:pPr>
              <w:rPr>
                <w:rFonts w:cstheme="minorHAnsi"/>
                <w:sz w:val="20"/>
                <w:szCs w:val="20"/>
              </w:rPr>
            </w:pPr>
            <w:r w:rsidRPr="003244E1">
              <w:rPr>
                <w:rFonts w:cstheme="minorHAnsi"/>
                <w:sz w:val="20"/>
                <w:szCs w:val="20"/>
              </w:rPr>
              <w:t>2 dag</w:t>
            </w:r>
          </w:p>
        </w:tc>
      </w:tr>
      <w:tr w:rsidR="00664059" w14:paraId="4F69F7C6" w14:textId="77777777" w:rsidTr="00664059">
        <w:tc>
          <w:tcPr>
            <w:tcW w:w="498" w:type="dxa"/>
          </w:tcPr>
          <w:p w14:paraId="01C9FE01" w14:textId="77777777" w:rsidR="00664059" w:rsidRPr="003244E1" w:rsidRDefault="00EE55C1" w:rsidP="00664059">
            <w:pPr>
              <w:rPr>
                <w:rFonts w:cstheme="minorHAnsi"/>
                <w:sz w:val="20"/>
                <w:szCs w:val="20"/>
              </w:rPr>
            </w:pPr>
            <w:r w:rsidRPr="003244E1">
              <w:rPr>
                <w:rFonts w:cstheme="minorHAnsi"/>
                <w:sz w:val="20"/>
                <w:szCs w:val="20"/>
              </w:rPr>
              <w:t>19</w:t>
            </w:r>
          </w:p>
        </w:tc>
        <w:tc>
          <w:tcPr>
            <w:tcW w:w="4701" w:type="dxa"/>
          </w:tcPr>
          <w:p w14:paraId="3D2227C8" w14:textId="77777777" w:rsidR="00664059" w:rsidRPr="00EF7639" w:rsidRDefault="00664059" w:rsidP="00664059">
            <w:pPr>
              <w:rPr>
                <w:rFonts w:cstheme="minorHAnsi"/>
                <w:b/>
                <w:sz w:val="20"/>
                <w:szCs w:val="20"/>
              </w:rPr>
            </w:pPr>
            <w:r w:rsidRPr="00EF7639">
              <w:rPr>
                <w:rFonts w:cstheme="minorHAnsi"/>
                <w:b/>
                <w:sz w:val="20"/>
                <w:szCs w:val="20"/>
              </w:rPr>
              <w:t>Draaiboek uitvoeren op P</w:t>
            </w:r>
          </w:p>
        </w:tc>
        <w:tc>
          <w:tcPr>
            <w:tcW w:w="1687" w:type="dxa"/>
          </w:tcPr>
          <w:p w14:paraId="625CFF12" w14:textId="77777777" w:rsidR="00664059" w:rsidRPr="00EF7639" w:rsidRDefault="00664059" w:rsidP="00664059">
            <w:pPr>
              <w:rPr>
                <w:rFonts w:cstheme="minorHAnsi"/>
                <w:b/>
                <w:sz w:val="20"/>
                <w:szCs w:val="20"/>
              </w:rPr>
            </w:pPr>
            <w:r w:rsidRPr="00EF7639">
              <w:rPr>
                <w:rFonts w:cstheme="minorHAnsi"/>
                <w:b/>
                <w:sz w:val="20"/>
                <w:szCs w:val="20"/>
              </w:rPr>
              <w:t>Team Up!</w:t>
            </w:r>
          </w:p>
        </w:tc>
        <w:tc>
          <w:tcPr>
            <w:tcW w:w="1161" w:type="dxa"/>
          </w:tcPr>
          <w:p w14:paraId="24B23719" w14:textId="77777777" w:rsidR="00664059" w:rsidRPr="00EF7639" w:rsidRDefault="00EE55C1" w:rsidP="00EE55C1">
            <w:pPr>
              <w:rPr>
                <w:rFonts w:cstheme="minorHAnsi"/>
                <w:b/>
                <w:sz w:val="20"/>
                <w:szCs w:val="20"/>
              </w:rPr>
            </w:pPr>
            <w:r w:rsidRPr="00EF7639">
              <w:rPr>
                <w:rFonts w:cstheme="minorHAnsi"/>
                <w:b/>
                <w:sz w:val="20"/>
                <w:szCs w:val="20"/>
              </w:rPr>
              <w:t>1-5 dag</w:t>
            </w:r>
          </w:p>
        </w:tc>
        <w:tc>
          <w:tcPr>
            <w:tcW w:w="1015" w:type="dxa"/>
          </w:tcPr>
          <w:p w14:paraId="63F88096" w14:textId="77777777" w:rsidR="00664059" w:rsidRPr="00EF7639" w:rsidRDefault="00EE55C1" w:rsidP="00664059">
            <w:pPr>
              <w:rPr>
                <w:rFonts w:cstheme="minorHAnsi"/>
                <w:b/>
                <w:sz w:val="20"/>
                <w:szCs w:val="20"/>
              </w:rPr>
            </w:pPr>
            <w:r w:rsidRPr="00EF7639">
              <w:rPr>
                <w:rFonts w:cstheme="minorHAnsi"/>
                <w:b/>
                <w:sz w:val="20"/>
                <w:szCs w:val="20"/>
              </w:rPr>
              <w:t>3 wk</w:t>
            </w:r>
          </w:p>
        </w:tc>
      </w:tr>
      <w:tr w:rsidR="00EE55C1" w14:paraId="5F2DDDAE" w14:textId="77777777" w:rsidTr="00664059">
        <w:tc>
          <w:tcPr>
            <w:tcW w:w="498" w:type="dxa"/>
          </w:tcPr>
          <w:p w14:paraId="2F533562" w14:textId="77777777" w:rsidR="00EE55C1" w:rsidRPr="003244E1" w:rsidRDefault="00EE55C1" w:rsidP="00664059">
            <w:pPr>
              <w:rPr>
                <w:rFonts w:cstheme="minorHAnsi"/>
                <w:sz w:val="20"/>
                <w:szCs w:val="20"/>
              </w:rPr>
            </w:pPr>
            <w:r w:rsidRPr="003244E1">
              <w:rPr>
                <w:rFonts w:cstheme="minorHAnsi"/>
                <w:sz w:val="20"/>
                <w:szCs w:val="20"/>
              </w:rPr>
              <w:t>20</w:t>
            </w:r>
          </w:p>
        </w:tc>
        <w:tc>
          <w:tcPr>
            <w:tcW w:w="4701" w:type="dxa"/>
          </w:tcPr>
          <w:p w14:paraId="2633AAE6" w14:textId="77777777" w:rsidR="00EE55C1" w:rsidRPr="00EF7639" w:rsidRDefault="00EE55C1" w:rsidP="00664059">
            <w:pPr>
              <w:rPr>
                <w:rFonts w:cstheme="minorHAnsi"/>
                <w:b/>
                <w:sz w:val="20"/>
                <w:szCs w:val="20"/>
              </w:rPr>
            </w:pPr>
            <w:r w:rsidRPr="00EF7639">
              <w:rPr>
                <w:rFonts w:cstheme="minorHAnsi"/>
                <w:b/>
                <w:sz w:val="20"/>
                <w:szCs w:val="20"/>
              </w:rPr>
              <w:t>Maken overdrachtsdocument</w:t>
            </w:r>
          </w:p>
        </w:tc>
        <w:tc>
          <w:tcPr>
            <w:tcW w:w="1687" w:type="dxa"/>
          </w:tcPr>
          <w:p w14:paraId="272FF92C" w14:textId="77777777" w:rsidR="00EE55C1" w:rsidRPr="00EF7639" w:rsidRDefault="00EE55C1" w:rsidP="00664059">
            <w:pPr>
              <w:rPr>
                <w:rFonts w:cstheme="minorHAnsi"/>
                <w:b/>
                <w:sz w:val="20"/>
                <w:szCs w:val="20"/>
              </w:rPr>
            </w:pPr>
            <w:r w:rsidRPr="00EF7639">
              <w:rPr>
                <w:rFonts w:cstheme="minorHAnsi"/>
                <w:b/>
                <w:sz w:val="20"/>
                <w:szCs w:val="20"/>
              </w:rPr>
              <w:t>IA</w:t>
            </w:r>
          </w:p>
        </w:tc>
        <w:tc>
          <w:tcPr>
            <w:tcW w:w="1161" w:type="dxa"/>
          </w:tcPr>
          <w:p w14:paraId="7676C8A0" w14:textId="77777777" w:rsidR="00EE55C1" w:rsidRPr="00EF7639" w:rsidRDefault="00EE55C1" w:rsidP="00EE55C1">
            <w:pPr>
              <w:rPr>
                <w:rFonts w:cstheme="minorHAnsi"/>
                <w:b/>
                <w:sz w:val="20"/>
                <w:szCs w:val="20"/>
              </w:rPr>
            </w:pPr>
            <w:r w:rsidRPr="00EF7639">
              <w:rPr>
                <w:rFonts w:cstheme="minorHAnsi"/>
                <w:b/>
                <w:sz w:val="20"/>
                <w:szCs w:val="20"/>
              </w:rPr>
              <w:t>1-3 dag</w:t>
            </w:r>
          </w:p>
        </w:tc>
        <w:tc>
          <w:tcPr>
            <w:tcW w:w="1015" w:type="dxa"/>
          </w:tcPr>
          <w:p w14:paraId="45FB9271" w14:textId="77777777" w:rsidR="00EE55C1" w:rsidRPr="00EF7639" w:rsidRDefault="00EE55C1" w:rsidP="00664059">
            <w:pPr>
              <w:rPr>
                <w:rFonts w:cstheme="minorHAnsi"/>
                <w:b/>
                <w:sz w:val="20"/>
                <w:szCs w:val="20"/>
              </w:rPr>
            </w:pPr>
            <w:r w:rsidRPr="00EF7639">
              <w:rPr>
                <w:rFonts w:cstheme="minorHAnsi"/>
                <w:b/>
                <w:sz w:val="20"/>
                <w:szCs w:val="20"/>
              </w:rPr>
              <w:t>1-2 wk</w:t>
            </w:r>
          </w:p>
        </w:tc>
      </w:tr>
      <w:tr w:rsidR="00EE55C1" w14:paraId="321246F5" w14:textId="77777777" w:rsidTr="00664059">
        <w:tc>
          <w:tcPr>
            <w:tcW w:w="498" w:type="dxa"/>
          </w:tcPr>
          <w:p w14:paraId="7D9E33E0" w14:textId="77777777" w:rsidR="00EE55C1" w:rsidRPr="003244E1" w:rsidRDefault="00EE55C1" w:rsidP="00664059">
            <w:pPr>
              <w:rPr>
                <w:rFonts w:cstheme="minorHAnsi"/>
                <w:sz w:val="20"/>
                <w:szCs w:val="20"/>
              </w:rPr>
            </w:pPr>
          </w:p>
        </w:tc>
        <w:tc>
          <w:tcPr>
            <w:tcW w:w="4701" w:type="dxa"/>
          </w:tcPr>
          <w:p w14:paraId="39390625" w14:textId="28BD6A99" w:rsidR="00EE55C1" w:rsidRPr="003244E1" w:rsidRDefault="00EE55C1" w:rsidP="00664059">
            <w:pPr>
              <w:rPr>
                <w:rFonts w:cstheme="minorHAnsi"/>
                <w:i/>
                <w:color w:val="00B050"/>
                <w:sz w:val="20"/>
                <w:szCs w:val="20"/>
              </w:rPr>
            </w:pPr>
            <w:r w:rsidRPr="003244E1">
              <w:rPr>
                <w:rFonts w:cstheme="minorHAnsi"/>
                <w:i/>
                <w:sz w:val="20"/>
                <w:szCs w:val="20"/>
              </w:rPr>
              <w:t>Ingerichte P omgeving</w:t>
            </w:r>
            <w:r w:rsidR="003244E1">
              <w:rPr>
                <w:rFonts w:cstheme="minorHAnsi"/>
                <w:i/>
                <w:sz w:val="20"/>
                <w:szCs w:val="20"/>
              </w:rPr>
              <w:t xml:space="preserve"> (deliverable)</w:t>
            </w:r>
          </w:p>
        </w:tc>
        <w:tc>
          <w:tcPr>
            <w:tcW w:w="1687" w:type="dxa"/>
          </w:tcPr>
          <w:p w14:paraId="5BAD9753" w14:textId="77777777" w:rsidR="00EE55C1" w:rsidRPr="003244E1" w:rsidRDefault="00EE55C1" w:rsidP="00664059">
            <w:pPr>
              <w:rPr>
                <w:rFonts w:cstheme="minorHAnsi"/>
                <w:sz w:val="20"/>
                <w:szCs w:val="20"/>
              </w:rPr>
            </w:pPr>
          </w:p>
        </w:tc>
        <w:tc>
          <w:tcPr>
            <w:tcW w:w="1161" w:type="dxa"/>
          </w:tcPr>
          <w:p w14:paraId="2D933BD9" w14:textId="77777777" w:rsidR="00EE55C1" w:rsidRPr="003244E1" w:rsidRDefault="00EE55C1" w:rsidP="00EE55C1">
            <w:pPr>
              <w:rPr>
                <w:rFonts w:cstheme="minorHAnsi"/>
                <w:sz w:val="20"/>
                <w:szCs w:val="20"/>
              </w:rPr>
            </w:pPr>
          </w:p>
        </w:tc>
        <w:tc>
          <w:tcPr>
            <w:tcW w:w="1015" w:type="dxa"/>
          </w:tcPr>
          <w:p w14:paraId="046BAE81" w14:textId="77777777" w:rsidR="00EE55C1" w:rsidRPr="003244E1" w:rsidRDefault="00EE55C1" w:rsidP="00664059">
            <w:pPr>
              <w:rPr>
                <w:rFonts w:cstheme="minorHAnsi"/>
                <w:sz w:val="20"/>
                <w:szCs w:val="20"/>
              </w:rPr>
            </w:pPr>
          </w:p>
        </w:tc>
      </w:tr>
      <w:tr w:rsidR="00EE55C1" w14:paraId="22383405" w14:textId="77777777" w:rsidTr="00664059">
        <w:tc>
          <w:tcPr>
            <w:tcW w:w="498" w:type="dxa"/>
          </w:tcPr>
          <w:p w14:paraId="0238F269" w14:textId="77777777" w:rsidR="00EE55C1" w:rsidRPr="003244E1" w:rsidRDefault="00EE55C1" w:rsidP="00664059">
            <w:pPr>
              <w:rPr>
                <w:rFonts w:cstheme="minorHAnsi"/>
                <w:sz w:val="20"/>
                <w:szCs w:val="20"/>
              </w:rPr>
            </w:pPr>
          </w:p>
        </w:tc>
        <w:tc>
          <w:tcPr>
            <w:tcW w:w="4701" w:type="dxa"/>
          </w:tcPr>
          <w:p w14:paraId="5DB84B9B" w14:textId="467DD889" w:rsidR="00EE55C1" w:rsidRPr="003244E1" w:rsidRDefault="00EE55C1" w:rsidP="00664059">
            <w:pPr>
              <w:rPr>
                <w:rFonts w:cstheme="minorHAnsi"/>
                <w:i/>
                <w:color w:val="00B050"/>
                <w:sz w:val="20"/>
                <w:szCs w:val="20"/>
              </w:rPr>
            </w:pPr>
            <w:r w:rsidRPr="003244E1">
              <w:rPr>
                <w:rFonts w:cstheme="minorHAnsi"/>
                <w:i/>
                <w:sz w:val="20"/>
                <w:szCs w:val="20"/>
              </w:rPr>
              <w:t>Overdrachtsdocument</w:t>
            </w:r>
            <w:r w:rsidR="003244E1">
              <w:rPr>
                <w:rFonts w:cstheme="minorHAnsi"/>
                <w:i/>
                <w:sz w:val="20"/>
                <w:szCs w:val="20"/>
              </w:rPr>
              <w:t xml:space="preserve"> (deliverable)</w:t>
            </w:r>
          </w:p>
        </w:tc>
        <w:tc>
          <w:tcPr>
            <w:tcW w:w="1687" w:type="dxa"/>
          </w:tcPr>
          <w:p w14:paraId="023972A0" w14:textId="77777777" w:rsidR="00EE55C1" w:rsidRPr="003244E1" w:rsidRDefault="00EE55C1" w:rsidP="00664059">
            <w:pPr>
              <w:rPr>
                <w:rFonts w:cstheme="minorHAnsi"/>
                <w:sz w:val="20"/>
                <w:szCs w:val="20"/>
              </w:rPr>
            </w:pPr>
          </w:p>
        </w:tc>
        <w:tc>
          <w:tcPr>
            <w:tcW w:w="1161" w:type="dxa"/>
          </w:tcPr>
          <w:p w14:paraId="70EF0B29" w14:textId="77777777" w:rsidR="00EE55C1" w:rsidRPr="003244E1" w:rsidRDefault="00EE55C1" w:rsidP="00EE55C1">
            <w:pPr>
              <w:rPr>
                <w:rFonts w:cstheme="minorHAnsi"/>
                <w:sz w:val="20"/>
                <w:szCs w:val="20"/>
              </w:rPr>
            </w:pPr>
          </w:p>
        </w:tc>
        <w:tc>
          <w:tcPr>
            <w:tcW w:w="1015" w:type="dxa"/>
          </w:tcPr>
          <w:p w14:paraId="1D8C1617" w14:textId="77777777" w:rsidR="00EE55C1" w:rsidRPr="003244E1" w:rsidRDefault="00EE55C1" w:rsidP="00664059">
            <w:pPr>
              <w:rPr>
                <w:rFonts w:cstheme="minorHAnsi"/>
                <w:sz w:val="20"/>
                <w:szCs w:val="20"/>
              </w:rPr>
            </w:pPr>
          </w:p>
        </w:tc>
      </w:tr>
      <w:tr w:rsidR="00EE55C1" w14:paraId="5396B969" w14:textId="77777777" w:rsidTr="00664059">
        <w:tc>
          <w:tcPr>
            <w:tcW w:w="498" w:type="dxa"/>
          </w:tcPr>
          <w:p w14:paraId="6130581D" w14:textId="77777777" w:rsidR="00EE55C1" w:rsidRPr="003244E1" w:rsidRDefault="00EE55C1" w:rsidP="00EE55C1">
            <w:pPr>
              <w:rPr>
                <w:rFonts w:cstheme="minorHAnsi"/>
                <w:sz w:val="20"/>
                <w:szCs w:val="20"/>
              </w:rPr>
            </w:pPr>
            <w:r w:rsidRPr="003244E1">
              <w:rPr>
                <w:rFonts w:cstheme="minorHAnsi"/>
                <w:sz w:val="20"/>
                <w:szCs w:val="20"/>
              </w:rPr>
              <w:t>21</w:t>
            </w:r>
          </w:p>
        </w:tc>
        <w:tc>
          <w:tcPr>
            <w:tcW w:w="4701" w:type="dxa"/>
          </w:tcPr>
          <w:p w14:paraId="16B14880" w14:textId="77777777" w:rsidR="00EE55C1" w:rsidRPr="003244E1" w:rsidRDefault="00EE55C1" w:rsidP="00EE55C1">
            <w:pPr>
              <w:rPr>
                <w:rFonts w:cstheme="minorHAnsi"/>
                <w:sz w:val="20"/>
                <w:szCs w:val="20"/>
              </w:rPr>
            </w:pPr>
            <w:r w:rsidRPr="003244E1">
              <w:rPr>
                <w:rFonts w:cstheme="minorHAnsi"/>
                <w:sz w:val="20"/>
                <w:szCs w:val="20"/>
              </w:rPr>
              <w:t>Overdracht sessie plannen en houden</w:t>
            </w:r>
          </w:p>
        </w:tc>
        <w:tc>
          <w:tcPr>
            <w:tcW w:w="1687" w:type="dxa"/>
          </w:tcPr>
          <w:p w14:paraId="2A37028F" w14:textId="77777777" w:rsidR="00EE55C1" w:rsidRPr="003244E1" w:rsidRDefault="00EE55C1" w:rsidP="00EE55C1">
            <w:pPr>
              <w:rPr>
                <w:rFonts w:cstheme="minorHAnsi"/>
                <w:sz w:val="20"/>
                <w:szCs w:val="20"/>
              </w:rPr>
            </w:pPr>
            <w:r w:rsidRPr="003244E1">
              <w:rPr>
                <w:rFonts w:cstheme="minorHAnsi"/>
                <w:sz w:val="20"/>
                <w:szCs w:val="20"/>
              </w:rPr>
              <w:t>PO</w:t>
            </w:r>
          </w:p>
        </w:tc>
        <w:tc>
          <w:tcPr>
            <w:tcW w:w="1161" w:type="dxa"/>
          </w:tcPr>
          <w:p w14:paraId="1B69FA4C" w14:textId="77777777" w:rsidR="00EE55C1" w:rsidRPr="003244E1" w:rsidRDefault="00EE55C1" w:rsidP="00EE55C1">
            <w:pPr>
              <w:rPr>
                <w:rFonts w:cstheme="minorHAnsi"/>
                <w:sz w:val="20"/>
                <w:szCs w:val="20"/>
              </w:rPr>
            </w:pPr>
            <w:r w:rsidRPr="003244E1">
              <w:rPr>
                <w:rFonts w:cstheme="minorHAnsi"/>
                <w:sz w:val="20"/>
                <w:szCs w:val="20"/>
              </w:rPr>
              <w:t>1 dag</w:t>
            </w:r>
          </w:p>
        </w:tc>
        <w:tc>
          <w:tcPr>
            <w:tcW w:w="1015" w:type="dxa"/>
          </w:tcPr>
          <w:p w14:paraId="4BB400FD" w14:textId="77777777" w:rsidR="00EE55C1" w:rsidRPr="003244E1" w:rsidRDefault="00EE55C1" w:rsidP="00EE55C1">
            <w:pPr>
              <w:rPr>
                <w:rFonts w:cstheme="minorHAnsi"/>
                <w:sz w:val="20"/>
                <w:szCs w:val="20"/>
              </w:rPr>
            </w:pPr>
            <w:r w:rsidRPr="003244E1">
              <w:rPr>
                <w:rFonts w:cstheme="minorHAnsi"/>
                <w:sz w:val="20"/>
                <w:szCs w:val="20"/>
              </w:rPr>
              <w:t>3 wk</w:t>
            </w:r>
          </w:p>
        </w:tc>
      </w:tr>
      <w:tr w:rsidR="00EE55C1" w14:paraId="2E2890AF" w14:textId="77777777" w:rsidTr="00664059">
        <w:tc>
          <w:tcPr>
            <w:tcW w:w="498" w:type="dxa"/>
          </w:tcPr>
          <w:p w14:paraId="5853C045" w14:textId="77777777" w:rsidR="00EE55C1" w:rsidRPr="003244E1" w:rsidRDefault="00EE55C1" w:rsidP="00EE55C1">
            <w:pPr>
              <w:rPr>
                <w:rFonts w:cstheme="minorHAnsi"/>
                <w:sz w:val="20"/>
                <w:szCs w:val="20"/>
              </w:rPr>
            </w:pPr>
          </w:p>
        </w:tc>
        <w:tc>
          <w:tcPr>
            <w:tcW w:w="4701" w:type="dxa"/>
          </w:tcPr>
          <w:p w14:paraId="2003E9B7" w14:textId="7F6FDA69" w:rsidR="00EE55C1" w:rsidRPr="003244E1" w:rsidRDefault="00EE55C1" w:rsidP="00EE55C1">
            <w:pPr>
              <w:rPr>
                <w:rFonts w:cstheme="minorHAnsi"/>
                <w:i/>
                <w:color w:val="00B050"/>
                <w:sz w:val="20"/>
                <w:szCs w:val="20"/>
              </w:rPr>
            </w:pPr>
            <w:r w:rsidRPr="003244E1">
              <w:rPr>
                <w:rFonts w:cstheme="minorHAnsi"/>
                <w:i/>
                <w:sz w:val="20"/>
                <w:szCs w:val="20"/>
              </w:rPr>
              <w:t>Akkoord overdracht</w:t>
            </w:r>
            <w:r w:rsidR="003244E1">
              <w:rPr>
                <w:rFonts w:cstheme="minorHAnsi"/>
                <w:i/>
                <w:sz w:val="20"/>
                <w:szCs w:val="20"/>
              </w:rPr>
              <w:t xml:space="preserve"> (deliverable)</w:t>
            </w:r>
          </w:p>
        </w:tc>
        <w:tc>
          <w:tcPr>
            <w:tcW w:w="1687" w:type="dxa"/>
          </w:tcPr>
          <w:p w14:paraId="5129D25E" w14:textId="77777777" w:rsidR="00EE55C1" w:rsidRPr="003244E1" w:rsidRDefault="00EE55C1" w:rsidP="00EE55C1">
            <w:pPr>
              <w:rPr>
                <w:rFonts w:cstheme="minorHAnsi"/>
                <w:sz w:val="20"/>
                <w:szCs w:val="20"/>
              </w:rPr>
            </w:pPr>
          </w:p>
        </w:tc>
        <w:tc>
          <w:tcPr>
            <w:tcW w:w="1161" w:type="dxa"/>
          </w:tcPr>
          <w:p w14:paraId="4C784587" w14:textId="77777777" w:rsidR="00EE55C1" w:rsidRPr="003244E1" w:rsidRDefault="00EE55C1" w:rsidP="00EE55C1">
            <w:pPr>
              <w:rPr>
                <w:rFonts w:cstheme="minorHAnsi"/>
                <w:sz w:val="20"/>
                <w:szCs w:val="20"/>
              </w:rPr>
            </w:pPr>
          </w:p>
        </w:tc>
        <w:tc>
          <w:tcPr>
            <w:tcW w:w="1015" w:type="dxa"/>
          </w:tcPr>
          <w:p w14:paraId="3D101CAB" w14:textId="77777777" w:rsidR="00EE55C1" w:rsidRPr="003244E1" w:rsidRDefault="00EE55C1" w:rsidP="00EE55C1">
            <w:pPr>
              <w:rPr>
                <w:rFonts w:cstheme="minorHAnsi"/>
                <w:sz w:val="20"/>
                <w:szCs w:val="20"/>
              </w:rPr>
            </w:pPr>
          </w:p>
        </w:tc>
      </w:tr>
      <w:tr w:rsidR="00EE55C1" w14:paraId="6A6BF167" w14:textId="77777777" w:rsidTr="00664059">
        <w:tc>
          <w:tcPr>
            <w:tcW w:w="498" w:type="dxa"/>
          </w:tcPr>
          <w:p w14:paraId="654344C4" w14:textId="77777777" w:rsidR="00EE55C1" w:rsidRPr="003244E1" w:rsidRDefault="00EE55C1" w:rsidP="00EE55C1">
            <w:pPr>
              <w:rPr>
                <w:rFonts w:cstheme="minorHAnsi"/>
                <w:sz w:val="20"/>
                <w:szCs w:val="20"/>
              </w:rPr>
            </w:pPr>
          </w:p>
        </w:tc>
        <w:tc>
          <w:tcPr>
            <w:tcW w:w="4701" w:type="dxa"/>
          </w:tcPr>
          <w:p w14:paraId="60B20012" w14:textId="77777777" w:rsidR="00EE55C1" w:rsidRPr="003244E1" w:rsidRDefault="00EE55C1" w:rsidP="00EE55C1">
            <w:pPr>
              <w:rPr>
                <w:rFonts w:cstheme="minorHAnsi"/>
                <w:sz w:val="20"/>
                <w:szCs w:val="20"/>
              </w:rPr>
            </w:pPr>
          </w:p>
        </w:tc>
        <w:tc>
          <w:tcPr>
            <w:tcW w:w="1687" w:type="dxa"/>
          </w:tcPr>
          <w:p w14:paraId="27B9AFD2" w14:textId="77777777" w:rsidR="00EE55C1" w:rsidRPr="003244E1" w:rsidRDefault="00EE55C1" w:rsidP="00EE55C1">
            <w:pPr>
              <w:rPr>
                <w:rFonts w:cstheme="minorHAnsi"/>
                <w:sz w:val="20"/>
                <w:szCs w:val="20"/>
              </w:rPr>
            </w:pPr>
          </w:p>
        </w:tc>
        <w:tc>
          <w:tcPr>
            <w:tcW w:w="1161" w:type="dxa"/>
          </w:tcPr>
          <w:p w14:paraId="199AD9BE" w14:textId="77777777" w:rsidR="00EE55C1" w:rsidRPr="003244E1" w:rsidRDefault="00EE55C1" w:rsidP="00EE55C1">
            <w:pPr>
              <w:rPr>
                <w:rFonts w:cstheme="minorHAnsi"/>
                <w:sz w:val="20"/>
                <w:szCs w:val="20"/>
              </w:rPr>
            </w:pPr>
          </w:p>
        </w:tc>
        <w:tc>
          <w:tcPr>
            <w:tcW w:w="1015" w:type="dxa"/>
          </w:tcPr>
          <w:p w14:paraId="64A00851" w14:textId="77777777" w:rsidR="00EE55C1" w:rsidRPr="003244E1" w:rsidRDefault="00EE55C1" w:rsidP="00EE55C1">
            <w:pPr>
              <w:rPr>
                <w:rFonts w:cstheme="minorHAnsi"/>
                <w:sz w:val="20"/>
                <w:szCs w:val="20"/>
              </w:rPr>
            </w:pPr>
          </w:p>
        </w:tc>
      </w:tr>
    </w:tbl>
    <w:p w14:paraId="4A18DE6D" w14:textId="77777777" w:rsidR="001B236F" w:rsidRDefault="001B236F" w:rsidP="001B236F"/>
    <w:p w14:paraId="5423F6CC" w14:textId="0C66B94A" w:rsidR="00E938EE" w:rsidRPr="00436988" w:rsidRDefault="00414585" w:rsidP="00436988">
      <w:pPr>
        <w:rPr>
          <w:i/>
          <w:sz w:val="20"/>
          <w:szCs w:val="20"/>
        </w:rPr>
      </w:pPr>
      <w:r w:rsidRPr="00436988">
        <w:rPr>
          <w:b/>
          <w:i/>
          <w:sz w:val="20"/>
          <w:szCs w:val="20"/>
        </w:rPr>
        <w:t>Deelvraag 2:</w:t>
      </w:r>
      <w:r w:rsidRPr="00436988">
        <w:rPr>
          <w:b/>
          <w:i/>
          <w:sz w:val="20"/>
          <w:szCs w:val="20"/>
        </w:rPr>
        <w:tab/>
      </w:r>
      <w:r w:rsidR="00E938EE" w:rsidRPr="00436988">
        <w:rPr>
          <w:i/>
          <w:sz w:val="20"/>
          <w:szCs w:val="20"/>
        </w:rPr>
        <w:t xml:space="preserve">Wat zijn de hoofdoorzaken van de verspillende activiteiten (Root Cause Analyse)? </w:t>
      </w:r>
    </w:p>
    <w:p w14:paraId="72BC96C6" w14:textId="1BCDE1FE" w:rsidR="007D2ED9" w:rsidRPr="00E67716" w:rsidRDefault="006F6921" w:rsidP="00E938EE">
      <w:pPr>
        <w:ind w:left="1416" w:hanging="1410"/>
        <w:rPr>
          <w:sz w:val="20"/>
          <w:szCs w:val="20"/>
        </w:rPr>
      </w:pPr>
      <w:r w:rsidRPr="00E67716">
        <w:rPr>
          <w:sz w:val="20"/>
          <w:szCs w:val="20"/>
        </w:rPr>
        <w:t xml:space="preserve">Vervolgens </w:t>
      </w:r>
      <w:r w:rsidR="00C8192B" w:rsidRPr="00E67716">
        <w:rPr>
          <w:sz w:val="20"/>
          <w:szCs w:val="20"/>
        </w:rPr>
        <w:t>heeft de werkgroep</w:t>
      </w:r>
      <w:r w:rsidRPr="00E67716">
        <w:rPr>
          <w:sz w:val="20"/>
          <w:szCs w:val="20"/>
        </w:rPr>
        <w:t xml:space="preserve"> </w:t>
      </w:r>
      <w:r w:rsidR="00414585" w:rsidRPr="00E67716">
        <w:rPr>
          <w:sz w:val="20"/>
          <w:szCs w:val="20"/>
        </w:rPr>
        <w:t xml:space="preserve">voor de processtappen met de meeste verspilling </w:t>
      </w:r>
      <w:r w:rsidR="00092E77" w:rsidRPr="00E67716">
        <w:rPr>
          <w:sz w:val="20"/>
          <w:szCs w:val="20"/>
        </w:rPr>
        <w:t xml:space="preserve">de </w:t>
      </w:r>
      <w:r w:rsidR="00414585" w:rsidRPr="00E67716">
        <w:rPr>
          <w:sz w:val="20"/>
          <w:szCs w:val="20"/>
        </w:rPr>
        <w:t>oorzaken</w:t>
      </w:r>
      <w:r w:rsidR="00092E77" w:rsidRPr="00E67716">
        <w:rPr>
          <w:sz w:val="20"/>
          <w:szCs w:val="20"/>
        </w:rPr>
        <w:t xml:space="preserve"> van </w:t>
      </w:r>
      <w:r w:rsidR="00414585" w:rsidRPr="00E67716">
        <w:rPr>
          <w:sz w:val="20"/>
          <w:szCs w:val="20"/>
        </w:rPr>
        <w:t>verspilling aangegeven met behulp van TIMWOODS</w:t>
      </w:r>
      <w:r w:rsidR="00C8192B" w:rsidRPr="00E67716">
        <w:rPr>
          <w:rStyle w:val="Voetnootmarkering"/>
          <w:sz w:val="20"/>
          <w:szCs w:val="20"/>
        </w:rPr>
        <w:footnoteReference w:id="3"/>
      </w:r>
    </w:p>
    <w:p w14:paraId="47F120FE" w14:textId="4FBB2A4F" w:rsidR="007D2ED9" w:rsidRPr="00E67716" w:rsidRDefault="009049B1" w:rsidP="006F6921">
      <w:pPr>
        <w:rPr>
          <w:sz w:val="20"/>
          <w:szCs w:val="20"/>
        </w:rPr>
      </w:pPr>
      <w:r w:rsidRPr="00E67716">
        <w:rPr>
          <w:sz w:val="20"/>
          <w:szCs w:val="20"/>
        </w:rPr>
        <w:t>Uit</w:t>
      </w:r>
      <w:r w:rsidR="00C8192B" w:rsidRPr="00E67716">
        <w:rPr>
          <w:sz w:val="20"/>
          <w:szCs w:val="20"/>
        </w:rPr>
        <w:t xml:space="preserve"> de</w:t>
      </w:r>
      <w:r w:rsidR="00EF1076" w:rsidRPr="00E67716">
        <w:rPr>
          <w:sz w:val="20"/>
          <w:szCs w:val="20"/>
        </w:rPr>
        <w:t xml:space="preserve"> VSM sessie</w:t>
      </w:r>
      <w:r w:rsidR="00C8192B" w:rsidRPr="00E67716">
        <w:rPr>
          <w:sz w:val="20"/>
          <w:szCs w:val="20"/>
        </w:rPr>
        <w:t>s</w:t>
      </w:r>
      <w:r w:rsidR="00EF1076" w:rsidRPr="00E67716">
        <w:rPr>
          <w:sz w:val="20"/>
          <w:szCs w:val="20"/>
        </w:rPr>
        <w:t xml:space="preserve"> zijn </w:t>
      </w:r>
      <w:r w:rsidR="00D6624A" w:rsidRPr="00E67716">
        <w:rPr>
          <w:sz w:val="20"/>
          <w:szCs w:val="20"/>
        </w:rPr>
        <w:t xml:space="preserve">de volgende terugkerende </w:t>
      </w:r>
      <w:r w:rsidR="007D2ED9" w:rsidRPr="00E67716">
        <w:rPr>
          <w:sz w:val="20"/>
          <w:szCs w:val="20"/>
        </w:rPr>
        <w:t xml:space="preserve">problemen </w:t>
      </w:r>
      <w:r w:rsidR="00D6624A" w:rsidRPr="00E67716">
        <w:rPr>
          <w:sz w:val="20"/>
          <w:szCs w:val="20"/>
        </w:rPr>
        <w:t>die tot vertraging leiden naar voren gekomen</w:t>
      </w:r>
      <w:r w:rsidR="007D2ED9" w:rsidRPr="00E67716">
        <w:rPr>
          <w:sz w:val="20"/>
          <w:szCs w:val="20"/>
        </w:rPr>
        <w:t>:</w:t>
      </w:r>
    </w:p>
    <w:p w14:paraId="088B7BE1" w14:textId="77777777" w:rsidR="007D2ED9" w:rsidRPr="00E67716" w:rsidRDefault="007D2ED9" w:rsidP="007D2ED9">
      <w:pPr>
        <w:pStyle w:val="Lijstalinea"/>
        <w:numPr>
          <w:ilvl w:val="0"/>
          <w:numId w:val="13"/>
        </w:numPr>
        <w:autoSpaceDE w:val="0"/>
        <w:autoSpaceDN w:val="0"/>
        <w:adjustRightInd w:val="0"/>
        <w:spacing w:after="200" w:line="276" w:lineRule="auto"/>
        <w:rPr>
          <w:rFonts w:ascii="Calibri" w:hAnsi="Calibri" w:cs="Calibri"/>
          <w:sz w:val="20"/>
          <w:szCs w:val="20"/>
          <w:lang w:val="nl"/>
        </w:rPr>
      </w:pPr>
      <w:r w:rsidRPr="00E67716">
        <w:rPr>
          <w:rFonts w:ascii="Calibri" w:hAnsi="Calibri" w:cs="Calibri"/>
          <w:sz w:val="20"/>
          <w:szCs w:val="20"/>
          <w:lang w:val="nl"/>
        </w:rPr>
        <w:t>Verschillende subtaken moeten worden uitgevoerd door verschillende teams, omdat elk team (DBA, DIM Beheer, Enabling, Bronontsluiting team) eigen en kleine verantwoordelijkheid en rechten op omgevingen heeft</w:t>
      </w:r>
    </w:p>
    <w:p w14:paraId="6A1C24C7" w14:textId="77777777" w:rsidR="007D2ED9" w:rsidRPr="00E67716" w:rsidRDefault="007D2ED9" w:rsidP="007D2ED9">
      <w:pPr>
        <w:pStyle w:val="Lijstalinea"/>
        <w:numPr>
          <w:ilvl w:val="0"/>
          <w:numId w:val="13"/>
        </w:numPr>
        <w:autoSpaceDE w:val="0"/>
        <w:autoSpaceDN w:val="0"/>
        <w:adjustRightInd w:val="0"/>
        <w:spacing w:after="200" w:line="276" w:lineRule="auto"/>
        <w:rPr>
          <w:rFonts w:ascii="Calibri" w:hAnsi="Calibri" w:cs="Calibri"/>
          <w:sz w:val="20"/>
          <w:szCs w:val="20"/>
          <w:lang w:val="nl"/>
        </w:rPr>
      </w:pPr>
      <w:r w:rsidRPr="00E67716">
        <w:rPr>
          <w:rFonts w:ascii="Calibri" w:hAnsi="Calibri" w:cs="Calibri"/>
          <w:sz w:val="20"/>
          <w:szCs w:val="20"/>
          <w:lang w:val="nl"/>
        </w:rPr>
        <w:t>Divisies / bronnen hebben niet de kennis of niet de randvoorwaarden op orde (FUGEM/TEGEM) om in korte tijd benodigde specificaties voor DIM op te leveren</w:t>
      </w:r>
    </w:p>
    <w:p w14:paraId="54BBCF6B" w14:textId="77777777" w:rsidR="007D2ED9" w:rsidRPr="00E67716" w:rsidRDefault="007D2ED9" w:rsidP="007D2ED9">
      <w:pPr>
        <w:pStyle w:val="Lijstalinea"/>
        <w:numPr>
          <w:ilvl w:val="0"/>
          <w:numId w:val="13"/>
        </w:numPr>
        <w:autoSpaceDE w:val="0"/>
        <w:autoSpaceDN w:val="0"/>
        <w:adjustRightInd w:val="0"/>
        <w:spacing w:after="200" w:line="276" w:lineRule="auto"/>
        <w:rPr>
          <w:rFonts w:ascii="Calibri" w:hAnsi="Calibri" w:cs="Calibri"/>
          <w:sz w:val="20"/>
          <w:szCs w:val="20"/>
          <w:lang w:val="nl"/>
        </w:rPr>
      </w:pPr>
      <w:r w:rsidRPr="00E67716">
        <w:rPr>
          <w:rFonts w:ascii="Calibri" w:hAnsi="Calibri" w:cs="Calibri"/>
          <w:sz w:val="20"/>
          <w:szCs w:val="20"/>
          <w:lang w:val="nl"/>
        </w:rPr>
        <w:t>Handmatige vulling van RLO's of nabewerking van RLO's leidt tot versieproblemen, fouten en rework</w:t>
      </w:r>
    </w:p>
    <w:p w14:paraId="44110FA4" w14:textId="77777777" w:rsidR="007D2ED9" w:rsidRPr="00E67716" w:rsidRDefault="007D2ED9" w:rsidP="007D2ED9">
      <w:pPr>
        <w:pStyle w:val="Lijstalinea"/>
        <w:numPr>
          <w:ilvl w:val="0"/>
          <w:numId w:val="13"/>
        </w:numPr>
        <w:autoSpaceDE w:val="0"/>
        <w:autoSpaceDN w:val="0"/>
        <w:adjustRightInd w:val="0"/>
        <w:spacing w:after="200" w:line="276" w:lineRule="auto"/>
        <w:rPr>
          <w:rFonts w:ascii="Calibri" w:hAnsi="Calibri" w:cs="Calibri"/>
          <w:sz w:val="20"/>
          <w:szCs w:val="20"/>
          <w:lang w:val="nl"/>
        </w:rPr>
      </w:pPr>
      <w:r w:rsidRPr="00E67716">
        <w:rPr>
          <w:rFonts w:ascii="Calibri" w:hAnsi="Calibri" w:cs="Calibri"/>
          <w:sz w:val="20"/>
          <w:szCs w:val="20"/>
          <w:lang w:val="nl"/>
        </w:rPr>
        <w:t>Datakwaliteitsproblemen die niet vooraf bekend waren, leiden laat in het proces tot fouten en rework</w:t>
      </w:r>
    </w:p>
    <w:p w14:paraId="5D91E343" w14:textId="77777777" w:rsidR="007D2ED9" w:rsidRPr="00E67716" w:rsidRDefault="007D2ED9" w:rsidP="007D2ED9">
      <w:pPr>
        <w:pStyle w:val="Lijstalinea"/>
        <w:numPr>
          <w:ilvl w:val="0"/>
          <w:numId w:val="13"/>
        </w:numPr>
        <w:autoSpaceDE w:val="0"/>
        <w:autoSpaceDN w:val="0"/>
        <w:adjustRightInd w:val="0"/>
        <w:spacing w:after="200" w:line="276" w:lineRule="auto"/>
        <w:rPr>
          <w:rFonts w:ascii="Calibri" w:hAnsi="Calibri" w:cs="Calibri"/>
          <w:sz w:val="20"/>
          <w:szCs w:val="20"/>
          <w:lang w:val="nl"/>
        </w:rPr>
      </w:pPr>
      <w:r w:rsidRPr="00E67716">
        <w:rPr>
          <w:rFonts w:ascii="Calibri" w:hAnsi="Calibri" w:cs="Calibri"/>
          <w:sz w:val="20"/>
          <w:szCs w:val="20"/>
          <w:lang w:val="nl"/>
        </w:rPr>
        <w:t>Aanleverende partijen (divisies, DXC, TDA, DWH) hebben andere prioriteiten / moeten het "ernaast" doen</w:t>
      </w:r>
    </w:p>
    <w:p w14:paraId="40C875A1" w14:textId="1124385C" w:rsidR="00666920" w:rsidRPr="00E67716" w:rsidRDefault="00EB10B9" w:rsidP="006F6921">
      <w:pPr>
        <w:rPr>
          <w:sz w:val="20"/>
          <w:szCs w:val="20"/>
          <w:lang w:val="nl"/>
        </w:rPr>
      </w:pPr>
      <w:r w:rsidRPr="00E67716">
        <w:rPr>
          <w:sz w:val="20"/>
          <w:szCs w:val="20"/>
          <w:lang w:val="nl"/>
        </w:rPr>
        <w:t>H</w:t>
      </w:r>
      <w:r w:rsidR="007E1B0B" w:rsidRPr="00E67716">
        <w:rPr>
          <w:sz w:val="20"/>
          <w:szCs w:val="20"/>
          <w:lang w:val="nl"/>
        </w:rPr>
        <w:t xml:space="preserve">ierna </w:t>
      </w:r>
      <w:r w:rsidRPr="00E67716">
        <w:rPr>
          <w:sz w:val="20"/>
          <w:szCs w:val="20"/>
          <w:lang w:val="nl"/>
        </w:rPr>
        <w:t>heeft de werkgroep gebruik gemaakt van het I</w:t>
      </w:r>
      <w:r w:rsidR="002126B3" w:rsidRPr="00E67716">
        <w:rPr>
          <w:sz w:val="20"/>
          <w:szCs w:val="20"/>
          <w:lang w:val="nl"/>
        </w:rPr>
        <w:t xml:space="preserve">shikawa </w:t>
      </w:r>
      <w:r w:rsidR="00BE6C32" w:rsidRPr="00E67716">
        <w:rPr>
          <w:sz w:val="20"/>
          <w:szCs w:val="20"/>
          <w:lang w:val="nl"/>
        </w:rPr>
        <w:t>diagram</w:t>
      </w:r>
      <w:r w:rsidR="007E1B0B" w:rsidRPr="00E67716">
        <w:rPr>
          <w:rStyle w:val="Voetnootmarkering"/>
          <w:sz w:val="20"/>
          <w:szCs w:val="20"/>
          <w:lang w:val="nl"/>
        </w:rPr>
        <w:footnoteReference w:id="4"/>
      </w:r>
      <w:r w:rsidR="007E1B0B" w:rsidRPr="00E67716">
        <w:rPr>
          <w:sz w:val="20"/>
          <w:szCs w:val="20"/>
          <w:lang w:val="nl"/>
        </w:rPr>
        <w:t xml:space="preserve"> </w:t>
      </w:r>
      <w:r w:rsidRPr="00E67716">
        <w:rPr>
          <w:sz w:val="20"/>
          <w:szCs w:val="20"/>
          <w:lang w:val="nl"/>
        </w:rPr>
        <w:t xml:space="preserve">om </w:t>
      </w:r>
      <w:r w:rsidR="007E1B0B" w:rsidRPr="00E67716">
        <w:rPr>
          <w:sz w:val="20"/>
          <w:szCs w:val="20"/>
          <w:lang w:val="nl"/>
        </w:rPr>
        <w:t xml:space="preserve">inzichtelijk </w:t>
      </w:r>
      <w:r w:rsidRPr="00E67716">
        <w:rPr>
          <w:sz w:val="20"/>
          <w:szCs w:val="20"/>
          <w:lang w:val="nl"/>
        </w:rPr>
        <w:t xml:space="preserve">te maken </w:t>
      </w:r>
      <w:r w:rsidR="007E1B0B" w:rsidRPr="00E67716">
        <w:rPr>
          <w:sz w:val="20"/>
          <w:szCs w:val="20"/>
          <w:lang w:val="nl"/>
        </w:rPr>
        <w:t xml:space="preserve">wat de grondoorzaken (hoofdoorzaken) </w:t>
      </w:r>
      <w:r w:rsidRPr="00E67716">
        <w:rPr>
          <w:sz w:val="20"/>
          <w:szCs w:val="20"/>
          <w:lang w:val="nl"/>
        </w:rPr>
        <w:t xml:space="preserve">zijn </w:t>
      </w:r>
      <w:r w:rsidR="007E1B0B" w:rsidRPr="00E67716">
        <w:rPr>
          <w:sz w:val="20"/>
          <w:szCs w:val="20"/>
          <w:lang w:val="nl"/>
        </w:rPr>
        <w:t>van bove</w:t>
      </w:r>
      <w:r w:rsidR="0030122D" w:rsidRPr="00E67716">
        <w:rPr>
          <w:sz w:val="20"/>
          <w:szCs w:val="20"/>
          <w:lang w:val="nl"/>
        </w:rPr>
        <w:t>nstaande terugkerende problemen.</w:t>
      </w:r>
    </w:p>
    <w:p w14:paraId="1ADF1D66" w14:textId="7BF77428" w:rsidR="00BE6C32" w:rsidRPr="00E67716" w:rsidRDefault="0091476A" w:rsidP="006F6921">
      <w:pPr>
        <w:rPr>
          <w:sz w:val="20"/>
          <w:szCs w:val="20"/>
        </w:rPr>
      </w:pPr>
      <w:r w:rsidRPr="00E67716">
        <w:rPr>
          <w:sz w:val="20"/>
          <w:szCs w:val="20"/>
        </w:rPr>
        <w:lastRenderedPageBreak/>
        <w:t>In onderstaande tabel</w:t>
      </w:r>
      <w:r w:rsidR="002965CA" w:rsidRPr="00E67716">
        <w:rPr>
          <w:sz w:val="20"/>
          <w:szCs w:val="20"/>
        </w:rPr>
        <w:t xml:space="preserve"> zijn de belangrijkste grondoorzaken </w:t>
      </w:r>
      <w:r w:rsidRPr="00E67716">
        <w:rPr>
          <w:sz w:val="20"/>
          <w:szCs w:val="20"/>
        </w:rPr>
        <w:t xml:space="preserve">genoemd. </w:t>
      </w:r>
      <w:r w:rsidR="00EE4CA3" w:rsidRPr="00E67716">
        <w:rPr>
          <w:sz w:val="20"/>
          <w:szCs w:val="20"/>
        </w:rPr>
        <w:t>D</w:t>
      </w:r>
      <w:r w:rsidR="00BE6C32" w:rsidRPr="00E67716">
        <w:rPr>
          <w:sz w:val="20"/>
          <w:szCs w:val="20"/>
        </w:rPr>
        <w:t>e</w:t>
      </w:r>
      <w:r w:rsidR="002965CA" w:rsidRPr="00E67716">
        <w:rPr>
          <w:sz w:val="20"/>
          <w:szCs w:val="20"/>
        </w:rPr>
        <w:t xml:space="preserve"> top 3</w:t>
      </w:r>
      <w:r w:rsidR="00BE6C32" w:rsidRPr="00E67716">
        <w:rPr>
          <w:sz w:val="20"/>
          <w:szCs w:val="20"/>
        </w:rPr>
        <w:t xml:space="preserve"> </w:t>
      </w:r>
      <w:r w:rsidR="00EE4CA3" w:rsidRPr="00E67716">
        <w:rPr>
          <w:sz w:val="20"/>
          <w:szCs w:val="20"/>
        </w:rPr>
        <w:t>grond</w:t>
      </w:r>
      <w:r w:rsidR="00BE6C32" w:rsidRPr="00E67716">
        <w:rPr>
          <w:sz w:val="20"/>
          <w:szCs w:val="20"/>
        </w:rPr>
        <w:t xml:space="preserve">oorzaken </w:t>
      </w:r>
      <w:r w:rsidR="0030122D" w:rsidRPr="00E67716">
        <w:rPr>
          <w:sz w:val="20"/>
          <w:szCs w:val="20"/>
        </w:rPr>
        <w:t xml:space="preserve">(grijs gearceerd) </w:t>
      </w:r>
      <w:r w:rsidR="003C360E" w:rsidRPr="00E67716">
        <w:rPr>
          <w:sz w:val="20"/>
          <w:szCs w:val="20"/>
        </w:rPr>
        <w:t>zijn door de werkgroep d.m.v.</w:t>
      </w:r>
      <w:r w:rsidR="00BE6C32" w:rsidRPr="00E67716">
        <w:rPr>
          <w:sz w:val="20"/>
          <w:szCs w:val="20"/>
        </w:rPr>
        <w:t xml:space="preserve"> dot</w:t>
      </w:r>
      <w:r w:rsidR="003C360E" w:rsidRPr="00E67716">
        <w:rPr>
          <w:sz w:val="20"/>
          <w:szCs w:val="20"/>
        </w:rPr>
        <w:t xml:space="preserve"> </w:t>
      </w:r>
      <w:r w:rsidR="00BE6C32" w:rsidRPr="00E67716">
        <w:rPr>
          <w:sz w:val="20"/>
          <w:szCs w:val="20"/>
        </w:rPr>
        <w:t xml:space="preserve">voting </w:t>
      </w:r>
      <w:r w:rsidR="003C360E" w:rsidRPr="00E67716">
        <w:rPr>
          <w:sz w:val="20"/>
          <w:szCs w:val="20"/>
        </w:rPr>
        <w:t xml:space="preserve">bepaald. Het aanpakken van deze grondoorzaken </w:t>
      </w:r>
      <w:r w:rsidR="00263E94" w:rsidRPr="00E67716">
        <w:rPr>
          <w:sz w:val="20"/>
          <w:szCs w:val="20"/>
        </w:rPr>
        <w:t xml:space="preserve">leidt tot de grootste reductie van Lead Time. </w:t>
      </w:r>
    </w:p>
    <w:tbl>
      <w:tblPr>
        <w:tblStyle w:val="Tabelraster"/>
        <w:tblW w:w="9067" w:type="dxa"/>
        <w:tblLook w:val="04A0" w:firstRow="1" w:lastRow="0" w:firstColumn="1" w:lastColumn="0" w:noHBand="0" w:noVBand="1"/>
      </w:tblPr>
      <w:tblGrid>
        <w:gridCol w:w="2977"/>
        <w:gridCol w:w="6090"/>
      </w:tblGrid>
      <w:tr w:rsidR="00263E94" w:rsidRPr="00263E94" w14:paraId="76146890" w14:textId="77777777" w:rsidTr="00D0032C">
        <w:trPr>
          <w:tblHeader/>
        </w:trPr>
        <w:tc>
          <w:tcPr>
            <w:tcW w:w="2977" w:type="dxa"/>
            <w:shd w:val="clear" w:color="auto" w:fill="000000" w:themeFill="text1"/>
          </w:tcPr>
          <w:p w14:paraId="7C778B12" w14:textId="77777777" w:rsidR="002965CA" w:rsidRPr="00D0032C" w:rsidRDefault="002965CA" w:rsidP="006F6921">
            <w:pPr>
              <w:rPr>
                <w:b/>
                <w:color w:val="FFFFFF" w:themeColor="background1"/>
                <w:sz w:val="20"/>
                <w:szCs w:val="20"/>
              </w:rPr>
            </w:pPr>
            <w:r w:rsidRPr="00D0032C">
              <w:rPr>
                <w:b/>
                <w:color w:val="FFFFFF" w:themeColor="background1"/>
                <w:sz w:val="20"/>
                <w:szCs w:val="20"/>
              </w:rPr>
              <w:t>Grondoorzaak</w:t>
            </w:r>
          </w:p>
        </w:tc>
        <w:tc>
          <w:tcPr>
            <w:tcW w:w="6090" w:type="dxa"/>
            <w:shd w:val="clear" w:color="auto" w:fill="000000" w:themeFill="text1"/>
          </w:tcPr>
          <w:p w14:paraId="111F3A83" w14:textId="77777777" w:rsidR="002965CA" w:rsidRPr="00D0032C" w:rsidRDefault="002965CA" w:rsidP="006F6921">
            <w:pPr>
              <w:rPr>
                <w:b/>
                <w:color w:val="FFFFFF" w:themeColor="background1"/>
                <w:sz w:val="20"/>
                <w:szCs w:val="20"/>
              </w:rPr>
            </w:pPr>
            <w:r w:rsidRPr="00D0032C">
              <w:rPr>
                <w:b/>
                <w:color w:val="FFFFFF" w:themeColor="background1"/>
                <w:sz w:val="20"/>
                <w:szCs w:val="20"/>
              </w:rPr>
              <w:t>Korte omschrijving</w:t>
            </w:r>
          </w:p>
        </w:tc>
      </w:tr>
      <w:tr w:rsidR="002965CA" w14:paraId="2031F1E4" w14:textId="77777777" w:rsidTr="00D0032C">
        <w:tc>
          <w:tcPr>
            <w:tcW w:w="2977" w:type="dxa"/>
          </w:tcPr>
          <w:p w14:paraId="07FC4644" w14:textId="77777777" w:rsidR="002965CA" w:rsidRPr="00D0032C" w:rsidRDefault="002965CA" w:rsidP="006F6921">
            <w:pPr>
              <w:rPr>
                <w:sz w:val="20"/>
                <w:szCs w:val="20"/>
              </w:rPr>
            </w:pPr>
            <w:r w:rsidRPr="00D0032C">
              <w:rPr>
                <w:sz w:val="20"/>
                <w:szCs w:val="20"/>
              </w:rPr>
              <w:t>Aannames datakwaliteit pas laat in het proces getoetst met productiedata</w:t>
            </w:r>
          </w:p>
        </w:tc>
        <w:tc>
          <w:tcPr>
            <w:tcW w:w="6090" w:type="dxa"/>
          </w:tcPr>
          <w:p w14:paraId="74204C2F" w14:textId="77777777" w:rsidR="002965CA" w:rsidRPr="00D0032C" w:rsidRDefault="002965CA" w:rsidP="0015585E">
            <w:pPr>
              <w:rPr>
                <w:sz w:val="20"/>
                <w:szCs w:val="20"/>
              </w:rPr>
            </w:pPr>
            <w:r w:rsidRPr="00D0032C">
              <w:rPr>
                <w:sz w:val="20"/>
                <w:szCs w:val="20"/>
              </w:rPr>
              <w:t>Datakwaliteitsproblemen en afwijkingen t.o.v. specificaties in RLO worden pas erg laat in het proces geconstateerd (nu pas bij het laden van gemaskeerde productiedata op acceptatie omgeving)</w:t>
            </w:r>
          </w:p>
          <w:p w14:paraId="16178ABB" w14:textId="77777777" w:rsidR="002965CA" w:rsidRPr="00D0032C" w:rsidRDefault="002965CA" w:rsidP="006F6921">
            <w:pPr>
              <w:rPr>
                <w:sz w:val="20"/>
                <w:szCs w:val="20"/>
              </w:rPr>
            </w:pPr>
          </w:p>
        </w:tc>
      </w:tr>
      <w:tr w:rsidR="002965CA" w14:paraId="366C111F" w14:textId="77777777" w:rsidTr="00D0032C">
        <w:tc>
          <w:tcPr>
            <w:tcW w:w="2977" w:type="dxa"/>
            <w:shd w:val="clear" w:color="auto" w:fill="D0CECE" w:themeFill="background2" w:themeFillShade="E6"/>
          </w:tcPr>
          <w:p w14:paraId="37197605" w14:textId="77777777" w:rsidR="002965CA" w:rsidRPr="00D0032C" w:rsidRDefault="002965CA" w:rsidP="006F6921">
            <w:pPr>
              <w:rPr>
                <w:sz w:val="20"/>
                <w:szCs w:val="20"/>
              </w:rPr>
            </w:pPr>
            <w:r w:rsidRPr="00D0032C">
              <w:rPr>
                <w:sz w:val="20"/>
                <w:szCs w:val="20"/>
              </w:rPr>
              <w:t>RLO is 2 in 1</w:t>
            </w:r>
          </w:p>
        </w:tc>
        <w:tc>
          <w:tcPr>
            <w:tcW w:w="6090" w:type="dxa"/>
            <w:shd w:val="clear" w:color="auto" w:fill="D0CECE" w:themeFill="background2" w:themeFillShade="E6"/>
          </w:tcPr>
          <w:p w14:paraId="66D16E83" w14:textId="1FD32F01" w:rsidR="002965CA" w:rsidRPr="00D0032C" w:rsidRDefault="002965CA" w:rsidP="006F6F1A">
            <w:pPr>
              <w:rPr>
                <w:sz w:val="20"/>
                <w:szCs w:val="20"/>
              </w:rPr>
            </w:pPr>
            <w:r w:rsidRPr="00D0032C">
              <w:rPr>
                <w:sz w:val="20"/>
                <w:szCs w:val="20"/>
              </w:rPr>
              <w:t xml:space="preserve">Het RLO, dat wordt ingelezen om </w:t>
            </w:r>
            <w:r w:rsidR="003C360E" w:rsidRPr="00D0032C">
              <w:rPr>
                <w:sz w:val="20"/>
                <w:szCs w:val="20"/>
              </w:rPr>
              <w:t>m.b.v.</w:t>
            </w:r>
            <w:r w:rsidRPr="00D0032C">
              <w:rPr>
                <w:sz w:val="20"/>
                <w:szCs w:val="20"/>
              </w:rPr>
              <w:t xml:space="preserve"> harnassen data te kunnen laden in DIM, bevat naast informatie over het gegevensmodel van de bron ook technische specificaties voor verwerking en aanlevering, die alleen relevant zijn voor DIM, en waarvan bron zich geen eigenaar voelt.</w:t>
            </w:r>
          </w:p>
          <w:p w14:paraId="0B89897C" w14:textId="77777777" w:rsidR="002965CA" w:rsidRPr="00D0032C" w:rsidRDefault="002965CA" w:rsidP="006F6921">
            <w:pPr>
              <w:rPr>
                <w:sz w:val="20"/>
                <w:szCs w:val="20"/>
              </w:rPr>
            </w:pPr>
          </w:p>
        </w:tc>
      </w:tr>
      <w:tr w:rsidR="002965CA" w14:paraId="49E784AE" w14:textId="77777777" w:rsidTr="00D0032C">
        <w:tc>
          <w:tcPr>
            <w:tcW w:w="2977" w:type="dxa"/>
          </w:tcPr>
          <w:p w14:paraId="6AD99924" w14:textId="77777777" w:rsidR="002965CA" w:rsidRPr="00D0032C" w:rsidRDefault="002965CA" w:rsidP="006F6921">
            <w:pPr>
              <w:rPr>
                <w:sz w:val="20"/>
                <w:szCs w:val="20"/>
              </w:rPr>
            </w:pPr>
            <w:r w:rsidRPr="00D0032C">
              <w:rPr>
                <w:sz w:val="20"/>
                <w:szCs w:val="20"/>
              </w:rPr>
              <w:t>Script gebruikt voor RLO geeft handmatige nabewerking</w:t>
            </w:r>
          </w:p>
        </w:tc>
        <w:tc>
          <w:tcPr>
            <w:tcW w:w="6090" w:type="dxa"/>
          </w:tcPr>
          <w:p w14:paraId="38D4F3D6" w14:textId="77777777" w:rsidR="002965CA" w:rsidRPr="00D0032C" w:rsidRDefault="002965CA" w:rsidP="006F6F1A">
            <w:pPr>
              <w:rPr>
                <w:sz w:val="20"/>
                <w:szCs w:val="20"/>
              </w:rPr>
            </w:pPr>
            <w:r w:rsidRPr="00D0032C">
              <w:rPr>
                <w:sz w:val="20"/>
                <w:szCs w:val="20"/>
              </w:rPr>
              <w:t xml:space="preserve">Huidige script om de metadata in RLO geautomatiseerd te vullen op basis van FUGEM/TEGEM heeft tekortkomingen, waardoor nog handmatige acties nodig zijn om het RLO volledig en juist te maken. </w:t>
            </w:r>
          </w:p>
          <w:p w14:paraId="5C9B3906" w14:textId="77777777" w:rsidR="002965CA" w:rsidRPr="00D0032C" w:rsidRDefault="002965CA" w:rsidP="006F6921">
            <w:pPr>
              <w:rPr>
                <w:sz w:val="20"/>
                <w:szCs w:val="20"/>
              </w:rPr>
            </w:pPr>
          </w:p>
        </w:tc>
      </w:tr>
      <w:tr w:rsidR="002965CA" w14:paraId="7B8AE713" w14:textId="77777777" w:rsidTr="00D0032C">
        <w:tc>
          <w:tcPr>
            <w:tcW w:w="2977" w:type="dxa"/>
          </w:tcPr>
          <w:p w14:paraId="51D9D775" w14:textId="77777777" w:rsidR="002965CA" w:rsidRPr="00D0032C" w:rsidRDefault="002965CA" w:rsidP="006F6921">
            <w:pPr>
              <w:rPr>
                <w:sz w:val="20"/>
                <w:szCs w:val="20"/>
              </w:rPr>
            </w:pPr>
            <w:r w:rsidRPr="00D0032C">
              <w:rPr>
                <w:sz w:val="20"/>
                <w:szCs w:val="20"/>
              </w:rPr>
              <w:t>Lange draaitijden op A en P</w:t>
            </w:r>
          </w:p>
        </w:tc>
        <w:tc>
          <w:tcPr>
            <w:tcW w:w="6090" w:type="dxa"/>
          </w:tcPr>
          <w:p w14:paraId="2D2B91F3" w14:textId="635BD464" w:rsidR="002965CA" w:rsidRPr="00D0032C" w:rsidRDefault="002965CA" w:rsidP="00690E38">
            <w:pPr>
              <w:rPr>
                <w:sz w:val="20"/>
                <w:szCs w:val="20"/>
              </w:rPr>
            </w:pPr>
            <w:r w:rsidRPr="00D0032C">
              <w:rPr>
                <w:sz w:val="20"/>
                <w:szCs w:val="20"/>
              </w:rPr>
              <w:t>Lange draaitijden van harnassen op A en P omgeving (bijv. &gt;2 uur per dag</w:t>
            </w:r>
            <w:r w:rsidR="00D67498" w:rsidRPr="00D0032C">
              <w:rPr>
                <w:sz w:val="20"/>
                <w:szCs w:val="20"/>
              </w:rPr>
              <w:t xml:space="preserve"> </w:t>
            </w:r>
            <w:r w:rsidRPr="00D0032C">
              <w:rPr>
                <w:sz w:val="20"/>
                <w:szCs w:val="20"/>
              </w:rPr>
              <w:t>levering voor medium size bron WWF, één van de 30+ bronnen)</w:t>
            </w:r>
          </w:p>
        </w:tc>
      </w:tr>
      <w:tr w:rsidR="002965CA" w14:paraId="60065F7A" w14:textId="77777777" w:rsidTr="00D0032C">
        <w:tc>
          <w:tcPr>
            <w:tcW w:w="2977" w:type="dxa"/>
            <w:shd w:val="clear" w:color="auto" w:fill="D0CECE" w:themeFill="background2" w:themeFillShade="E6"/>
          </w:tcPr>
          <w:p w14:paraId="1ACFAEE7" w14:textId="0FD79A2C" w:rsidR="002965CA" w:rsidRPr="00D0032C" w:rsidRDefault="002965CA" w:rsidP="00D67498">
            <w:pPr>
              <w:rPr>
                <w:sz w:val="20"/>
                <w:szCs w:val="20"/>
              </w:rPr>
            </w:pPr>
            <w:r w:rsidRPr="00D0032C">
              <w:rPr>
                <w:sz w:val="20"/>
                <w:szCs w:val="20"/>
              </w:rPr>
              <w:t xml:space="preserve">Basis niet op orde; </w:t>
            </w:r>
            <w:r w:rsidR="00D67498" w:rsidRPr="00D0032C">
              <w:rPr>
                <w:sz w:val="20"/>
                <w:szCs w:val="20"/>
              </w:rPr>
              <w:t>FUGEM</w:t>
            </w:r>
            <w:r w:rsidRPr="00D0032C">
              <w:rPr>
                <w:sz w:val="20"/>
                <w:szCs w:val="20"/>
              </w:rPr>
              <w:t xml:space="preserve"> en </w:t>
            </w:r>
            <w:r w:rsidR="00D67498" w:rsidRPr="00D0032C">
              <w:rPr>
                <w:sz w:val="20"/>
                <w:szCs w:val="20"/>
              </w:rPr>
              <w:t>TEGEM</w:t>
            </w:r>
          </w:p>
        </w:tc>
        <w:tc>
          <w:tcPr>
            <w:tcW w:w="6090" w:type="dxa"/>
            <w:shd w:val="clear" w:color="auto" w:fill="D0CECE" w:themeFill="background2" w:themeFillShade="E6"/>
          </w:tcPr>
          <w:p w14:paraId="2C759615" w14:textId="77777777" w:rsidR="002965CA" w:rsidRPr="00D0032C" w:rsidRDefault="002965CA" w:rsidP="00690E38">
            <w:pPr>
              <w:rPr>
                <w:sz w:val="20"/>
                <w:szCs w:val="20"/>
              </w:rPr>
            </w:pPr>
            <w:r w:rsidRPr="00D0032C">
              <w:rPr>
                <w:sz w:val="20"/>
                <w:szCs w:val="20"/>
              </w:rPr>
              <w:t xml:space="preserve">Data huishouding in divisies niet op orde: Het bijhouden van  gegevensmodellen (FUGEM en TEGEM) van bronapplicaties is onvoldoende belegd. </w:t>
            </w:r>
          </w:p>
          <w:p w14:paraId="360B6604" w14:textId="77777777" w:rsidR="002965CA" w:rsidRPr="00D0032C" w:rsidRDefault="002965CA" w:rsidP="00690E38">
            <w:pPr>
              <w:rPr>
                <w:sz w:val="20"/>
                <w:szCs w:val="20"/>
              </w:rPr>
            </w:pPr>
          </w:p>
          <w:p w14:paraId="6E557EBE" w14:textId="77777777" w:rsidR="002965CA" w:rsidRPr="00D0032C" w:rsidRDefault="002965CA" w:rsidP="00690E38">
            <w:pPr>
              <w:rPr>
                <w:sz w:val="20"/>
                <w:szCs w:val="20"/>
              </w:rPr>
            </w:pPr>
            <w:r w:rsidRPr="00D0032C">
              <w:rPr>
                <w:sz w:val="20"/>
                <w:szCs w:val="20"/>
              </w:rPr>
              <w:t>Verantwoordelijkheid voor bijhouden van gegevensmodellen is niet belegd. Update FUGEM en TEGEM bij nieuwe releases van de bron is geen onderdeel van release proces.</w:t>
            </w:r>
          </w:p>
          <w:p w14:paraId="60EC3050" w14:textId="77777777" w:rsidR="002965CA" w:rsidRPr="00D0032C" w:rsidRDefault="002965CA" w:rsidP="0032723D">
            <w:pPr>
              <w:rPr>
                <w:sz w:val="20"/>
                <w:szCs w:val="20"/>
              </w:rPr>
            </w:pPr>
          </w:p>
        </w:tc>
      </w:tr>
      <w:tr w:rsidR="002965CA" w14:paraId="0271F331" w14:textId="77777777" w:rsidTr="00D0032C">
        <w:tc>
          <w:tcPr>
            <w:tcW w:w="2977" w:type="dxa"/>
            <w:shd w:val="clear" w:color="auto" w:fill="D0CECE" w:themeFill="background2" w:themeFillShade="E6"/>
          </w:tcPr>
          <w:p w14:paraId="6F89B32B" w14:textId="77777777" w:rsidR="002965CA" w:rsidRPr="00D0032C" w:rsidRDefault="002965CA" w:rsidP="006F6921">
            <w:pPr>
              <w:rPr>
                <w:sz w:val="20"/>
                <w:szCs w:val="20"/>
              </w:rPr>
            </w:pPr>
            <w:r w:rsidRPr="00D0032C">
              <w:rPr>
                <w:sz w:val="20"/>
                <w:szCs w:val="20"/>
              </w:rPr>
              <w:t>Beschikbaarheid ketenpartners</w:t>
            </w:r>
          </w:p>
        </w:tc>
        <w:tc>
          <w:tcPr>
            <w:tcW w:w="6090" w:type="dxa"/>
            <w:shd w:val="clear" w:color="auto" w:fill="D0CECE" w:themeFill="background2" w:themeFillShade="E6"/>
          </w:tcPr>
          <w:p w14:paraId="10AB6F63" w14:textId="0F038090" w:rsidR="002965CA" w:rsidRPr="00D0032C" w:rsidRDefault="00D67498" w:rsidP="00535B04">
            <w:pPr>
              <w:rPr>
                <w:sz w:val="20"/>
                <w:szCs w:val="20"/>
              </w:rPr>
            </w:pPr>
            <w:r w:rsidRPr="00D0032C">
              <w:rPr>
                <w:sz w:val="20"/>
                <w:szCs w:val="20"/>
              </w:rPr>
              <w:t>Op tactisch niveau (Product O</w:t>
            </w:r>
            <w:r w:rsidR="002965CA" w:rsidRPr="00D0032C">
              <w:rPr>
                <w:sz w:val="20"/>
                <w:szCs w:val="20"/>
              </w:rPr>
              <w:t>wners, PI planning, verandertafels) krijgen de activiteiten benodigd voor aansluiten op DIM lage prioriteit binnen de divisies.</w:t>
            </w:r>
          </w:p>
          <w:p w14:paraId="1BDCD8B2" w14:textId="77777777" w:rsidR="002965CA" w:rsidRPr="00D0032C" w:rsidRDefault="002965CA" w:rsidP="006F6921">
            <w:pPr>
              <w:rPr>
                <w:sz w:val="20"/>
                <w:szCs w:val="20"/>
              </w:rPr>
            </w:pPr>
          </w:p>
        </w:tc>
      </w:tr>
      <w:tr w:rsidR="002965CA" w14:paraId="3FFE6C98" w14:textId="77777777" w:rsidTr="00D0032C">
        <w:tc>
          <w:tcPr>
            <w:tcW w:w="2977" w:type="dxa"/>
          </w:tcPr>
          <w:p w14:paraId="688B6010" w14:textId="77777777" w:rsidR="002965CA" w:rsidRPr="00D0032C" w:rsidRDefault="002965CA" w:rsidP="006F6921">
            <w:pPr>
              <w:rPr>
                <w:sz w:val="20"/>
                <w:szCs w:val="20"/>
              </w:rPr>
            </w:pPr>
            <w:r w:rsidRPr="00D0032C">
              <w:rPr>
                <w:sz w:val="20"/>
                <w:szCs w:val="20"/>
              </w:rPr>
              <w:t>Vele hand-overs en scheiding ontwikkel en beheer</w:t>
            </w:r>
          </w:p>
        </w:tc>
        <w:tc>
          <w:tcPr>
            <w:tcW w:w="6090" w:type="dxa"/>
          </w:tcPr>
          <w:p w14:paraId="45F127AC" w14:textId="77777777" w:rsidR="002965CA" w:rsidRPr="00D0032C" w:rsidRDefault="002965CA" w:rsidP="006F473A">
            <w:pPr>
              <w:rPr>
                <w:sz w:val="20"/>
                <w:szCs w:val="20"/>
              </w:rPr>
            </w:pPr>
            <w:r w:rsidRPr="00D0032C">
              <w:rPr>
                <w:sz w:val="20"/>
                <w:szCs w:val="20"/>
              </w:rPr>
              <w:t>Scheiding “ontwikkelteam” en “beheerteam” leidt tot langere doorlooptijd en lagere kwaliteit en toekomstbestendigheid</w:t>
            </w:r>
          </w:p>
          <w:p w14:paraId="4F8BC481" w14:textId="77777777" w:rsidR="002965CA" w:rsidRPr="00D0032C" w:rsidRDefault="002965CA" w:rsidP="006F6921">
            <w:pPr>
              <w:rPr>
                <w:sz w:val="20"/>
                <w:szCs w:val="20"/>
              </w:rPr>
            </w:pPr>
          </w:p>
        </w:tc>
      </w:tr>
    </w:tbl>
    <w:p w14:paraId="680989C4" w14:textId="77777777" w:rsidR="0033379F" w:rsidRDefault="0033379F" w:rsidP="0033379F">
      <w:pPr>
        <w:pStyle w:val="Lijstalinea"/>
      </w:pPr>
    </w:p>
    <w:p w14:paraId="50F723E1" w14:textId="1E5EC424" w:rsidR="00EF672B" w:rsidRPr="00D67498" w:rsidRDefault="00D67498" w:rsidP="00D67498">
      <w:pPr>
        <w:ind w:left="1410" w:hanging="1410"/>
        <w:rPr>
          <w:b/>
          <w:i/>
        </w:rPr>
      </w:pPr>
      <w:r w:rsidRPr="00D67498">
        <w:rPr>
          <w:b/>
        </w:rPr>
        <w:t xml:space="preserve">Deelvraag 3 </w:t>
      </w:r>
      <w:r w:rsidRPr="00D67498">
        <w:rPr>
          <w:b/>
        </w:rPr>
        <w:tab/>
      </w:r>
      <w:r w:rsidR="0014592F" w:rsidRPr="00D67498">
        <w:rPr>
          <w:b/>
          <w:i/>
        </w:rPr>
        <w:t>Welke maatregelen en verbeteracties leiden tot de grootste reductie van Lead Time?</w:t>
      </w:r>
    </w:p>
    <w:p w14:paraId="34285C5C" w14:textId="1F4EE8DA" w:rsidR="00EF672B" w:rsidRPr="00D0032C" w:rsidRDefault="00EF672B" w:rsidP="00EF672B">
      <w:pPr>
        <w:rPr>
          <w:sz w:val="20"/>
          <w:szCs w:val="20"/>
        </w:rPr>
      </w:pPr>
      <w:r w:rsidRPr="00D0032C">
        <w:rPr>
          <w:sz w:val="20"/>
          <w:szCs w:val="20"/>
        </w:rPr>
        <w:t>D</w:t>
      </w:r>
      <w:r w:rsidR="00263E94" w:rsidRPr="00D0032C">
        <w:rPr>
          <w:sz w:val="20"/>
          <w:szCs w:val="20"/>
        </w:rPr>
        <w:t>oor</w:t>
      </w:r>
      <w:r w:rsidRPr="00D0032C">
        <w:rPr>
          <w:sz w:val="20"/>
          <w:szCs w:val="20"/>
        </w:rPr>
        <w:t xml:space="preserve">middel van een brainstorm met </w:t>
      </w:r>
      <w:r w:rsidR="00263E94" w:rsidRPr="00D0032C">
        <w:rPr>
          <w:sz w:val="20"/>
          <w:szCs w:val="20"/>
        </w:rPr>
        <w:t>de werkgroep</w:t>
      </w:r>
      <w:r w:rsidRPr="00D0032C">
        <w:rPr>
          <w:sz w:val="20"/>
          <w:szCs w:val="20"/>
        </w:rPr>
        <w:t xml:space="preserve"> h</w:t>
      </w:r>
      <w:r w:rsidR="0033379F" w:rsidRPr="00D0032C">
        <w:rPr>
          <w:sz w:val="20"/>
          <w:szCs w:val="20"/>
        </w:rPr>
        <w:t xml:space="preserve">ebben we voor elk van deze 3 </w:t>
      </w:r>
      <w:r w:rsidRPr="00D0032C">
        <w:rPr>
          <w:sz w:val="20"/>
          <w:szCs w:val="20"/>
        </w:rPr>
        <w:t>grondoorza</w:t>
      </w:r>
      <w:r w:rsidR="0033379F" w:rsidRPr="00D0032C">
        <w:rPr>
          <w:sz w:val="20"/>
          <w:szCs w:val="20"/>
        </w:rPr>
        <w:t>ken</w:t>
      </w:r>
      <w:r w:rsidRPr="00D0032C">
        <w:rPr>
          <w:sz w:val="20"/>
          <w:szCs w:val="20"/>
        </w:rPr>
        <w:t xml:space="preserve"> een aantal verbe</w:t>
      </w:r>
      <w:r w:rsidR="00460FB4" w:rsidRPr="00D0032C">
        <w:rPr>
          <w:sz w:val="20"/>
          <w:szCs w:val="20"/>
        </w:rPr>
        <w:t>teracties bedacht:</w:t>
      </w:r>
    </w:p>
    <w:tbl>
      <w:tblPr>
        <w:tblStyle w:val="Tabelraster"/>
        <w:tblW w:w="9067" w:type="dxa"/>
        <w:tblLook w:val="04A0" w:firstRow="1" w:lastRow="0" w:firstColumn="1" w:lastColumn="0" w:noHBand="0" w:noVBand="1"/>
      </w:tblPr>
      <w:tblGrid>
        <w:gridCol w:w="3823"/>
        <w:gridCol w:w="5244"/>
      </w:tblGrid>
      <w:tr w:rsidR="002126B3" w:rsidRPr="002126B3" w14:paraId="7C58FC05" w14:textId="77777777" w:rsidTr="0030122D">
        <w:trPr>
          <w:tblHeader/>
        </w:trPr>
        <w:tc>
          <w:tcPr>
            <w:tcW w:w="3823" w:type="dxa"/>
            <w:shd w:val="clear" w:color="auto" w:fill="000000" w:themeFill="text1"/>
          </w:tcPr>
          <w:p w14:paraId="0B6C054D" w14:textId="77777777" w:rsidR="0033379F" w:rsidRPr="00D0032C" w:rsidRDefault="0033379F" w:rsidP="00EF672B">
            <w:pPr>
              <w:rPr>
                <w:b/>
                <w:color w:val="FFFFFF" w:themeColor="background1"/>
                <w:sz w:val="20"/>
                <w:szCs w:val="20"/>
              </w:rPr>
            </w:pPr>
            <w:r w:rsidRPr="00D0032C">
              <w:rPr>
                <w:b/>
                <w:color w:val="FFFFFF" w:themeColor="background1"/>
                <w:sz w:val="20"/>
                <w:szCs w:val="20"/>
              </w:rPr>
              <w:t>Grondoorzaak</w:t>
            </w:r>
          </w:p>
        </w:tc>
        <w:tc>
          <w:tcPr>
            <w:tcW w:w="5244" w:type="dxa"/>
            <w:shd w:val="clear" w:color="auto" w:fill="000000" w:themeFill="text1"/>
          </w:tcPr>
          <w:p w14:paraId="4A140036" w14:textId="77777777" w:rsidR="0033379F" w:rsidRPr="00D0032C" w:rsidRDefault="002965CA" w:rsidP="00EF672B">
            <w:pPr>
              <w:rPr>
                <w:b/>
                <w:color w:val="FFFFFF" w:themeColor="background1"/>
                <w:sz w:val="20"/>
                <w:szCs w:val="20"/>
              </w:rPr>
            </w:pPr>
            <w:r w:rsidRPr="00D0032C">
              <w:rPr>
                <w:b/>
                <w:color w:val="FFFFFF" w:themeColor="background1"/>
                <w:sz w:val="20"/>
                <w:szCs w:val="20"/>
              </w:rPr>
              <w:t>Aangedragen v</w:t>
            </w:r>
            <w:r w:rsidR="0033379F" w:rsidRPr="00D0032C">
              <w:rPr>
                <w:b/>
                <w:color w:val="FFFFFF" w:themeColor="background1"/>
                <w:sz w:val="20"/>
                <w:szCs w:val="20"/>
              </w:rPr>
              <w:t>erbeteractie</w:t>
            </w:r>
            <w:r w:rsidRPr="00D0032C">
              <w:rPr>
                <w:b/>
                <w:color w:val="FFFFFF" w:themeColor="background1"/>
                <w:sz w:val="20"/>
                <w:szCs w:val="20"/>
              </w:rPr>
              <w:t>s</w:t>
            </w:r>
          </w:p>
        </w:tc>
      </w:tr>
      <w:tr w:rsidR="002126B3" w14:paraId="1107676D" w14:textId="77777777" w:rsidTr="00414585">
        <w:tc>
          <w:tcPr>
            <w:tcW w:w="3823" w:type="dxa"/>
            <w:vMerge w:val="restart"/>
          </w:tcPr>
          <w:p w14:paraId="7CC934F0" w14:textId="77777777" w:rsidR="002126B3" w:rsidRPr="00D0032C" w:rsidRDefault="002126B3" w:rsidP="0033379F">
            <w:pPr>
              <w:pStyle w:val="Lijstalinea"/>
              <w:numPr>
                <w:ilvl w:val="0"/>
                <w:numId w:val="9"/>
              </w:numPr>
              <w:rPr>
                <w:sz w:val="20"/>
                <w:szCs w:val="20"/>
              </w:rPr>
            </w:pPr>
            <w:r w:rsidRPr="00D0032C">
              <w:rPr>
                <w:sz w:val="20"/>
                <w:szCs w:val="20"/>
              </w:rPr>
              <w:t>Basis niet op orde; Fugem en Tegem</w:t>
            </w:r>
          </w:p>
        </w:tc>
        <w:tc>
          <w:tcPr>
            <w:tcW w:w="5244" w:type="dxa"/>
          </w:tcPr>
          <w:p w14:paraId="4E00D565" w14:textId="6989AB65" w:rsidR="002126B3" w:rsidRPr="00D0032C" w:rsidRDefault="002126B3" w:rsidP="0030122D">
            <w:pPr>
              <w:rPr>
                <w:sz w:val="20"/>
                <w:szCs w:val="20"/>
              </w:rPr>
            </w:pPr>
            <w:r w:rsidRPr="00D0032C">
              <w:rPr>
                <w:sz w:val="20"/>
                <w:szCs w:val="20"/>
              </w:rPr>
              <w:t xml:space="preserve">Data office in de lead zetten en laten vastleggen welke </w:t>
            </w:r>
            <w:r w:rsidR="0030122D" w:rsidRPr="00D0032C">
              <w:rPr>
                <w:sz w:val="20"/>
                <w:szCs w:val="20"/>
              </w:rPr>
              <w:t>FUGEMS</w:t>
            </w:r>
            <w:r w:rsidRPr="00D0032C">
              <w:rPr>
                <w:sz w:val="20"/>
                <w:szCs w:val="20"/>
              </w:rPr>
              <w:t xml:space="preserve"> en </w:t>
            </w:r>
            <w:r w:rsidR="0030122D" w:rsidRPr="00D0032C">
              <w:rPr>
                <w:sz w:val="20"/>
                <w:szCs w:val="20"/>
              </w:rPr>
              <w:t>TEGEMS</w:t>
            </w:r>
            <w:r w:rsidRPr="00D0032C">
              <w:rPr>
                <w:sz w:val="20"/>
                <w:szCs w:val="20"/>
              </w:rPr>
              <w:t xml:space="preserve"> op orde zijn</w:t>
            </w:r>
          </w:p>
        </w:tc>
      </w:tr>
      <w:tr w:rsidR="002126B3" w14:paraId="16D5AA06" w14:textId="77777777" w:rsidTr="00414585">
        <w:tc>
          <w:tcPr>
            <w:tcW w:w="3823" w:type="dxa"/>
            <w:vMerge/>
          </w:tcPr>
          <w:p w14:paraId="64176B01" w14:textId="77777777" w:rsidR="002126B3" w:rsidRPr="00D0032C" w:rsidRDefault="002126B3" w:rsidP="00EF672B">
            <w:pPr>
              <w:rPr>
                <w:sz w:val="20"/>
                <w:szCs w:val="20"/>
              </w:rPr>
            </w:pPr>
          </w:p>
        </w:tc>
        <w:tc>
          <w:tcPr>
            <w:tcW w:w="5244" w:type="dxa"/>
          </w:tcPr>
          <w:p w14:paraId="7170FE38" w14:textId="7DFD7A6E" w:rsidR="002126B3" w:rsidRPr="00D0032C" w:rsidRDefault="0030122D" w:rsidP="00EF672B">
            <w:pPr>
              <w:rPr>
                <w:sz w:val="20"/>
                <w:szCs w:val="20"/>
              </w:rPr>
            </w:pPr>
            <w:r w:rsidRPr="00D0032C">
              <w:rPr>
                <w:sz w:val="20"/>
                <w:szCs w:val="20"/>
              </w:rPr>
              <w:t>FUGEM</w:t>
            </w:r>
            <w:r w:rsidR="002126B3" w:rsidRPr="00D0032C">
              <w:rPr>
                <w:sz w:val="20"/>
                <w:szCs w:val="20"/>
              </w:rPr>
              <w:t xml:space="preserve"> laten automatiseren</w:t>
            </w:r>
          </w:p>
        </w:tc>
      </w:tr>
      <w:tr w:rsidR="002126B3" w14:paraId="3FE4BEEA" w14:textId="77777777" w:rsidTr="00414585">
        <w:tc>
          <w:tcPr>
            <w:tcW w:w="3823" w:type="dxa"/>
            <w:vMerge/>
          </w:tcPr>
          <w:p w14:paraId="1DE86F70" w14:textId="77777777" w:rsidR="002126B3" w:rsidRPr="00D0032C" w:rsidRDefault="002126B3" w:rsidP="00EF672B">
            <w:pPr>
              <w:rPr>
                <w:sz w:val="20"/>
                <w:szCs w:val="20"/>
              </w:rPr>
            </w:pPr>
          </w:p>
        </w:tc>
        <w:tc>
          <w:tcPr>
            <w:tcW w:w="5244" w:type="dxa"/>
          </w:tcPr>
          <w:p w14:paraId="7907EB8F" w14:textId="77777777" w:rsidR="002126B3" w:rsidRPr="00D0032C" w:rsidRDefault="002126B3" w:rsidP="00EF672B">
            <w:pPr>
              <w:rPr>
                <w:sz w:val="20"/>
                <w:szCs w:val="20"/>
              </w:rPr>
            </w:pPr>
            <w:r w:rsidRPr="00D0032C">
              <w:rPr>
                <w:sz w:val="20"/>
                <w:szCs w:val="20"/>
              </w:rPr>
              <w:t>Toetsing van de benodigde onderdelen</w:t>
            </w:r>
          </w:p>
        </w:tc>
      </w:tr>
      <w:tr w:rsidR="002126B3" w14:paraId="3CB398BA" w14:textId="77777777" w:rsidTr="00414585">
        <w:tc>
          <w:tcPr>
            <w:tcW w:w="3823" w:type="dxa"/>
            <w:vMerge/>
          </w:tcPr>
          <w:p w14:paraId="457CFB7D" w14:textId="77777777" w:rsidR="002126B3" w:rsidRPr="00D0032C" w:rsidRDefault="002126B3" w:rsidP="00EF672B">
            <w:pPr>
              <w:rPr>
                <w:sz w:val="20"/>
                <w:szCs w:val="20"/>
              </w:rPr>
            </w:pPr>
          </w:p>
        </w:tc>
        <w:tc>
          <w:tcPr>
            <w:tcW w:w="5244" w:type="dxa"/>
          </w:tcPr>
          <w:p w14:paraId="66C8B423" w14:textId="77777777" w:rsidR="002126B3" w:rsidRPr="00D0032C" w:rsidRDefault="002126B3" w:rsidP="00EF672B">
            <w:pPr>
              <w:rPr>
                <w:sz w:val="20"/>
                <w:szCs w:val="20"/>
              </w:rPr>
            </w:pPr>
            <w:r w:rsidRPr="00D0032C">
              <w:rPr>
                <w:sz w:val="20"/>
                <w:szCs w:val="20"/>
              </w:rPr>
              <w:t>Lik op stuk beleid</w:t>
            </w:r>
          </w:p>
        </w:tc>
      </w:tr>
      <w:tr w:rsidR="002126B3" w14:paraId="681D669D" w14:textId="77777777" w:rsidTr="00414585">
        <w:tc>
          <w:tcPr>
            <w:tcW w:w="3823" w:type="dxa"/>
            <w:vMerge/>
          </w:tcPr>
          <w:p w14:paraId="50F6F4A1" w14:textId="77777777" w:rsidR="002126B3" w:rsidRPr="00D0032C" w:rsidRDefault="002126B3" w:rsidP="00EF672B">
            <w:pPr>
              <w:rPr>
                <w:sz w:val="20"/>
                <w:szCs w:val="20"/>
              </w:rPr>
            </w:pPr>
          </w:p>
        </w:tc>
        <w:tc>
          <w:tcPr>
            <w:tcW w:w="5244" w:type="dxa"/>
          </w:tcPr>
          <w:p w14:paraId="2D13B542" w14:textId="3DAF905B" w:rsidR="002126B3" w:rsidRPr="00D0032C" w:rsidRDefault="002126B3" w:rsidP="0030122D">
            <w:pPr>
              <w:rPr>
                <w:sz w:val="20"/>
                <w:szCs w:val="20"/>
              </w:rPr>
            </w:pPr>
            <w:r w:rsidRPr="00D0032C">
              <w:rPr>
                <w:sz w:val="20"/>
                <w:szCs w:val="20"/>
              </w:rPr>
              <w:t xml:space="preserve">Projectteam </w:t>
            </w:r>
            <w:r w:rsidR="0030122D" w:rsidRPr="00D0032C">
              <w:rPr>
                <w:sz w:val="20"/>
                <w:szCs w:val="20"/>
              </w:rPr>
              <w:t>FUGEM</w:t>
            </w:r>
            <w:r w:rsidRPr="00D0032C">
              <w:rPr>
                <w:sz w:val="20"/>
                <w:szCs w:val="20"/>
              </w:rPr>
              <w:t>/</w:t>
            </w:r>
            <w:r w:rsidR="0030122D" w:rsidRPr="00D0032C">
              <w:rPr>
                <w:sz w:val="20"/>
                <w:szCs w:val="20"/>
              </w:rPr>
              <w:t>TEGEM</w:t>
            </w:r>
          </w:p>
        </w:tc>
      </w:tr>
      <w:tr w:rsidR="002126B3" w14:paraId="12CDCC31" w14:textId="77777777" w:rsidTr="00414585">
        <w:tc>
          <w:tcPr>
            <w:tcW w:w="3823" w:type="dxa"/>
            <w:vMerge/>
          </w:tcPr>
          <w:p w14:paraId="4AF6735F" w14:textId="77777777" w:rsidR="002126B3" w:rsidRPr="00D0032C" w:rsidRDefault="002126B3" w:rsidP="00EF672B">
            <w:pPr>
              <w:rPr>
                <w:sz w:val="20"/>
                <w:szCs w:val="20"/>
              </w:rPr>
            </w:pPr>
          </w:p>
        </w:tc>
        <w:tc>
          <w:tcPr>
            <w:tcW w:w="5244" w:type="dxa"/>
          </w:tcPr>
          <w:p w14:paraId="6BB4D149" w14:textId="0FA86D55" w:rsidR="002126B3" w:rsidRPr="00D0032C" w:rsidRDefault="002126B3" w:rsidP="0030122D">
            <w:pPr>
              <w:rPr>
                <w:sz w:val="20"/>
                <w:szCs w:val="20"/>
              </w:rPr>
            </w:pPr>
            <w:r w:rsidRPr="00D0032C">
              <w:rPr>
                <w:sz w:val="20"/>
                <w:szCs w:val="20"/>
              </w:rPr>
              <w:t xml:space="preserve">Data officer per divisie, verantwoordelijk maken voor </w:t>
            </w:r>
            <w:r w:rsidR="0030122D" w:rsidRPr="00D0032C">
              <w:rPr>
                <w:sz w:val="20"/>
                <w:szCs w:val="20"/>
              </w:rPr>
              <w:t>FUGEM</w:t>
            </w:r>
            <w:r w:rsidRPr="00D0032C">
              <w:rPr>
                <w:sz w:val="20"/>
                <w:szCs w:val="20"/>
              </w:rPr>
              <w:t xml:space="preserve">, </w:t>
            </w:r>
            <w:r w:rsidR="0030122D" w:rsidRPr="00D0032C">
              <w:rPr>
                <w:sz w:val="20"/>
                <w:szCs w:val="20"/>
              </w:rPr>
              <w:t>TEGEM</w:t>
            </w:r>
            <w:r w:rsidRPr="00D0032C">
              <w:rPr>
                <w:sz w:val="20"/>
                <w:szCs w:val="20"/>
              </w:rPr>
              <w:t xml:space="preserve"> en datakwaliteit</w:t>
            </w:r>
          </w:p>
        </w:tc>
      </w:tr>
      <w:tr w:rsidR="002126B3" w14:paraId="5F6B32A8" w14:textId="77777777" w:rsidTr="00414585">
        <w:tc>
          <w:tcPr>
            <w:tcW w:w="3823" w:type="dxa"/>
            <w:vMerge/>
          </w:tcPr>
          <w:p w14:paraId="7C1F3236" w14:textId="77777777" w:rsidR="002126B3" w:rsidRPr="00D0032C" w:rsidRDefault="002126B3" w:rsidP="00EF672B">
            <w:pPr>
              <w:rPr>
                <w:sz w:val="20"/>
                <w:szCs w:val="20"/>
              </w:rPr>
            </w:pPr>
          </w:p>
        </w:tc>
        <w:tc>
          <w:tcPr>
            <w:tcW w:w="5244" w:type="dxa"/>
          </w:tcPr>
          <w:p w14:paraId="53D64D95" w14:textId="77777777" w:rsidR="002126B3" w:rsidRPr="00D0032C" w:rsidRDefault="002126B3" w:rsidP="00EF672B">
            <w:pPr>
              <w:rPr>
                <w:sz w:val="20"/>
                <w:szCs w:val="20"/>
              </w:rPr>
            </w:pPr>
            <w:r w:rsidRPr="00D0032C">
              <w:rPr>
                <w:sz w:val="20"/>
                <w:szCs w:val="20"/>
              </w:rPr>
              <w:t>Gegevensmanager per divisie aan het werk zetten</w:t>
            </w:r>
          </w:p>
        </w:tc>
      </w:tr>
      <w:tr w:rsidR="002126B3" w14:paraId="2A9F9E14" w14:textId="77777777" w:rsidTr="00414585">
        <w:tc>
          <w:tcPr>
            <w:tcW w:w="3823" w:type="dxa"/>
            <w:vMerge w:val="restart"/>
          </w:tcPr>
          <w:p w14:paraId="2E833598" w14:textId="77777777" w:rsidR="002126B3" w:rsidRPr="00D0032C" w:rsidRDefault="002126B3" w:rsidP="0033379F">
            <w:pPr>
              <w:pStyle w:val="Lijstalinea"/>
              <w:numPr>
                <w:ilvl w:val="0"/>
                <w:numId w:val="9"/>
              </w:numPr>
              <w:rPr>
                <w:sz w:val="20"/>
                <w:szCs w:val="20"/>
              </w:rPr>
            </w:pPr>
            <w:r w:rsidRPr="00D0032C">
              <w:rPr>
                <w:sz w:val="20"/>
                <w:szCs w:val="20"/>
              </w:rPr>
              <w:t>RLO is 2 in 1</w:t>
            </w:r>
          </w:p>
        </w:tc>
        <w:tc>
          <w:tcPr>
            <w:tcW w:w="5244" w:type="dxa"/>
          </w:tcPr>
          <w:p w14:paraId="7AABC488" w14:textId="77777777" w:rsidR="002126B3" w:rsidRPr="00D0032C" w:rsidRDefault="002126B3" w:rsidP="00EF672B">
            <w:pPr>
              <w:rPr>
                <w:sz w:val="20"/>
                <w:szCs w:val="20"/>
              </w:rPr>
            </w:pPr>
            <w:r w:rsidRPr="00D0032C">
              <w:rPr>
                <w:sz w:val="20"/>
                <w:szCs w:val="20"/>
              </w:rPr>
              <w:t>RLO uitkleden, minimale verwerking</w:t>
            </w:r>
          </w:p>
        </w:tc>
      </w:tr>
      <w:tr w:rsidR="002126B3" w14:paraId="6C706E8F" w14:textId="77777777" w:rsidTr="00414585">
        <w:tc>
          <w:tcPr>
            <w:tcW w:w="3823" w:type="dxa"/>
            <w:vMerge/>
          </w:tcPr>
          <w:p w14:paraId="488024BB" w14:textId="77777777" w:rsidR="002126B3" w:rsidRPr="00D0032C" w:rsidRDefault="002126B3" w:rsidP="00EF672B">
            <w:pPr>
              <w:rPr>
                <w:sz w:val="20"/>
                <w:szCs w:val="20"/>
              </w:rPr>
            </w:pPr>
          </w:p>
        </w:tc>
        <w:tc>
          <w:tcPr>
            <w:tcW w:w="5244" w:type="dxa"/>
          </w:tcPr>
          <w:p w14:paraId="770DEE00" w14:textId="77777777" w:rsidR="002126B3" w:rsidRPr="00D0032C" w:rsidRDefault="002126B3" w:rsidP="0033379F">
            <w:pPr>
              <w:rPr>
                <w:sz w:val="20"/>
                <w:szCs w:val="20"/>
              </w:rPr>
            </w:pPr>
            <w:r w:rsidRPr="00D0032C">
              <w:rPr>
                <w:sz w:val="20"/>
                <w:szCs w:val="20"/>
              </w:rPr>
              <w:t>RLO splitsen; metadata uit Fugem mbv script, parameters voor verwerking in ander bestand</w:t>
            </w:r>
          </w:p>
        </w:tc>
      </w:tr>
      <w:tr w:rsidR="002126B3" w14:paraId="4B757FB2" w14:textId="77777777" w:rsidTr="00414585">
        <w:tc>
          <w:tcPr>
            <w:tcW w:w="3823" w:type="dxa"/>
            <w:vMerge/>
          </w:tcPr>
          <w:p w14:paraId="304E47D4" w14:textId="77777777" w:rsidR="002126B3" w:rsidRPr="00D0032C" w:rsidRDefault="002126B3" w:rsidP="00EF672B">
            <w:pPr>
              <w:rPr>
                <w:sz w:val="20"/>
                <w:szCs w:val="20"/>
              </w:rPr>
            </w:pPr>
          </w:p>
        </w:tc>
        <w:tc>
          <w:tcPr>
            <w:tcW w:w="5244" w:type="dxa"/>
          </w:tcPr>
          <w:p w14:paraId="46266ECD" w14:textId="77777777" w:rsidR="002126B3" w:rsidRPr="00D0032C" w:rsidRDefault="002126B3" w:rsidP="00EF672B">
            <w:pPr>
              <w:rPr>
                <w:sz w:val="20"/>
                <w:szCs w:val="20"/>
              </w:rPr>
            </w:pPr>
            <w:r w:rsidRPr="00D0032C">
              <w:rPr>
                <w:sz w:val="20"/>
                <w:szCs w:val="20"/>
              </w:rPr>
              <w:t>Bron van tevoren goed uitleggen over RLO</w:t>
            </w:r>
          </w:p>
        </w:tc>
      </w:tr>
      <w:tr w:rsidR="002126B3" w14:paraId="409F5DFF" w14:textId="77777777" w:rsidTr="00414585">
        <w:tc>
          <w:tcPr>
            <w:tcW w:w="3823" w:type="dxa"/>
            <w:vMerge/>
          </w:tcPr>
          <w:p w14:paraId="75B0A59B" w14:textId="77777777" w:rsidR="002126B3" w:rsidRPr="00D0032C" w:rsidRDefault="002126B3" w:rsidP="00EF672B">
            <w:pPr>
              <w:rPr>
                <w:sz w:val="20"/>
                <w:szCs w:val="20"/>
              </w:rPr>
            </w:pPr>
          </w:p>
        </w:tc>
        <w:tc>
          <w:tcPr>
            <w:tcW w:w="5244" w:type="dxa"/>
          </w:tcPr>
          <w:p w14:paraId="14CE1243" w14:textId="77777777" w:rsidR="002126B3" w:rsidRPr="00D0032C" w:rsidRDefault="002126B3" w:rsidP="00EF672B">
            <w:pPr>
              <w:rPr>
                <w:sz w:val="20"/>
                <w:szCs w:val="20"/>
              </w:rPr>
            </w:pPr>
            <w:r w:rsidRPr="00D0032C">
              <w:rPr>
                <w:sz w:val="20"/>
                <w:szCs w:val="20"/>
              </w:rPr>
              <w:t>Slim werken met RLO</w:t>
            </w:r>
          </w:p>
        </w:tc>
      </w:tr>
      <w:tr w:rsidR="002126B3" w14:paraId="56E4A6B3" w14:textId="77777777" w:rsidTr="00414585">
        <w:tc>
          <w:tcPr>
            <w:tcW w:w="3823" w:type="dxa"/>
            <w:vMerge/>
          </w:tcPr>
          <w:p w14:paraId="3CE5C851" w14:textId="77777777" w:rsidR="002126B3" w:rsidRPr="00D0032C" w:rsidRDefault="002126B3" w:rsidP="00EF672B">
            <w:pPr>
              <w:rPr>
                <w:sz w:val="20"/>
                <w:szCs w:val="20"/>
              </w:rPr>
            </w:pPr>
          </w:p>
        </w:tc>
        <w:tc>
          <w:tcPr>
            <w:tcW w:w="5244" w:type="dxa"/>
          </w:tcPr>
          <w:p w14:paraId="5642AC9B" w14:textId="77777777" w:rsidR="002126B3" w:rsidRPr="00D0032C" w:rsidRDefault="002126B3" w:rsidP="00EF672B">
            <w:pPr>
              <w:rPr>
                <w:sz w:val="20"/>
                <w:szCs w:val="20"/>
              </w:rPr>
            </w:pPr>
            <w:r w:rsidRPr="00D0032C">
              <w:rPr>
                <w:sz w:val="20"/>
                <w:szCs w:val="20"/>
              </w:rPr>
              <w:t>Kritisch kijken naar maskeringsklasse, administratieve tijdslijnen, etc. Weet welke impact dit heeft.</w:t>
            </w:r>
          </w:p>
        </w:tc>
      </w:tr>
      <w:tr w:rsidR="00414585" w14:paraId="114E0961" w14:textId="77777777" w:rsidTr="00414585">
        <w:tc>
          <w:tcPr>
            <w:tcW w:w="3823" w:type="dxa"/>
            <w:vMerge w:val="restart"/>
          </w:tcPr>
          <w:p w14:paraId="1CDC0C8D" w14:textId="77777777" w:rsidR="00414585" w:rsidRPr="00D0032C" w:rsidRDefault="00414585" w:rsidP="0033379F">
            <w:pPr>
              <w:pStyle w:val="Lijstalinea"/>
              <w:numPr>
                <w:ilvl w:val="0"/>
                <w:numId w:val="9"/>
              </w:numPr>
              <w:rPr>
                <w:sz w:val="20"/>
                <w:szCs w:val="20"/>
              </w:rPr>
            </w:pPr>
            <w:r w:rsidRPr="00D0032C">
              <w:rPr>
                <w:sz w:val="20"/>
                <w:szCs w:val="20"/>
              </w:rPr>
              <w:t>Beschikbaarheid ketenpartners</w:t>
            </w:r>
          </w:p>
        </w:tc>
        <w:tc>
          <w:tcPr>
            <w:tcW w:w="5244" w:type="dxa"/>
          </w:tcPr>
          <w:p w14:paraId="40DA49CD" w14:textId="77777777" w:rsidR="00414585" w:rsidRPr="00D0032C" w:rsidRDefault="00414585" w:rsidP="00EF672B">
            <w:pPr>
              <w:rPr>
                <w:sz w:val="20"/>
                <w:szCs w:val="20"/>
              </w:rPr>
            </w:pPr>
            <w:r w:rsidRPr="00D0032C">
              <w:rPr>
                <w:sz w:val="20"/>
                <w:szCs w:val="20"/>
              </w:rPr>
              <w:t>DF representatie bij PI-events ketenpartners</w:t>
            </w:r>
          </w:p>
        </w:tc>
      </w:tr>
      <w:tr w:rsidR="00414585" w14:paraId="4067EA86" w14:textId="77777777" w:rsidTr="00414585">
        <w:tc>
          <w:tcPr>
            <w:tcW w:w="3823" w:type="dxa"/>
            <w:vMerge/>
          </w:tcPr>
          <w:p w14:paraId="79CA81C9" w14:textId="77777777" w:rsidR="00414585" w:rsidRPr="00D0032C" w:rsidRDefault="00414585" w:rsidP="00EF672B">
            <w:pPr>
              <w:rPr>
                <w:sz w:val="20"/>
                <w:szCs w:val="20"/>
              </w:rPr>
            </w:pPr>
          </w:p>
        </w:tc>
        <w:tc>
          <w:tcPr>
            <w:tcW w:w="5244" w:type="dxa"/>
          </w:tcPr>
          <w:p w14:paraId="68E1FB05" w14:textId="77777777" w:rsidR="00414585" w:rsidRPr="00D0032C" w:rsidRDefault="00414585" w:rsidP="00EF672B">
            <w:pPr>
              <w:rPr>
                <w:sz w:val="20"/>
                <w:szCs w:val="20"/>
              </w:rPr>
            </w:pPr>
            <w:r w:rsidRPr="00D0032C">
              <w:rPr>
                <w:sz w:val="20"/>
                <w:szCs w:val="20"/>
              </w:rPr>
              <w:t>Prioriteitsstelling op juiste niveau en naar niveau vertaald</w:t>
            </w:r>
          </w:p>
        </w:tc>
      </w:tr>
      <w:tr w:rsidR="00414585" w14:paraId="422D029B" w14:textId="77777777" w:rsidTr="00414585">
        <w:tc>
          <w:tcPr>
            <w:tcW w:w="3823" w:type="dxa"/>
            <w:vMerge/>
          </w:tcPr>
          <w:p w14:paraId="6D9CEC3F" w14:textId="77777777" w:rsidR="00414585" w:rsidRPr="00D0032C" w:rsidRDefault="00414585" w:rsidP="00EF672B">
            <w:pPr>
              <w:rPr>
                <w:sz w:val="20"/>
                <w:szCs w:val="20"/>
              </w:rPr>
            </w:pPr>
          </w:p>
        </w:tc>
        <w:tc>
          <w:tcPr>
            <w:tcW w:w="5244" w:type="dxa"/>
          </w:tcPr>
          <w:p w14:paraId="3820175C" w14:textId="77777777" w:rsidR="00414585" w:rsidRPr="00D0032C" w:rsidRDefault="00414585" w:rsidP="00EF672B">
            <w:pPr>
              <w:rPr>
                <w:sz w:val="20"/>
                <w:szCs w:val="20"/>
              </w:rPr>
            </w:pPr>
            <w:r w:rsidRPr="00D0032C">
              <w:rPr>
                <w:sz w:val="20"/>
                <w:szCs w:val="20"/>
              </w:rPr>
              <w:t>Resultaatgericht samenwerken</w:t>
            </w:r>
          </w:p>
        </w:tc>
      </w:tr>
      <w:tr w:rsidR="00414585" w14:paraId="3C35B6AB" w14:textId="77777777" w:rsidTr="00414585">
        <w:tc>
          <w:tcPr>
            <w:tcW w:w="3823" w:type="dxa"/>
            <w:vMerge/>
          </w:tcPr>
          <w:p w14:paraId="53C9DA83" w14:textId="77777777" w:rsidR="00414585" w:rsidRPr="00D0032C" w:rsidRDefault="00414585" w:rsidP="00EF672B">
            <w:pPr>
              <w:rPr>
                <w:sz w:val="20"/>
                <w:szCs w:val="20"/>
              </w:rPr>
            </w:pPr>
          </w:p>
        </w:tc>
        <w:tc>
          <w:tcPr>
            <w:tcW w:w="5244" w:type="dxa"/>
          </w:tcPr>
          <w:p w14:paraId="01D0A424" w14:textId="77777777" w:rsidR="00414585" w:rsidRPr="00D0032C" w:rsidRDefault="00414585" w:rsidP="00EF672B">
            <w:pPr>
              <w:rPr>
                <w:sz w:val="20"/>
                <w:szCs w:val="20"/>
              </w:rPr>
            </w:pPr>
            <w:r w:rsidRPr="00D0032C">
              <w:rPr>
                <w:sz w:val="20"/>
                <w:szCs w:val="20"/>
              </w:rPr>
              <w:t>Eigenaarschap bevorderen</w:t>
            </w:r>
          </w:p>
        </w:tc>
      </w:tr>
      <w:tr w:rsidR="00414585" w14:paraId="13C34E1F" w14:textId="77777777" w:rsidTr="00414585">
        <w:tc>
          <w:tcPr>
            <w:tcW w:w="3823" w:type="dxa"/>
            <w:vMerge/>
          </w:tcPr>
          <w:p w14:paraId="73ADA3CC" w14:textId="77777777" w:rsidR="00414585" w:rsidRPr="00D0032C" w:rsidRDefault="00414585" w:rsidP="00EF672B">
            <w:pPr>
              <w:rPr>
                <w:sz w:val="20"/>
                <w:szCs w:val="20"/>
              </w:rPr>
            </w:pPr>
          </w:p>
        </w:tc>
        <w:tc>
          <w:tcPr>
            <w:tcW w:w="5244" w:type="dxa"/>
          </w:tcPr>
          <w:p w14:paraId="6771CC9B" w14:textId="77777777" w:rsidR="00414585" w:rsidRPr="00D0032C" w:rsidRDefault="00414585" w:rsidP="00EF672B">
            <w:pPr>
              <w:rPr>
                <w:sz w:val="20"/>
                <w:szCs w:val="20"/>
              </w:rPr>
            </w:pPr>
            <w:r w:rsidRPr="00D0032C">
              <w:rPr>
                <w:sz w:val="20"/>
                <w:szCs w:val="20"/>
              </w:rPr>
              <w:t>Projectteams opstellen over divisies heen</w:t>
            </w:r>
          </w:p>
        </w:tc>
      </w:tr>
      <w:tr w:rsidR="00414585" w14:paraId="552A2D73" w14:textId="77777777" w:rsidTr="00414585">
        <w:tc>
          <w:tcPr>
            <w:tcW w:w="3823" w:type="dxa"/>
            <w:vMerge/>
          </w:tcPr>
          <w:p w14:paraId="4698BFBF" w14:textId="77777777" w:rsidR="00414585" w:rsidRPr="00D0032C" w:rsidRDefault="00414585" w:rsidP="00EF672B">
            <w:pPr>
              <w:rPr>
                <w:sz w:val="20"/>
                <w:szCs w:val="20"/>
              </w:rPr>
            </w:pPr>
          </w:p>
        </w:tc>
        <w:tc>
          <w:tcPr>
            <w:tcW w:w="5244" w:type="dxa"/>
          </w:tcPr>
          <w:p w14:paraId="6D00DCF9" w14:textId="77777777" w:rsidR="00414585" w:rsidRPr="00D0032C" w:rsidRDefault="00414585" w:rsidP="00EF672B">
            <w:pPr>
              <w:rPr>
                <w:sz w:val="20"/>
                <w:szCs w:val="20"/>
              </w:rPr>
            </w:pPr>
            <w:r w:rsidRPr="00D0032C">
              <w:rPr>
                <w:sz w:val="20"/>
                <w:szCs w:val="20"/>
              </w:rPr>
              <w:t>Dedicated mensen vrij laten maken per bron</w:t>
            </w:r>
          </w:p>
        </w:tc>
      </w:tr>
      <w:tr w:rsidR="00414585" w14:paraId="4D2BD9BD" w14:textId="77777777" w:rsidTr="00414585">
        <w:tc>
          <w:tcPr>
            <w:tcW w:w="3823" w:type="dxa"/>
            <w:vMerge/>
          </w:tcPr>
          <w:p w14:paraId="4E1E6B52" w14:textId="77777777" w:rsidR="00414585" w:rsidRPr="00D0032C" w:rsidRDefault="00414585" w:rsidP="00EF672B">
            <w:pPr>
              <w:rPr>
                <w:sz w:val="20"/>
                <w:szCs w:val="20"/>
              </w:rPr>
            </w:pPr>
          </w:p>
        </w:tc>
        <w:tc>
          <w:tcPr>
            <w:tcW w:w="5244" w:type="dxa"/>
          </w:tcPr>
          <w:p w14:paraId="0007FAC4" w14:textId="77777777" w:rsidR="00414585" w:rsidRPr="00D0032C" w:rsidRDefault="00414585" w:rsidP="00EF672B">
            <w:pPr>
              <w:rPr>
                <w:sz w:val="20"/>
                <w:szCs w:val="20"/>
              </w:rPr>
            </w:pPr>
            <w:r w:rsidRPr="00D0032C">
              <w:rPr>
                <w:sz w:val="20"/>
                <w:szCs w:val="20"/>
              </w:rPr>
              <w:t>Beter verkopen van DF/DIM bij het UWV</w:t>
            </w:r>
          </w:p>
        </w:tc>
      </w:tr>
      <w:tr w:rsidR="00414585" w14:paraId="66A00DDB" w14:textId="77777777" w:rsidTr="00414585">
        <w:tc>
          <w:tcPr>
            <w:tcW w:w="3823" w:type="dxa"/>
            <w:vMerge/>
          </w:tcPr>
          <w:p w14:paraId="264D0BC5" w14:textId="77777777" w:rsidR="00414585" w:rsidRPr="00D0032C" w:rsidRDefault="00414585" w:rsidP="00EF672B">
            <w:pPr>
              <w:rPr>
                <w:sz w:val="20"/>
                <w:szCs w:val="20"/>
              </w:rPr>
            </w:pPr>
          </w:p>
        </w:tc>
        <w:tc>
          <w:tcPr>
            <w:tcW w:w="5244" w:type="dxa"/>
          </w:tcPr>
          <w:p w14:paraId="74C93917" w14:textId="77777777" w:rsidR="00414585" w:rsidRPr="00D0032C" w:rsidRDefault="00414585" w:rsidP="00EF672B">
            <w:pPr>
              <w:rPr>
                <w:sz w:val="20"/>
                <w:szCs w:val="20"/>
              </w:rPr>
            </w:pPr>
            <w:r w:rsidRPr="00D0032C">
              <w:rPr>
                <w:sz w:val="20"/>
                <w:szCs w:val="20"/>
              </w:rPr>
              <w:t>Commitment en naleving op tijdslijn bij de bron</w:t>
            </w:r>
          </w:p>
        </w:tc>
      </w:tr>
      <w:tr w:rsidR="00414585" w14:paraId="59D343D8" w14:textId="77777777" w:rsidTr="00414585">
        <w:tc>
          <w:tcPr>
            <w:tcW w:w="3823" w:type="dxa"/>
            <w:vMerge/>
          </w:tcPr>
          <w:p w14:paraId="254076FB" w14:textId="77777777" w:rsidR="00414585" w:rsidRPr="00D0032C" w:rsidRDefault="00414585" w:rsidP="00EF672B">
            <w:pPr>
              <w:rPr>
                <w:sz w:val="20"/>
                <w:szCs w:val="20"/>
              </w:rPr>
            </w:pPr>
          </w:p>
        </w:tc>
        <w:tc>
          <w:tcPr>
            <w:tcW w:w="5244" w:type="dxa"/>
          </w:tcPr>
          <w:p w14:paraId="35214EA8" w14:textId="77777777" w:rsidR="00414585" w:rsidRPr="00D0032C" w:rsidRDefault="00414585" w:rsidP="00EF672B">
            <w:pPr>
              <w:rPr>
                <w:sz w:val="20"/>
                <w:szCs w:val="20"/>
              </w:rPr>
            </w:pPr>
            <w:r w:rsidRPr="00D0032C">
              <w:rPr>
                <w:sz w:val="20"/>
                <w:szCs w:val="20"/>
              </w:rPr>
              <w:t>Meer duidelijkheid over deadlines voor leveringen bij bron</w:t>
            </w:r>
          </w:p>
        </w:tc>
      </w:tr>
      <w:tr w:rsidR="00414585" w14:paraId="6A18A03B" w14:textId="77777777" w:rsidTr="00414585">
        <w:tc>
          <w:tcPr>
            <w:tcW w:w="3823" w:type="dxa"/>
            <w:vMerge/>
          </w:tcPr>
          <w:p w14:paraId="18DE93E2" w14:textId="77777777" w:rsidR="00414585" w:rsidRPr="00D0032C" w:rsidRDefault="00414585" w:rsidP="00EF672B">
            <w:pPr>
              <w:rPr>
                <w:sz w:val="20"/>
                <w:szCs w:val="20"/>
              </w:rPr>
            </w:pPr>
          </w:p>
        </w:tc>
        <w:tc>
          <w:tcPr>
            <w:tcW w:w="5244" w:type="dxa"/>
          </w:tcPr>
          <w:p w14:paraId="2DDBF37C" w14:textId="77777777" w:rsidR="00414585" w:rsidRPr="00D0032C" w:rsidRDefault="00414585" w:rsidP="00EF672B">
            <w:pPr>
              <w:rPr>
                <w:sz w:val="20"/>
                <w:szCs w:val="20"/>
              </w:rPr>
            </w:pPr>
            <w:r w:rsidRPr="00D0032C">
              <w:rPr>
                <w:sz w:val="20"/>
                <w:szCs w:val="20"/>
              </w:rPr>
              <w:t>Dataleveringen op tijd aanvragen</w:t>
            </w:r>
          </w:p>
        </w:tc>
      </w:tr>
    </w:tbl>
    <w:p w14:paraId="29FC0062" w14:textId="77777777" w:rsidR="00EF672B" w:rsidRDefault="00EF672B" w:rsidP="00EF672B"/>
    <w:p w14:paraId="3918449D" w14:textId="25D32D64" w:rsidR="00460FB4" w:rsidRPr="00D0032C" w:rsidRDefault="00DE6CB5">
      <w:pPr>
        <w:rPr>
          <w:sz w:val="20"/>
          <w:szCs w:val="20"/>
        </w:rPr>
      </w:pPr>
      <w:r w:rsidRPr="00D0032C">
        <w:rPr>
          <w:sz w:val="20"/>
          <w:szCs w:val="20"/>
        </w:rPr>
        <w:t>Deze verbeteracties z</w:t>
      </w:r>
      <w:r w:rsidR="00460FB4" w:rsidRPr="00D0032C">
        <w:rPr>
          <w:sz w:val="20"/>
          <w:szCs w:val="20"/>
        </w:rPr>
        <w:t>ijn vervolgens uitgewerkt</w:t>
      </w:r>
      <w:r w:rsidRPr="00D0032C">
        <w:rPr>
          <w:sz w:val="20"/>
          <w:szCs w:val="20"/>
        </w:rPr>
        <w:t xml:space="preserve"> in groepjes</w:t>
      </w:r>
      <w:r w:rsidR="00460FB4" w:rsidRPr="00D0032C">
        <w:rPr>
          <w:sz w:val="20"/>
          <w:szCs w:val="20"/>
        </w:rPr>
        <w:t>. De adviezen van deze groepjes zijn gepresenteerd aan de gehele groep en vervolgens verder uitgediept. In kleiner verband zijn de verbeteracties en adviezen concreter gemaakt en vertaald naar de zeven aanbevelingen, gekoppeld aan grondoorzaak en consequentie, di</w:t>
      </w:r>
      <w:r w:rsidR="00652C1F" w:rsidRPr="00D0032C">
        <w:rPr>
          <w:sz w:val="20"/>
          <w:szCs w:val="20"/>
        </w:rPr>
        <w:t>e zijn beschreven in hoofdstuk 2</w:t>
      </w:r>
      <w:r w:rsidR="00460FB4" w:rsidRPr="00D0032C">
        <w:rPr>
          <w:sz w:val="20"/>
          <w:szCs w:val="20"/>
        </w:rPr>
        <w:t>.</w:t>
      </w:r>
      <w:r w:rsidR="00460FB4" w:rsidRPr="00D0032C">
        <w:rPr>
          <w:sz w:val="20"/>
          <w:szCs w:val="20"/>
        </w:rPr>
        <w:br w:type="page"/>
      </w:r>
    </w:p>
    <w:p w14:paraId="1184EE87" w14:textId="77777777" w:rsidR="000A7FEE" w:rsidRDefault="000A7FEE" w:rsidP="001B236F">
      <w:pPr>
        <w:rPr>
          <w:sz w:val="28"/>
        </w:rPr>
        <w:sectPr w:rsidR="000A7FEE" w:rsidSect="006A7B8C">
          <w:footerReference w:type="default" r:id="rId15"/>
          <w:footerReference w:type="first" r:id="rId16"/>
          <w:pgSz w:w="11906" w:h="16838"/>
          <w:pgMar w:top="1417" w:right="1417" w:bottom="1417" w:left="1417" w:header="708" w:footer="708" w:gutter="0"/>
          <w:cols w:space="708"/>
          <w:titlePg/>
          <w:docGrid w:linePitch="360"/>
        </w:sectPr>
      </w:pPr>
    </w:p>
    <w:p w14:paraId="6499065F" w14:textId="7B9C787E" w:rsidR="00EB70D9" w:rsidRDefault="00EB70D9" w:rsidP="001B236F">
      <w:pPr>
        <w:rPr>
          <w:b/>
          <w:sz w:val="28"/>
        </w:rPr>
      </w:pPr>
      <w:r>
        <w:rPr>
          <w:b/>
          <w:sz w:val="28"/>
        </w:rPr>
        <w:lastRenderedPageBreak/>
        <w:t>Bijlage 1 – Overzicht werkgroep leden (stakeholders)</w:t>
      </w:r>
    </w:p>
    <w:p w14:paraId="5FE65516" w14:textId="4DEB28FF" w:rsidR="00EB70D9" w:rsidRDefault="00EB70D9" w:rsidP="001B236F">
      <w:pPr>
        <w:rPr>
          <w:b/>
          <w:sz w:val="28"/>
        </w:rPr>
      </w:pPr>
    </w:p>
    <w:p w14:paraId="51909F85" w14:textId="615EB2AB" w:rsidR="00EB70D9" w:rsidRDefault="00EB70D9" w:rsidP="001B236F">
      <w:pPr>
        <w:rPr>
          <w:b/>
          <w:sz w:val="28"/>
        </w:rPr>
      </w:pPr>
    </w:p>
    <w:p w14:paraId="08F9442F" w14:textId="69F40D11" w:rsidR="00EB70D9" w:rsidRDefault="00EB70D9" w:rsidP="001B236F">
      <w:pPr>
        <w:rPr>
          <w:b/>
          <w:sz w:val="28"/>
        </w:rPr>
      </w:pPr>
      <w:r>
        <w:rPr>
          <w:b/>
          <w:sz w:val="28"/>
        </w:rPr>
        <w:object w:dxaOrig="7488" w:dyaOrig="2900" w14:anchorId="593E74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4.25pt;height:144.75pt" o:ole="">
            <v:imagedata r:id="rId17" o:title=""/>
          </v:shape>
          <o:OLEObject Type="Embed" ProgID="Excel.Sheet.12" ShapeID="_x0000_i1025" DrawAspect="Content" ObjectID="_1765263705" r:id="rId18"/>
        </w:object>
      </w:r>
    </w:p>
    <w:p w14:paraId="52A6387D" w14:textId="553EE1CE" w:rsidR="00EB70D9" w:rsidRDefault="00EB70D9" w:rsidP="001B236F">
      <w:pPr>
        <w:rPr>
          <w:b/>
          <w:sz w:val="28"/>
        </w:rPr>
      </w:pPr>
    </w:p>
    <w:p w14:paraId="68696D48" w14:textId="469646F5" w:rsidR="00EB70D9" w:rsidRDefault="00EB70D9" w:rsidP="001B236F">
      <w:pPr>
        <w:rPr>
          <w:b/>
          <w:sz w:val="28"/>
        </w:rPr>
      </w:pPr>
    </w:p>
    <w:p w14:paraId="0E2CF87A" w14:textId="0FDC2A7A" w:rsidR="00EB70D9" w:rsidRDefault="00EB70D9" w:rsidP="001B236F">
      <w:pPr>
        <w:rPr>
          <w:b/>
          <w:sz w:val="28"/>
        </w:rPr>
      </w:pPr>
    </w:p>
    <w:p w14:paraId="0C563196" w14:textId="2DE28D7F" w:rsidR="00EB70D9" w:rsidRDefault="00EB70D9" w:rsidP="001B236F">
      <w:pPr>
        <w:rPr>
          <w:b/>
          <w:sz w:val="28"/>
        </w:rPr>
      </w:pPr>
    </w:p>
    <w:p w14:paraId="675B028C" w14:textId="3871C78B" w:rsidR="00EB70D9" w:rsidRDefault="00EB70D9" w:rsidP="001B236F">
      <w:pPr>
        <w:rPr>
          <w:b/>
          <w:sz w:val="28"/>
        </w:rPr>
      </w:pPr>
    </w:p>
    <w:p w14:paraId="0000E88E" w14:textId="0CA59247" w:rsidR="00EB70D9" w:rsidRDefault="00EB70D9" w:rsidP="001B236F">
      <w:pPr>
        <w:rPr>
          <w:b/>
          <w:sz w:val="28"/>
        </w:rPr>
      </w:pPr>
    </w:p>
    <w:p w14:paraId="6BA747E6" w14:textId="40A77D7C" w:rsidR="00EB70D9" w:rsidRDefault="00EB70D9" w:rsidP="001B236F">
      <w:pPr>
        <w:rPr>
          <w:b/>
          <w:sz w:val="28"/>
        </w:rPr>
      </w:pPr>
    </w:p>
    <w:p w14:paraId="7485D496" w14:textId="77777777" w:rsidR="00EB70D9" w:rsidRDefault="00EB70D9" w:rsidP="001B236F">
      <w:pPr>
        <w:rPr>
          <w:b/>
          <w:sz w:val="28"/>
        </w:rPr>
      </w:pPr>
    </w:p>
    <w:p w14:paraId="730D171F" w14:textId="3E1C5499" w:rsidR="00DE6CB5" w:rsidRDefault="000A7FEE" w:rsidP="001B236F">
      <w:pPr>
        <w:rPr>
          <w:b/>
          <w:sz w:val="28"/>
        </w:rPr>
      </w:pPr>
      <w:r w:rsidRPr="0091476A">
        <w:rPr>
          <w:b/>
          <w:sz w:val="28"/>
        </w:rPr>
        <w:lastRenderedPageBreak/>
        <w:t xml:space="preserve">Bijlage </w:t>
      </w:r>
      <w:r w:rsidR="00EB70D9">
        <w:rPr>
          <w:b/>
          <w:sz w:val="28"/>
        </w:rPr>
        <w:t>2</w:t>
      </w:r>
      <w:r w:rsidR="00460FB4" w:rsidRPr="0091476A">
        <w:rPr>
          <w:b/>
          <w:sz w:val="28"/>
        </w:rPr>
        <w:t xml:space="preserve"> – Procesplaat bronontsluiting</w:t>
      </w:r>
    </w:p>
    <w:p w14:paraId="78E6DCCA" w14:textId="61AB8001" w:rsidR="0030122D" w:rsidRDefault="0030122D" w:rsidP="001B236F">
      <w:pPr>
        <w:rPr>
          <w:b/>
          <w:sz w:val="28"/>
        </w:rPr>
      </w:pPr>
    </w:p>
    <w:p w14:paraId="0B5A860D" w14:textId="544D83EF" w:rsidR="0030122D" w:rsidRDefault="0030122D" w:rsidP="001B236F">
      <w:pPr>
        <w:rPr>
          <w:b/>
          <w:sz w:val="28"/>
        </w:rPr>
      </w:pPr>
    </w:p>
    <w:p w14:paraId="5E2CB5E9" w14:textId="119BCBAC" w:rsidR="0030122D" w:rsidRPr="0091476A" w:rsidRDefault="0030122D" w:rsidP="001B236F">
      <w:pPr>
        <w:rPr>
          <w:b/>
          <w:sz w:val="28"/>
        </w:rPr>
      </w:pPr>
    </w:p>
    <w:p w14:paraId="654F0A0E" w14:textId="1C21DADB" w:rsidR="001B236F" w:rsidRDefault="000A7FEE" w:rsidP="001B236F">
      <w:r>
        <w:rPr>
          <w:noProof/>
          <w:lang w:eastAsia="nl-NL"/>
        </w:rPr>
        <w:drawing>
          <wp:inline distT="0" distB="0" distL="0" distR="0" wp14:anchorId="6E645D83" wp14:editId="4BBFAD70">
            <wp:extent cx="9338940" cy="1618074"/>
            <wp:effectExtent l="0" t="0" r="0" b="127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onontsluitingsproces 26 september 2023 versie 1.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9419310" cy="1631999"/>
                    </a:xfrm>
                    <a:prstGeom prst="rect">
                      <a:avLst/>
                    </a:prstGeom>
                  </pic:spPr>
                </pic:pic>
              </a:graphicData>
            </a:graphic>
          </wp:inline>
        </w:drawing>
      </w:r>
    </w:p>
    <w:sectPr w:rsidR="001B236F" w:rsidSect="000A7FEE">
      <w:pgSz w:w="16838" w:h="11906" w:orient="landscape"/>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Eeken, Helen (H.C.M.)" w:date="2023-12-15T15:54:00Z" w:initials="EH(">
    <w:p w14:paraId="183ED966" w14:textId="414355E4" w:rsidR="00E14562" w:rsidRDefault="00E14562">
      <w:pPr>
        <w:pStyle w:val="Tekstopmerking"/>
      </w:pPr>
      <w:r>
        <w:rPr>
          <w:rStyle w:val="Verwijzingopmerking"/>
        </w:rPr>
        <w:annotationRef/>
      </w:r>
      <w:r>
        <w:t xml:space="preserve">Ik zou Team Up! graag generiek aangepast willen zien naar iets als Beheer Lijn (Up! gaat dit natuurlijk niet altijd alleen doen). </w:t>
      </w:r>
    </w:p>
  </w:comment>
  <w:comment w:id="2" w:author="Roeper, Fenneke (F.A.G.)" w:date="2023-12-11T16:14:00Z" w:initials="RF(">
    <w:p w14:paraId="1708786C" w14:textId="495E237B" w:rsidR="00EB70D9" w:rsidRDefault="00EB70D9">
      <w:pPr>
        <w:pStyle w:val="Tekstopmerking"/>
      </w:pPr>
      <w:r>
        <w:rPr>
          <w:rStyle w:val="Verwijzingopmerking"/>
        </w:rPr>
        <w:annotationRef/>
      </w:r>
      <w:r>
        <w:t>Alle?</w:t>
      </w:r>
    </w:p>
  </w:comment>
  <w:comment w:id="4" w:author="Eeken, Helen (H.C.M.)" w:date="2023-12-15T14:08:00Z" w:initials="EH(">
    <w:p w14:paraId="3903B106" w14:textId="292D5F1F" w:rsidR="007C06A3" w:rsidRDefault="007C06A3" w:rsidP="007C06A3">
      <w:pPr>
        <w:spacing w:after="0" w:line="240" w:lineRule="auto"/>
        <w:rPr>
          <w:rFonts w:eastAsia="Times New Roman"/>
        </w:rPr>
      </w:pPr>
      <w:r>
        <w:rPr>
          <w:rStyle w:val="Verwijzingopmerking"/>
        </w:rPr>
        <w:annotationRef/>
      </w:r>
      <w:r>
        <w:rPr>
          <w:rFonts w:eastAsia="Times New Roman"/>
        </w:rPr>
        <w:t>Voorstel:  een t-shirt inschatting meenemen voor de kosten/benodigde inspanning voor het realiseren van een advies. Het is top dat een advies een grote verbetering oplevert, maar mogelijk zijn de kosten/inspanning te hoog.</w:t>
      </w:r>
    </w:p>
    <w:p w14:paraId="1C346A1E" w14:textId="21D7CF6D" w:rsidR="007C06A3" w:rsidRDefault="007C06A3">
      <w:pPr>
        <w:pStyle w:val="Tekstopmerking"/>
      </w:pPr>
    </w:p>
  </w:comment>
  <w:comment w:id="5" w:author="Roeper, Fenneke (F.A.G.)" w:date="2023-12-11T16:00:00Z" w:initials="RF(">
    <w:p w14:paraId="408EBA7A" w14:textId="2650578A" w:rsidR="00EB70D9" w:rsidRDefault="00EB70D9">
      <w:pPr>
        <w:pStyle w:val="Tekstopmerking"/>
      </w:pPr>
      <w:r>
        <w:rPr>
          <w:rStyle w:val="Verwijzingopmerking"/>
        </w:rPr>
        <w:annotationRef/>
      </w:r>
      <w:r>
        <w:rPr>
          <w:rStyle w:val="Verwijzingopmerking"/>
        </w:rPr>
        <w:t xml:space="preserve">Bij alle aanbevelingen percentage versnelling noemen? En ze plaatsten op volgorde grote impact naar kleiner. </w:t>
      </w:r>
    </w:p>
  </w:comment>
  <w:comment w:id="7" w:author="Roeper, Fenneke (F.A.G.)" w:date="2023-12-11T14:20:00Z" w:initials="RF(">
    <w:p w14:paraId="5F81A204" w14:textId="7FC4608E" w:rsidR="00EB70D9" w:rsidRDefault="00EB70D9">
      <w:pPr>
        <w:pStyle w:val="Tekstopmerking"/>
      </w:pPr>
      <w:r>
        <w:rPr>
          <w:rStyle w:val="Verwijzingopmerking"/>
        </w:rPr>
        <w:annotationRef/>
      </w:r>
      <w:r>
        <w:t>? van</w:t>
      </w:r>
    </w:p>
  </w:comment>
  <w:comment w:id="8" w:author="Eeken, Helen (H.C.M.)" w:date="2023-12-15T14:05:00Z" w:initials="EH(">
    <w:p w14:paraId="1F6203AA" w14:textId="7594AC9B" w:rsidR="007C06A3" w:rsidRDefault="007C06A3">
      <w:pPr>
        <w:pStyle w:val="Tekstopmerking"/>
      </w:pPr>
      <w:r>
        <w:rPr>
          <w:rStyle w:val="Verwijzingopmerking"/>
        </w:rPr>
        <w:annotationRef/>
      </w:r>
      <w:r>
        <w:t>Incl. focus op de historie van die bron omdat er in ‘vroeger tijden’ van zo’n bron vaak meer zaken werden toegestaan die heden ten dage (waar de RLO vaak op gebaseerd is) niet meer mogen.</w:t>
      </w:r>
    </w:p>
  </w:comment>
  <w:comment w:id="9" w:author="Eeken, Helen (H.C.M.)" w:date="2023-12-15T14:09:00Z" w:initials="EH(">
    <w:p w14:paraId="4CA6F86F" w14:textId="5E634B66" w:rsidR="007C06A3" w:rsidRDefault="007C06A3">
      <w:pPr>
        <w:pStyle w:val="Tekstopmerking"/>
      </w:pPr>
      <w:r>
        <w:rPr>
          <w:rStyle w:val="Verwijzingopmerking"/>
        </w:rPr>
        <w:annotationRef/>
      </w:r>
      <w:r>
        <w:rPr>
          <w:rFonts w:eastAsia="Times New Roman"/>
        </w:rPr>
        <w:t>En datakwaliteit van de bronnen zelf en hun proces om dit te verbeteren? Dat zal de inzet van de stuurgroep vereisen.</w:t>
      </w:r>
    </w:p>
  </w:comment>
  <w:comment w:id="19" w:author="Eeken, Helen (H.C.M.)" w:date="2023-12-15T14:05:00Z" w:initials="EH(">
    <w:p w14:paraId="7540576F" w14:textId="7A4C631B" w:rsidR="007C06A3" w:rsidRDefault="007C06A3">
      <w:pPr>
        <w:pStyle w:val="Tekstopmerking"/>
      </w:pPr>
      <w:r>
        <w:rPr>
          <w:rStyle w:val="Verwijzingopmerking"/>
        </w:rPr>
        <w:annotationRef/>
      </w:r>
      <w:r>
        <w:t>Met consequenties als dat niet gebeurd? Impact kan zijn dat eindproducten niet meer geleverd (kunnen) worden.  Ook bij een reguliere release.</w:t>
      </w:r>
    </w:p>
  </w:comment>
  <w:comment w:id="24" w:author="Eeken, Helen (H.C.M.)" w:date="2023-12-15T14:06:00Z" w:initials="EH(">
    <w:p w14:paraId="33FB1BBE" w14:textId="77777777" w:rsidR="007C06A3" w:rsidRDefault="007C06A3" w:rsidP="007C06A3">
      <w:pPr>
        <w:pStyle w:val="Tekstopmerking"/>
      </w:pPr>
      <w:r>
        <w:rPr>
          <w:rStyle w:val="Verwijzingopmerking"/>
        </w:rPr>
        <w:annotationRef/>
      </w:r>
      <w:r>
        <w:t>In de lijn is al sprake van een DEV/Ops team? Is dit m.n. nu niet van toepassing in het kader van het project (en de overdracht naar de lijn)?</w:t>
      </w:r>
    </w:p>
    <w:p w14:paraId="4364120D" w14:textId="77777777" w:rsidR="007C06A3" w:rsidRDefault="007C06A3" w:rsidP="007C06A3">
      <w:pPr>
        <w:pStyle w:val="Tekstopmerking"/>
      </w:pPr>
    </w:p>
    <w:p w14:paraId="77BD704A" w14:textId="7115683E" w:rsidR="007C06A3" w:rsidRDefault="007C06A3" w:rsidP="007C06A3">
      <w:pPr>
        <w:pStyle w:val="Tekstopmerking"/>
      </w:pPr>
      <w:r>
        <w:t>Daarnaast zouden, indien een bron goed getest is op A, er bijna geen issues meer op P moeten zijn en het draaien volledig geautomiatseerd (lees gescheduled) moeten verlopen, als in minimale (mens)effort benodigd</w:t>
      </w:r>
    </w:p>
  </w:comment>
  <w:comment w:id="67" w:author="Eeken, Helen (H.C.M.)" w:date="2023-12-15T14:06:00Z" w:initials="EH(">
    <w:p w14:paraId="7510EF7B" w14:textId="41F5C3C5" w:rsidR="007C06A3" w:rsidRDefault="007C06A3">
      <w:pPr>
        <w:pStyle w:val="Tekstopmerking"/>
      </w:pPr>
      <w:r>
        <w:rPr>
          <w:rStyle w:val="Verwijzingopmerking"/>
        </w:rPr>
        <w:annotationRef/>
      </w:r>
      <w:r>
        <w:t>Zijn deze punten officieel onderdeel van het transitieplan? Of is aanvalsplan iets anders?</w:t>
      </w:r>
    </w:p>
  </w:comment>
  <w:comment w:id="70" w:author="Eeken, Helen (H.C.M.)" w:date="2023-12-15T14:06:00Z" w:initials="EH(">
    <w:p w14:paraId="621EA6AF" w14:textId="5582358A" w:rsidR="007C06A3" w:rsidRDefault="007C06A3">
      <w:pPr>
        <w:pStyle w:val="Tekstopmerking"/>
      </w:pPr>
      <w:r>
        <w:rPr>
          <w:rStyle w:val="Verwijzingopmerking"/>
        </w:rPr>
        <w:annotationRef/>
      </w:r>
      <w:r>
        <w:t>Dan wel bij het ontsluitende team binnen de lijn.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83ED966" w15:done="0"/>
  <w15:commentEx w15:paraId="1708786C" w15:done="0"/>
  <w15:commentEx w15:paraId="1C346A1E" w15:done="0"/>
  <w15:commentEx w15:paraId="408EBA7A" w15:done="0"/>
  <w15:commentEx w15:paraId="5F81A204" w15:done="0"/>
  <w15:commentEx w15:paraId="1F6203AA" w15:done="0"/>
  <w15:commentEx w15:paraId="4CA6F86F" w15:done="0"/>
  <w15:commentEx w15:paraId="7540576F" w15:done="0"/>
  <w15:commentEx w15:paraId="77BD704A" w15:done="0"/>
  <w15:commentEx w15:paraId="7510EF7B" w15:done="0"/>
  <w15:commentEx w15:paraId="621EA6A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F32C45" w14:textId="77777777" w:rsidR="00EB70D9" w:rsidRDefault="00EB70D9" w:rsidP="00662B6D">
      <w:pPr>
        <w:spacing w:after="0" w:line="240" w:lineRule="auto"/>
      </w:pPr>
      <w:r>
        <w:separator/>
      </w:r>
    </w:p>
  </w:endnote>
  <w:endnote w:type="continuationSeparator" w:id="0">
    <w:p w14:paraId="4D588B23" w14:textId="77777777" w:rsidR="00EB70D9" w:rsidRDefault="00EB70D9" w:rsidP="00662B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214163"/>
      <w:docPartObj>
        <w:docPartGallery w:val="Page Numbers (Bottom of Page)"/>
        <w:docPartUnique/>
      </w:docPartObj>
    </w:sdtPr>
    <w:sdtEndPr/>
    <w:sdtContent>
      <w:sdt>
        <w:sdtPr>
          <w:id w:val="-1769616900"/>
          <w:docPartObj>
            <w:docPartGallery w:val="Page Numbers (Top of Page)"/>
            <w:docPartUnique/>
          </w:docPartObj>
        </w:sdtPr>
        <w:sdtEndPr/>
        <w:sdtContent>
          <w:p w14:paraId="0FAA321F" w14:textId="5E55E6F9" w:rsidR="00EB70D9" w:rsidRDefault="00EB70D9">
            <w:pPr>
              <w:pStyle w:val="Voettekst"/>
              <w:jc w:val="right"/>
            </w:pPr>
            <w:r w:rsidRPr="006A7B8C">
              <w:rPr>
                <w:sz w:val="18"/>
                <w:szCs w:val="18"/>
              </w:rPr>
              <w:t xml:space="preserve">Pagina </w:t>
            </w:r>
            <w:r w:rsidRPr="006A7B8C">
              <w:rPr>
                <w:b/>
                <w:bCs/>
                <w:sz w:val="18"/>
                <w:szCs w:val="18"/>
              </w:rPr>
              <w:fldChar w:fldCharType="begin"/>
            </w:r>
            <w:r w:rsidRPr="006A7B8C">
              <w:rPr>
                <w:b/>
                <w:bCs/>
                <w:sz w:val="18"/>
                <w:szCs w:val="18"/>
              </w:rPr>
              <w:instrText>PAGE</w:instrText>
            </w:r>
            <w:r w:rsidRPr="006A7B8C">
              <w:rPr>
                <w:b/>
                <w:bCs/>
                <w:sz w:val="18"/>
                <w:szCs w:val="18"/>
              </w:rPr>
              <w:fldChar w:fldCharType="separate"/>
            </w:r>
            <w:r w:rsidR="00D5281C">
              <w:rPr>
                <w:b/>
                <w:bCs/>
                <w:noProof/>
                <w:sz w:val="18"/>
                <w:szCs w:val="18"/>
              </w:rPr>
              <w:t>2</w:t>
            </w:r>
            <w:r w:rsidRPr="006A7B8C">
              <w:rPr>
                <w:b/>
                <w:bCs/>
                <w:sz w:val="18"/>
                <w:szCs w:val="18"/>
              </w:rPr>
              <w:fldChar w:fldCharType="end"/>
            </w:r>
            <w:r w:rsidRPr="006A7B8C">
              <w:rPr>
                <w:sz w:val="18"/>
                <w:szCs w:val="18"/>
              </w:rPr>
              <w:t xml:space="preserve"> van </w:t>
            </w:r>
            <w:r w:rsidRPr="006A7B8C">
              <w:rPr>
                <w:b/>
                <w:bCs/>
                <w:sz w:val="18"/>
                <w:szCs w:val="18"/>
              </w:rPr>
              <w:fldChar w:fldCharType="begin"/>
            </w:r>
            <w:r w:rsidRPr="006A7B8C">
              <w:rPr>
                <w:b/>
                <w:bCs/>
                <w:sz w:val="18"/>
                <w:szCs w:val="18"/>
              </w:rPr>
              <w:instrText>NUMPAGES</w:instrText>
            </w:r>
            <w:r w:rsidRPr="006A7B8C">
              <w:rPr>
                <w:b/>
                <w:bCs/>
                <w:sz w:val="18"/>
                <w:szCs w:val="18"/>
              </w:rPr>
              <w:fldChar w:fldCharType="separate"/>
            </w:r>
            <w:r w:rsidR="00D5281C">
              <w:rPr>
                <w:b/>
                <w:bCs/>
                <w:noProof/>
                <w:sz w:val="18"/>
                <w:szCs w:val="18"/>
              </w:rPr>
              <w:t>10</w:t>
            </w:r>
            <w:r w:rsidRPr="006A7B8C">
              <w:rPr>
                <w:b/>
                <w:bCs/>
                <w:sz w:val="18"/>
                <w:szCs w:val="18"/>
              </w:rPr>
              <w:fldChar w:fldCharType="end"/>
            </w:r>
          </w:p>
        </w:sdtContent>
      </w:sdt>
    </w:sdtContent>
  </w:sdt>
  <w:p w14:paraId="586A72B4" w14:textId="77777777" w:rsidR="00EB70D9" w:rsidRDefault="00EB70D9">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E16576" w14:textId="396486D1" w:rsidR="00EB70D9" w:rsidRPr="006A7B8C" w:rsidRDefault="00EB70D9">
    <w:pPr>
      <w:pStyle w:val="Voettekst"/>
      <w:rPr>
        <w:sz w:val="18"/>
        <w:szCs w:val="18"/>
      </w:rPr>
    </w:pPr>
    <w:r w:rsidRPr="006A7B8C">
      <w:rPr>
        <w:sz w:val="18"/>
        <w:szCs w:val="18"/>
      </w:rPr>
      <w:fldChar w:fldCharType="begin"/>
    </w:r>
    <w:r w:rsidRPr="006A7B8C">
      <w:rPr>
        <w:sz w:val="18"/>
        <w:szCs w:val="18"/>
      </w:rPr>
      <w:instrText xml:space="preserve"> FILENAME \* MERGEFORMAT </w:instrText>
    </w:r>
    <w:r w:rsidRPr="006A7B8C">
      <w:rPr>
        <w:sz w:val="18"/>
        <w:szCs w:val="18"/>
      </w:rPr>
      <w:fldChar w:fldCharType="separate"/>
    </w:r>
    <w:r w:rsidRPr="006A7B8C">
      <w:rPr>
        <w:noProof/>
        <w:sz w:val="18"/>
        <w:szCs w:val="18"/>
      </w:rPr>
      <w:t>20231207  Adviesnotitie verbeteringen tbv bronontsluitingsproces DIM 0 9</w:t>
    </w:r>
    <w:r w:rsidRPr="006A7B8C">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A0E61B" w14:textId="77777777" w:rsidR="00EB70D9" w:rsidRDefault="00EB70D9" w:rsidP="00662B6D">
      <w:pPr>
        <w:spacing w:after="0" w:line="240" w:lineRule="auto"/>
      </w:pPr>
      <w:r>
        <w:separator/>
      </w:r>
    </w:p>
  </w:footnote>
  <w:footnote w:type="continuationSeparator" w:id="0">
    <w:p w14:paraId="243CC885" w14:textId="77777777" w:rsidR="00EB70D9" w:rsidRDefault="00EB70D9" w:rsidP="00662B6D">
      <w:pPr>
        <w:spacing w:after="0" w:line="240" w:lineRule="auto"/>
      </w:pPr>
      <w:r>
        <w:continuationSeparator/>
      </w:r>
    </w:p>
  </w:footnote>
  <w:footnote w:id="1">
    <w:p w14:paraId="78E17654" w14:textId="6E0BF2F4" w:rsidR="00EB70D9" w:rsidRPr="00E67716" w:rsidRDefault="00EB70D9">
      <w:pPr>
        <w:pStyle w:val="Voetnoottekst"/>
        <w:rPr>
          <w:sz w:val="18"/>
          <w:szCs w:val="18"/>
        </w:rPr>
      </w:pPr>
      <w:r w:rsidRPr="00E67716">
        <w:rPr>
          <w:rStyle w:val="Voetnootmarkering"/>
          <w:sz w:val="18"/>
          <w:szCs w:val="18"/>
        </w:rPr>
        <w:footnoteRef/>
      </w:r>
      <w:r w:rsidRPr="00E67716">
        <w:rPr>
          <w:sz w:val="18"/>
          <w:szCs w:val="18"/>
        </w:rPr>
        <w:t xml:space="preserve"> Bewerkingstijd is de werktijd die nodig is voor elke processtap.</w:t>
      </w:r>
    </w:p>
  </w:footnote>
  <w:footnote w:id="2">
    <w:p w14:paraId="184F01D2" w14:textId="40364ADC" w:rsidR="00EB70D9" w:rsidRDefault="00EB70D9">
      <w:pPr>
        <w:pStyle w:val="Voetnoottekst"/>
      </w:pPr>
      <w:r w:rsidRPr="00E67716">
        <w:rPr>
          <w:rStyle w:val="Voetnootmarkering"/>
          <w:sz w:val="18"/>
          <w:szCs w:val="18"/>
        </w:rPr>
        <w:footnoteRef/>
      </w:r>
      <w:r w:rsidRPr="00E67716">
        <w:rPr>
          <w:sz w:val="18"/>
          <w:szCs w:val="18"/>
        </w:rPr>
        <w:t xml:space="preserve"> De Procestijd is gemiddelde tijd die het duurt om een processtap te doorlopen.</w:t>
      </w:r>
      <w:r>
        <w:t xml:space="preserve"> </w:t>
      </w:r>
    </w:p>
  </w:footnote>
  <w:footnote w:id="3">
    <w:p w14:paraId="36EEF322" w14:textId="4874E155" w:rsidR="00EB70D9" w:rsidRPr="00E67716" w:rsidRDefault="00EB70D9">
      <w:pPr>
        <w:pStyle w:val="Voetnoottekst"/>
        <w:rPr>
          <w:sz w:val="18"/>
          <w:szCs w:val="18"/>
        </w:rPr>
      </w:pPr>
      <w:r w:rsidRPr="00E67716">
        <w:rPr>
          <w:rStyle w:val="Voetnootmarkering"/>
          <w:sz w:val="18"/>
          <w:szCs w:val="18"/>
        </w:rPr>
        <w:footnoteRef/>
      </w:r>
      <w:r w:rsidRPr="00E67716">
        <w:rPr>
          <w:sz w:val="18"/>
          <w:szCs w:val="18"/>
        </w:rPr>
        <w:t xml:space="preserve"> TIMWOODS, is een ezelsbruggetje voor de 8 vormen van verspilling: Transport, Inventory, Motion, Wachten, Overproductie, Overprocessing, Defecten(Rework), Skills.</w:t>
      </w:r>
    </w:p>
  </w:footnote>
  <w:footnote w:id="4">
    <w:p w14:paraId="382E67C9" w14:textId="5400CBF2" w:rsidR="00EB70D9" w:rsidRDefault="00EB70D9">
      <w:pPr>
        <w:pStyle w:val="Voetnoottekst"/>
      </w:pPr>
      <w:r w:rsidRPr="00E67716">
        <w:rPr>
          <w:rStyle w:val="Voetnootmarkering"/>
          <w:sz w:val="18"/>
          <w:szCs w:val="18"/>
        </w:rPr>
        <w:footnoteRef/>
      </w:r>
      <w:r w:rsidRPr="00E67716">
        <w:rPr>
          <w:sz w:val="18"/>
          <w:szCs w:val="18"/>
        </w:rPr>
        <w:t xml:space="preserve"> Ishikawa diagram </w:t>
      </w:r>
      <w:r>
        <w:rPr>
          <w:sz w:val="18"/>
          <w:szCs w:val="18"/>
        </w:rPr>
        <w:t xml:space="preserve">is gebruikt om alle mogelijke oorzaken (problemen) visueel te rangschikken en een gestructureerde brainstormsessie te houden met de werkgroep. Met als doel komen tot de belangrijkste grondoorzaken. </w:t>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94BA9"/>
    <w:multiLevelType w:val="hybridMultilevel"/>
    <w:tmpl w:val="B390270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0C611558"/>
    <w:multiLevelType w:val="hybridMultilevel"/>
    <w:tmpl w:val="B4A2344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C92647D"/>
    <w:multiLevelType w:val="hybridMultilevel"/>
    <w:tmpl w:val="94E23BA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E25322B"/>
    <w:multiLevelType w:val="multilevel"/>
    <w:tmpl w:val="ACF0191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F18244D"/>
    <w:multiLevelType w:val="hybridMultilevel"/>
    <w:tmpl w:val="2D56CBEA"/>
    <w:lvl w:ilvl="0" w:tplc="0413000F">
      <w:start w:val="1"/>
      <w:numFmt w:val="decimal"/>
      <w:lvlText w:val="%1."/>
      <w:lvlJc w:val="left"/>
      <w:pPr>
        <w:ind w:left="360" w:hanging="360"/>
      </w:pPr>
      <w:rPr>
        <w:rFonts w:hint="default"/>
      </w:rPr>
    </w:lvl>
    <w:lvl w:ilvl="1" w:tplc="04130001">
      <w:start w:val="1"/>
      <w:numFmt w:val="bullet"/>
      <w:lvlText w:val=""/>
      <w:lvlJc w:val="left"/>
      <w:pPr>
        <w:ind w:left="1080" w:hanging="360"/>
      </w:pPr>
      <w:rPr>
        <w:rFonts w:ascii="Symbol" w:hAnsi="Symbol"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20EA60FD"/>
    <w:multiLevelType w:val="multilevel"/>
    <w:tmpl w:val="2CEE0C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8F14DBE"/>
    <w:multiLevelType w:val="hybridMultilevel"/>
    <w:tmpl w:val="67CC92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1E43EC6"/>
    <w:multiLevelType w:val="hybridMultilevel"/>
    <w:tmpl w:val="ECF0781E"/>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 w15:restartNumberingAfterBreak="0">
    <w:nsid w:val="3CAD6E52"/>
    <w:multiLevelType w:val="hybridMultilevel"/>
    <w:tmpl w:val="05EA2F2C"/>
    <w:lvl w:ilvl="0" w:tplc="04130001">
      <w:start w:val="1"/>
      <w:numFmt w:val="bullet"/>
      <w:lvlText w:val=""/>
      <w:lvlJc w:val="left"/>
      <w:pPr>
        <w:ind w:left="1080" w:hanging="360"/>
      </w:pPr>
      <w:rPr>
        <w:rFonts w:ascii="Symbol" w:hAnsi="Symbol" w:hint="default"/>
      </w:rPr>
    </w:lvl>
    <w:lvl w:ilvl="1" w:tplc="04130003">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9" w15:restartNumberingAfterBreak="0">
    <w:nsid w:val="4692123B"/>
    <w:multiLevelType w:val="hybridMultilevel"/>
    <w:tmpl w:val="DCA2EED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490C0FAE"/>
    <w:multiLevelType w:val="hybridMultilevel"/>
    <w:tmpl w:val="045224D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1" w15:restartNumberingAfterBreak="0">
    <w:nsid w:val="49B55DCA"/>
    <w:multiLevelType w:val="multilevel"/>
    <w:tmpl w:val="2CEE0C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51DC25EE"/>
    <w:multiLevelType w:val="multilevel"/>
    <w:tmpl w:val="A1D615A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562A5F68"/>
    <w:multiLevelType w:val="hybridMultilevel"/>
    <w:tmpl w:val="E3E8F04E"/>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15:restartNumberingAfterBreak="0">
    <w:nsid w:val="67127013"/>
    <w:multiLevelType w:val="hybridMultilevel"/>
    <w:tmpl w:val="F3500C66"/>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5" w15:restartNumberingAfterBreak="0">
    <w:nsid w:val="779D2056"/>
    <w:multiLevelType w:val="multilevel"/>
    <w:tmpl w:val="32C4102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7ADC2E0E"/>
    <w:multiLevelType w:val="hybridMultilevel"/>
    <w:tmpl w:val="03401704"/>
    <w:lvl w:ilvl="0" w:tplc="72467F76">
      <w:start w:val="1"/>
      <w:numFmt w:val="bullet"/>
      <w:lvlText w:val="-"/>
      <w:lvlJc w:val="left"/>
      <w:pPr>
        <w:ind w:left="360" w:hanging="360"/>
      </w:pPr>
      <w:rPr>
        <w:rFonts w:ascii="Arial" w:eastAsiaTheme="minorHAnsi" w:hAnsi="Arial" w:cs="Aria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7EB110B1"/>
    <w:multiLevelType w:val="hybridMultilevel"/>
    <w:tmpl w:val="AC023F5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9"/>
  </w:num>
  <w:num w:numId="2">
    <w:abstractNumId w:val="15"/>
  </w:num>
  <w:num w:numId="3">
    <w:abstractNumId w:val="12"/>
  </w:num>
  <w:num w:numId="4">
    <w:abstractNumId w:val="5"/>
  </w:num>
  <w:num w:numId="5">
    <w:abstractNumId w:val="16"/>
  </w:num>
  <w:num w:numId="6">
    <w:abstractNumId w:val="4"/>
  </w:num>
  <w:num w:numId="7">
    <w:abstractNumId w:val="2"/>
  </w:num>
  <w:num w:numId="8">
    <w:abstractNumId w:val="1"/>
  </w:num>
  <w:num w:numId="9">
    <w:abstractNumId w:val="14"/>
  </w:num>
  <w:num w:numId="10">
    <w:abstractNumId w:val="17"/>
  </w:num>
  <w:num w:numId="11">
    <w:abstractNumId w:val="13"/>
  </w:num>
  <w:num w:numId="12">
    <w:abstractNumId w:val="11"/>
  </w:num>
  <w:num w:numId="13">
    <w:abstractNumId w:val="6"/>
  </w:num>
  <w:num w:numId="14">
    <w:abstractNumId w:val="0"/>
  </w:num>
  <w:num w:numId="15">
    <w:abstractNumId w:val="7"/>
  </w:num>
  <w:num w:numId="16">
    <w:abstractNumId w:val="3"/>
  </w:num>
  <w:num w:numId="17">
    <w:abstractNumId w:val="8"/>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eken, Helen (H.C.M.)">
    <w15:presenceInfo w15:providerId="AD" w15:userId="S-1-5-21-2577068167-3765263781-1516057960-38797"/>
  </w15:person>
  <w15:person w15:author="Roeper, Fenneke (F.A.G.)">
    <w15:presenceInfo w15:providerId="AD" w15:userId="S-1-5-21-2577068167-3765263781-1516057960-235449"/>
  </w15:person>
  <w15:person w15:author="Zerari, Mohammed (M.)">
    <w15:presenceInfo w15:providerId="AD" w15:userId="S-1-5-21-2577068167-3765263781-1516057960-2378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61A"/>
    <w:rsid w:val="00016239"/>
    <w:rsid w:val="00026805"/>
    <w:rsid w:val="000279B7"/>
    <w:rsid w:val="00033105"/>
    <w:rsid w:val="000476A0"/>
    <w:rsid w:val="000708C1"/>
    <w:rsid w:val="000815F9"/>
    <w:rsid w:val="0009057E"/>
    <w:rsid w:val="00092E77"/>
    <w:rsid w:val="000A6A71"/>
    <w:rsid w:val="000A7FEE"/>
    <w:rsid w:val="000B781E"/>
    <w:rsid w:val="000D761A"/>
    <w:rsid w:val="000E1DEB"/>
    <w:rsid w:val="000E67F8"/>
    <w:rsid w:val="00126224"/>
    <w:rsid w:val="001351C8"/>
    <w:rsid w:val="00137A88"/>
    <w:rsid w:val="0014592F"/>
    <w:rsid w:val="00150750"/>
    <w:rsid w:val="0015585E"/>
    <w:rsid w:val="00186763"/>
    <w:rsid w:val="001B236F"/>
    <w:rsid w:val="001B3681"/>
    <w:rsid w:val="001D2C2C"/>
    <w:rsid w:val="002126B3"/>
    <w:rsid w:val="00232415"/>
    <w:rsid w:val="00243306"/>
    <w:rsid w:val="00255E4D"/>
    <w:rsid w:val="00263E94"/>
    <w:rsid w:val="002965CA"/>
    <w:rsid w:val="002969E9"/>
    <w:rsid w:val="002A3307"/>
    <w:rsid w:val="002F1DA0"/>
    <w:rsid w:val="0030122D"/>
    <w:rsid w:val="003244E1"/>
    <w:rsid w:val="0032723D"/>
    <w:rsid w:val="00332A83"/>
    <w:rsid w:val="0033379F"/>
    <w:rsid w:val="00335F62"/>
    <w:rsid w:val="003525E6"/>
    <w:rsid w:val="0035305D"/>
    <w:rsid w:val="00355A26"/>
    <w:rsid w:val="00355D48"/>
    <w:rsid w:val="003C360E"/>
    <w:rsid w:val="003F7EAC"/>
    <w:rsid w:val="00407C28"/>
    <w:rsid w:val="00410808"/>
    <w:rsid w:val="00411160"/>
    <w:rsid w:val="00414585"/>
    <w:rsid w:val="00432567"/>
    <w:rsid w:val="00432A45"/>
    <w:rsid w:val="00436988"/>
    <w:rsid w:val="0045568D"/>
    <w:rsid w:val="00460FB4"/>
    <w:rsid w:val="0046438B"/>
    <w:rsid w:val="00483715"/>
    <w:rsid w:val="0048722B"/>
    <w:rsid w:val="004D01E3"/>
    <w:rsid w:val="004F7ED7"/>
    <w:rsid w:val="005311D6"/>
    <w:rsid w:val="00535B04"/>
    <w:rsid w:val="005565A4"/>
    <w:rsid w:val="005A4513"/>
    <w:rsid w:val="005A762D"/>
    <w:rsid w:val="005B3DF5"/>
    <w:rsid w:val="005E5304"/>
    <w:rsid w:val="005F70F0"/>
    <w:rsid w:val="00601A3B"/>
    <w:rsid w:val="00622C07"/>
    <w:rsid w:val="006448DB"/>
    <w:rsid w:val="00652C1F"/>
    <w:rsid w:val="00662B6D"/>
    <w:rsid w:val="00664059"/>
    <w:rsid w:val="00666920"/>
    <w:rsid w:val="00690E38"/>
    <w:rsid w:val="00695B41"/>
    <w:rsid w:val="006A7B8C"/>
    <w:rsid w:val="006F473A"/>
    <w:rsid w:val="006F6921"/>
    <w:rsid w:val="006F6F1A"/>
    <w:rsid w:val="0074529F"/>
    <w:rsid w:val="00791106"/>
    <w:rsid w:val="0079553C"/>
    <w:rsid w:val="007C06A3"/>
    <w:rsid w:val="007D2ED9"/>
    <w:rsid w:val="007E1B0B"/>
    <w:rsid w:val="007F15E1"/>
    <w:rsid w:val="0080588E"/>
    <w:rsid w:val="0082584B"/>
    <w:rsid w:val="0084093C"/>
    <w:rsid w:val="0086064A"/>
    <w:rsid w:val="00881A6F"/>
    <w:rsid w:val="0088482F"/>
    <w:rsid w:val="008B3FD4"/>
    <w:rsid w:val="0090304E"/>
    <w:rsid w:val="009049B1"/>
    <w:rsid w:val="0091476A"/>
    <w:rsid w:val="00921D77"/>
    <w:rsid w:val="009675DB"/>
    <w:rsid w:val="009754AA"/>
    <w:rsid w:val="009C346F"/>
    <w:rsid w:val="009C770A"/>
    <w:rsid w:val="009E6DC2"/>
    <w:rsid w:val="009F07FA"/>
    <w:rsid w:val="00A43505"/>
    <w:rsid w:val="00A75351"/>
    <w:rsid w:val="00A84BA8"/>
    <w:rsid w:val="00AA4F53"/>
    <w:rsid w:val="00AE5ABE"/>
    <w:rsid w:val="00B17E6C"/>
    <w:rsid w:val="00B239E9"/>
    <w:rsid w:val="00B45011"/>
    <w:rsid w:val="00B54424"/>
    <w:rsid w:val="00BB04D2"/>
    <w:rsid w:val="00BC7AE1"/>
    <w:rsid w:val="00BE6C32"/>
    <w:rsid w:val="00BF1A83"/>
    <w:rsid w:val="00C52D8B"/>
    <w:rsid w:val="00C62DC1"/>
    <w:rsid w:val="00C80935"/>
    <w:rsid w:val="00C8192B"/>
    <w:rsid w:val="00C87DCC"/>
    <w:rsid w:val="00C93859"/>
    <w:rsid w:val="00C947DB"/>
    <w:rsid w:val="00C96553"/>
    <w:rsid w:val="00CA5D75"/>
    <w:rsid w:val="00CB1C1D"/>
    <w:rsid w:val="00CC5017"/>
    <w:rsid w:val="00CC5444"/>
    <w:rsid w:val="00CD3246"/>
    <w:rsid w:val="00CD341A"/>
    <w:rsid w:val="00CE46CC"/>
    <w:rsid w:val="00CF13EC"/>
    <w:rsid w:val="00D0032C"/>
    <w:rsid w:val="00D31D8D"/>
    <w:rsid w:val="00D33D27"/>
    <w:rsid w:val="00D50C2E"/>
    <w:rsid w:val="00D5281C"/>
    <w:rsid w:val="00D56750"/>
    <w:rsid w:val="00D6624A"/>
    <w:rsid w:val="00D67498"/>
    <w:rsid w:val="00D9192D"/>
    <w:rsid w:val="00D924F6"/>
    <w:rsid w:val="00DA5812"/>
    <w:rsid w:val="00DC53B1"/>
    <w:rsid w:val="00DD0BEA"/>
    <w:rsid w:val="00DE55A7"/>
    <w:rsid w:val="00DE6CB5"/>
    <w:rsid w:val="00E05FBE"/>
    <w:rsid w:val="00E14229"/>
    <w:rsid w:val="00E14562"/>
    <w:rsid w:val="00E178EB"/>
    <w:rsid w:val="00E20C64"/>
    <w:rsid w:val="00E47BBE"/>
    <w:rsid w:val="00E673AB"/>
    <w:rsid w:val="00E67716"/>
    <w:rsid w:val="00E938EE"/>
    <w:rsid w:val="00EA4375"/>
    <w:rsid w:val="00EB10B9"/>
    <w:rsid w:val="00EB70D9"/>
    <w:rsid w:val="00EE4CA3"/>
    <w:rsid w:val="00EE55C1"/>
    <w:rsid w:val="00EF1076"/>
    <w:rsid w:val="00EF672B"/>
    <w:rsid w:val="00EF7639"/>
    <w:rsid w:val="00EF7C38"/>
    <w:rsid w:val="00F42D56"/>
    <w:rsid w:val="00F43943"/>
    <w:rsid w:val="00F53115"/>
    <w:rsid w:val="00F73E1F"/>
    <w:rsid w:val="00FA6911"/>
    <w:rsid w:val="00FA6D6B"/>
    <w:rsid w:val="00FB5C3F"/>
    <w:rsid w:val="00FC39B1"/>
    <w:rsid w:val="00FD2D01"/>
    <w:rsid w:val="00FF690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82F3281"/>
  <w15:chartTrackingRefBased/>
  <w15:docId w15:val="{C7E1C5DF-90B2-43B0-B6BF-35BE44DC2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26224"/>
    <w:pPr>
      <w:ind w:left="720"/>
      <w:contextualSpacing/>
    </w:pPr>
  </w:style>
  <w:style w:type="table" w:styleId="Tabelraster">
    <w:name w:val="Table Grid"/>
    <w:basedOn w:val="Standaardtabel"/>
    <w:uiPriority w:val="39"/>
    <w:rsid w:val="00BB04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DD0BEA"/>
    <w:rPr>
      <w:sz w:val="16"/>
      <w:szCs w:val="16"/>
    </w:rPr>
  </w:style>
  <w:style w:type="paragraph" w:styleId="Tekstopmerking">
    <w:name w:val="annotation text"/>
    <w:basedOn w:val="Standaard"/>
    <w:link w:val="TekstopmerkingChar"/>
    <w:uiPriority w:val="99"/>
    <w:semiHidden/>
    <w:unhideWhenUsed/>
    <w:rsid w:val="00DD0BEA"/>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DD0BEA"/>
    <w:rPr>
      <w:sz w:val="20"/>
      <w:szCs w:val="20"/>
    </w:rPr>
  </w:style>
  <w:style w:type="paragraph" w:styleId="Onderwerpvanopmerking">
    <w:name w:val="annotation subject"/>
    <w:basedOn w:val="Tekstopmerking"/>
    <w:next w:val="Tekstopmerking"/>
    <w:link w:val="OnderwerpvanopmerkingChar"/>
    <w:uiPriority w:val="99"/>
    <w:semiHidden/>
    <w:unhideWhenUsed/>
    <w:rsid w:val="00DD0BEA"/>
    <w:rPr>
      <w:b/>
      <w:bCs/>
    </w:rPr>
  </w:style>
  <w:style w:type="character" w:customStyle="1" w:styleId="OnderwerpvanopmerkingChar">
    <w:name w:val="Onderwerp van opmerking Char"/>
    <w:basedOn w:val="TekstopmerkingChar"/>
    <w:link w:val="Onderwerpvanopmerking"/>
    <w:uiPriority w:val="99"/>
    <w:semiHidden/>
    <w:rsid w:val="00DD0BEA"/>
    <w:rPr>
      <w:b/>
      <w:bCs/>
      <w:sz w:val="20"/>
      <w:szCs w:val="20"/>
    </w:rPr>
  </w:style>
  <w:style w:type="paragraph" w:styleId="Ballontekst">
    <w:name w:val="Balloon Text"/>
    <w:basedOn w:val="Standaard"/>
    <w:link w:val="BallontekstChar"/>
    <w:uiPriority w:val="99"/>
    <w:semiHidden/>
    <w:unhideWhenUsed/>
    <w:rsid w:val="00DD0BEA"/>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DD0BEA"/>
    <w:rPr>
      <w:rFonts w:ascii="Segoe UI" w:hAnsi="Segoe UI" w:cs="Segoe UI"/>
      <w:sz w:val="18"/>
      <w:szCs w:val="18"/>
    </w:rPr>
  </w:style>
  <w:style w:type="paragraph" w:styleId="Voetnoottekst">
    <w:name w:val="footnote text"/>
    <w:basedOn w:val="Standaard"/>
    <w:link w:val="VoetnoottekstChar"/>
    <w:uiPriority w:val="99"/>
    <w:semiHidden/>
    <w:unhideWhenUsed/>
    <w:rsid w:val="00662B6D"/>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662B6D"/>
    <w:rPr>
      <w:sz w:val="20"/>
      <w:szCs w:val="20"/>
    </w:rPr>
  </w:style>
  <w:style w:type="character" w:styleId="Voetnootmarkering">
    <w:name w:val="footnote reference"/>
    <w:basedOn w:val="Standaardalinea-lettertype"/>
    <w:uiPriority w:val="99"/>
    <w:semiHidden/>
    <w:unhideWhenUsed/>
    <w:rsid w:val="00662B6D"/>
    <w:rPr>
      <w:vertAlign w:val="superscript"/>
    </w:rPr>
  </w:style>
  <w:style w:type="paragraph" w:styleId="Koptekst">
    <w:name w:val="header"/>
    <w:basedOn w:val="Standaard"/>
    <w:link w:val="KoptekstChar"/>
    <w:uiPriority w:val="99"/>
    <w:unhideWhenUsed/>
    <w:rsid w:val="0079553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9553C"/>
  </w:style>
  <w:style w:type="paragraph" w:styleId="Voettekst">
    <w:name w:val="footer"/>
    <w:basedOn w:val="Standaard"/>
    <w:link w:val="VoettekstChar"/>
    <w:uiPriority w:val="99"/>
    <w:unhideWhenUsed/>
    <w:rsid w:val="0079553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955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124483">
      <w:bodyDiv w:val="1"/>
      <w:marLeft w:val="0"/>
      <w:marRight w:val="0"/>
      <w:marTop w:val="0"/>
      <w:marBottom w:val="0"/>
      <w:divBdr>
        <w:top w:val="none" w:sz="0" w:space="0" w:color="auto"/>
        <w:left w:val="none" w:sz="0" w:space="0" w:color="auto"/>
        <w:bottom w:val="none" w:sz="0" w:space="0" w:color="auto"/>
        <w:right w:val="none" w:sz="0" w:space="0" w:color="auto"/>
      </w:divBdr>
    </w:div>
    <w:div w:id="1705444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comments" Target="comments.xml"/><Relationship Id="rId18" Type="http://schemas.openxmlformats.org/officeDocument/2006/relationships/package" Target="embeddings/Microsoft_Excel_Worksheet.xlsx"/><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1.emf"/><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image" Target="media/image2.jpeg"/><Relationship Id="rId4" Type="http://schemas.openxmlformats.org/officeDocument/2006/relationships/customXml" Target="../customXml/item4.xml"/><Relationship Id="rId9" Type="http://schemas.openxmlformats.org/officeDocument/2006/relationships/settings" Target="settings.xml"/><Relationship Id="rId14" Type="http://schemas.microsoft.com/office/2011/relationships/commentsExtended" Target="commentsExtended.xml"/><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5c8cb159-2b14-44f1-9f1e-2f87ce4796ac" ContentTypeId="0x0101" PreviousValue="false"/>
</file>

<file path=customXml/item3.xml><?xml version="1.0" encoding="utf-8"?>
<?mso-contentType ?>
<customXsn xmlns="http://schemas.microsoft.com/office/2006/metadata/customXsn">
  <xsnLocation/>
  <cached>True</cached>
  <openByDefault>False</openByDefault>
  <xsnScope/>
</customXsn>
</file>

<file path=customXml/item4.xml><?xml version="1.0" encoding="utf-8"?>
<ct:contentTypeSchema xmlns:ct="http://schemas.microsoft.com/office/2006/metadata/contentType" xmlns:ma="http://schemas.microsoft.com/office/2006/metadata/properties/metaAttributes" ct:_="" ma:_="" ma:contentTypeName="Document" ma:contentTypeID="0x0101007970798034FFF04E9A57524F6AC03455" ma:contentTypeVersion="0" ma:contentTypeDescription="Een nieuw document maken." ma:contentTypeScope="" ma:versionID="f4f7c51d7d410df9e42cf25dbfbbfb82">
  <xsd:schema xmlns:xsd="http://www.w3.org/2001/XMLSchema" xmlns:xs="http://www.w3.org/2001/XMLSchema" xmlns:p="http://schemas.microsoft.com/office/2006/metadata/properties" targetNamespace="http://schemas.microsoft.com/office/2006/metadata/properties" ma:root="true" ma:fieldsID="1978a156f712f99d6452530788f7ffe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074CA2-FD22-4D9F-9895-735F65819769}">
  <ds:schemaRefs>
    <ds:schemaRef ds:uri="http://schemas.microsoft.com/sharepoint/v3/contenttype/forms"/>
  </ds:schemaRefs>
</ds:datastoreItem>
</file>

<file path=customXml/itemProps2.xml><?xml version="1.0" encoding="utf-8"?>
<ds:datastoreItem xmlns:ds="http://schemas.openxmlformats.org/officeDocument/2006/customXml" ds:itemID="{5F19C9F1-2801-4D73-868D-9D3AF8559482}">
  <ds:schemaRefs>
    <ds:schemaRef ds:uri="Microsoft.SharePoint.Taxonomy.ContentTypeSync"/>
  </ds:schemaRefs>
</ds:datastoreItem>
</file>

<file path=customXml/itemProps3.xml><?xml version="1.0" encoding="utf-8"?>
<ds:datastoreItem xmlns:ds="http://schemas.openxmlformats.org/officeDocument/2006/customXml" ds:itemID="{7960F331-BE25-45D0-BBEB-64346B9A2D5E}">
  <ds:schemaRefs>
    <ds:schemaRef ds:uri="http://schemas.microsoft.com/office/2006/metadata/customXsn"/>
  </ds:schemaRefs>
</ds:datastoreItem>
</file>

<file path=customXml/itemProps4.xml><?xml version="1.0" encoding="utf-8"?>
<ds:datastoreItem xmlns:ds="http://schemas.openxmlformats.org/officeDocument/2006/customXml" ds:itemID="{42264D1E-C64D-4C4B-908B-0AD93EE367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71C567B5-E1AA-4323-B901-FA7248B4E27E}">
  <ds:schemaRefs>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elements/1.1/"/>
    <ds:schemaRef ds:uri="http://purl.org/dc/dcmitype/"/>
    <ds:schemaRef ds:uri="http://schemas.microsoft.com/office/infopath/2007/PartnerControls"/>
    <ds:schemaRef ds:uri="http://www.w3.org/XML/1998/namespace"/>
  </ds:schemaRefs>
</ds:datastoreItem>
</file>

<file path=customXml/itemProps6.xml><?xml version="1.0" encoding="utf-8"?>
<ds:datastoreItem xmlns:ds="http://schemas.openxmlformats.org/officeDocument/2006/customXml" ds:itemID="{59E9CF1D-DC9D-4201-AAF8-7E2E08C73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3040</Words>
  <Characters>16723</Characters>
  <Application>Microsoft Office Word</Application>
  <DocSecurity>0</DocSecurity>
  <Lines>139</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Zerari, Mohammed (M.)</dc:creator>
  <cp:keywords/>
  <dc:description/>
  <cp:lastModifiedBy>Niessen, Henry (H.J.J.M.)</cp:lastModifiedBy>
  <cp:revision>2</cp:revision>
  <dcterms:created xsi:type="dcterms:W3CDTF">2023-12-28T09:15:00Z</dcterms:created>
  <dcterms:modified xsi:type="dcterms:W3CDTF">2023-12-28T09:15:00Z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0x0101007970798034FFF04E9A57524F6AC03455</vt:lpwstr>
  </property>
</Properties>
</file>